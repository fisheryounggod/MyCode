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6979903" w14:textId="77777777" w:rsidR="00505AA2" w:rsidRPr="00607E64" w:rsidRDefault="00091FC9" w:rsidP="00607E64">
      <w:pPr>
        <w:pStyle w:val="ab"/>
        <w:keepNext/>
        <w:keepLines/>
        <w:numPr>
          <w:ilvl w:val="0"/>
          <w:numId w:val="31"/>
        </w:numPr>
        <w:tabs>
          <w:tab w:val="clear" w:pos="5925"/>
          <w:tab w:val="num" w:pos="425"/>
        </w:tabs>
        <w:spacing w:line="416" w:lineRule="auto"/>
        <w:ind w:left="425" w:hanging="425"/>
        <w:jc w:val="center"/>
        <w:rPr>
          <w:rFonts w:ascii="Cambria" w:hAnsi="Cambria" w:hint="eastAsia"/>
          <w:b/>
          <w:snapToGrid w:val="0"/>
          <w:kern w:val="0"/>
          <w:sz w:val="28"/>
          <w:szCs w:val="28"/>
        </w:rPr>
      </w:pPr>
      <w:commentRangeStart w:id="0"/>
      <w:r w:rsidRPr="00607E64">
        <w:rPr>
          <w:rFonts w:ascii="Cambria" w:hAnsi="Cambria" w:hint="eastAsia"/>
          <w:b/>
          <w:snapToGrid w:val="0"/>
          <w:kern w:val="0"/>
          <w:sz w:val="28"/>
          <w:szCs w:val="28"/>
        </w:rPr>
        <w:t>小额信贷国际实践对我国的启示</w:t>
      </w:r>
      <w:commentRangeEnd w:id="0"/>
      <w:r w:rsidR="002545BB">
        <w:rPr>
          <w:rStyle w:val="af0"/>
        </w:rPr>
        <w:commentReference w:id="0"/>
      </w:r>
    </w:p>
    <w:p w14:paraId="70D5DD6E" w14:textId="77777777" w:rsidR="00091FC9" w:rsidRPr="00607E64" w:rsidRDefault="00091FC9" w:rsidP="00607E64">
      <w:pPr>
        <w:pStyle w:val="ab"/>
        <w:keepNext/>
        <w:keepLines/>
        <w:numPr>
          <w:ilvl w:val="0"/>
          <w:numId w:val="32"/>
        </w:numPr>
        <w:tabs>
          <w:tab w:val="clear" w:pos="5925"/>
          <w:tab w:val="num" w:pos="0"/>
        </w:tabs>
        <w:spacing w:line="416" w:lineRule="auto"/>
        <w:ind w:left="567" w:hanging="567"/>
        <w:jc w:val="both"/>
        <w:rPr>
          <w:rFonts w:ascii="Cambria" w:hAnsi="Cambria" w:hint="eastAsia"/>
          <w:b/>
          <w:szCs w:val="24"/>
        </w:rPr>
      </w:pPr>
      <w:r w:rsidRPr="00607E64">
        <w:rPr>
          <w:rFonts w:ascii="Cambria" w:hAnsi="Cambria" w:hint="eastAsia"/>
          <w:b/>
          <w:szCs w:val="24"/>
        </w:rPr>
        <w:t>小额信贷准入制度对我国的借鉴作用</w:t>
      </w:r>
    </w:p>
    <w:p w14:paraId="579CC0E4" w14:textId="77777777" w:rsidR="00091FC9" w:rsidRPr="00607E64" w:rsidRDefault="00091FC9" w:rsidP="00607E64">
      <w:pPr>
        <w:pStyle w:val="ad"/>
        <w:keepNext/>
        <w:keepLines/>
        <w:numPr>
          <w:ilvl w:val="2"/>
          <w:numId w:val="27"/>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不同类型小额信贷机构的准入条件</w:t>
      </w:r>
    </w:p>
    <w:p w14:paraId="33A0D574" w14:textId="77777777" w:rsidR="00EB743C" w:rsidRDefault="00EB743C" w:rsidP="003A783C">
      <w:pPr>
        <w:ind w:firstLine="420"/>
        <w:rPr>
          <w:rFonts w:hint="eastAsia"/>
        </w:rPr>
      </w:pPr>
      <w:r>
        <w:rPr>
          <w:rFonts w:hint="eastAsia"/>
        </w:rPr>
        <w:t>按照分类监管的要求，国际上常将小额信贷机构分为吸储的小额信贷机构和非吸储的小额信贷机构，由于</w:t>
      </w:r>
      <w:r w:rsidR="003A783C">
        <w:rPr>
          <w:rFonts w:hint="eastAsia"/>
        </w:rPr>
        <w:t>两类</w:t>
      </w:r>
      <w:r>
        <w:rPr>
          <w:rFonts w:hint="eastAsia"/>
        </w:rPr>
        <w:t>机构在资产流动性、管理以及防范风险方面</w:t>
      </w:r>
      <w:r w:rsidR="003A783C">
        <w:rPr>
          <w:rFonts w:hint="eastAsia"/>
        </w:rPr>
        <w:t>有着显著的差异</w:t>
      </w:r>
      <w:r>
        <w:rPr>
          <w:rFonts w:hint="eastAsia"/>
        </w:rPr>
        <w:t>，国际上对于这两类小额信贷机构的准入要求也就各不相同。</w:t>
      </w:r>
    </w:p>
    <w:p w14:paraId="3C2988D3" w14:textId="77777777" w:rsidR="00EB743C" w:rsidRDefault="00EB743C" w:rsidP="003A783C">
      <w:pPr>
        <w:ind w:firstLine="420"/>
        <w:rPr>
          <w:rFonts w:hint="eastAsia"/>
        </w:rPr>
      </w:pPr>
      <w:r>
        <w:rPr>
          <w:rFonts w:hint="eastAsia"/>
        </w:rPr>
        <w:t>印度</w:t>
      </w:r>
      <w:r>
        <w:rPr>
          <w:rFonts w:hint="eastAsia"/>
        </w:rPr>
        <w:t>2011</w:t>
      </w:r>
      <w:r>
        <w:rPr>
          <w:rFonts w:hint="eastAsia"/>
        </w:rPr>
        <w:t>年</w:t>
      </w:r>
      <w:r>
        <w:rPr>
          <w:rFonts w:hint="eastAsia"/>
        </w:rPr>
        <w:t>12</w:t>
      </w:r>
      <w:r>
        <w:rPr>
          <w:rFonts w:hint="eastAsia"/>
        </w:rPr>
        <w:t>月</w:t>
      </w:r>
      <w:r w:rsidR="003A783C">
        <w:rPr>
          <w:rFonts w:hint="eastAsia"/>
        </w:rPr>
        <w:t>颁布</w:t>
      </w:r>
      <w:r>
        <w:rPr>
          <w:rFonts w:hint="eastAsia"/>
        </w:rPr>
        <w:t>的对</w:t>
      </w:r>
      <w:bookmarkStart w:id="1" w:name="OLE_LINK13"/>
      <w:bookmarkStart w:id="2" w:name="OLE_LINK14"/>
      <w:r>
        <w:rPr>
          <w:rFonts w:hint="eastAsia"/>
        </w:rPr>
        <w:t>非银行金融机构监管法则</w:t>
      </w:r>
      <w:bookmarkEnd w:id="1"/>
      <w:bookmarkEnd w:id="2"/>
      <w:r>
        <w:rPr>
          <w:rFonts w:hint="eastAsia"/>
        </w:rPr>
        <w:t>中，对非银行小额信贷机构准入条件</w:t>
      </w:r>
      <w:r w:rsidR="003A783C">
        <w:rPr>
          <w:rFonts w:hint="eastAsia"/>
        </w:rPr>
        <w:t>为</w:t>
      </w:r>
      <w:commentRangeStart w:id="3"/>
      <w:r w:rsidR="00606FBF">
        <w:rPr>
          <w:rStyle w:val="aa"/>
          <w:szCs w:val="21"/>
        </w:rPr>
        <w:footnoteReference w:id="1"/>
      </w:r>
      <w:commentRangeEnd w:id="3"/>
      <w:r w:rsidR="007E683F">
        <w:rPr>
          <w:rStyle w:val="af0"/>
        </w:rPr>
        <w:commentReference w:id="3"/>
      </w:r>
      <w:r>
        <w:rPr>
          <w:rFonts w:hint="eastAsia"/>
        </w:rPr>
        <w:t>：</w:t>
      </w:r>
    </w:p>
    <w:p w14:paraId="2072DDA5" w14:textId="77777777" w:rsidR="00EB743C" w:rsidRDefault="0046415B" w:rsidP="003A783C">
      <w:pPr>
        <w:ind w:left="1" w:firstLine="420"/>
        <w:rPr>
          <w:rFonts w:hint="eastAsia"/>
        </w:rPr>
      </w:pPr>
      <w:r>
        <w:rPr>
          <w:rFonts w:hint="eastAsia"/>
        </w:rPr>
        <w:t>1</w:t>
      </w:r>
      <w:r>
        <w:rPr>
          <w:rFonts w:hint="eastAsia"/>
        </w:rPr>
        <w:t>、</w:t>
      </w:r>
      <w:r w:rsidR="00EB743C">
        <w:rPr>
          <w:rFonts w:hint="eastAsia"/>
        </w:rPr>
        <w:t>非</w:t>
      </w:r>
      <w:r>
        <w:rPr>
          <w:rFonts w:hint="eastAsia"/>
        </w:rPr>
        <w:t>吸储</w:t>
      </w:r>
      <w:r w:rsidR="00EB743C">
        <w:rPr>
          <w:rFonts w:hint="eastAsia"/>
        </w:rPr>
        <w:t>小额信贷机构应满足以下条件</w:t>
      </w:r>
    </w:p>
    <w:p w14:paraId="71ADD85B" w14:textId="77777777" w:rsidR="00E73C24" w:rsidRDefault="00EB743C" w:rsidP="003A783C">
      <w:pPr>
        <w:ind w:left="1" w:firstLine="420"/>
        <w:rPr>
          <w:rFonts w:hint="eastAsia"/>
        </w:rPr>
      </w:pPr>
      <w:r>
        <w:rPr>
          <w:rFonts w:hint="eastAsia"/>
        </w:rPr>
        <w:t>净自有资</w:t>
      </w:r>
      <w:r w:rsidR="00E73C24">
        <w:rPr>
          <w:rFonts w:hint="eastAsia"/>
        </w:rPr>
        <w:t>金</w:t>
      </w:r>
      <w:r>
        <w:rPr>
          <w:rFonts w:hint="eastAsia"/>
        </w:rPr>
        <w:t>不低于</w:t>
      </w:r>
      <w:r w:rsidR="00E73C24">
        <w:rPr>
          <w:rFonts w:hint="eastAsia"/>
        </w:rPr>
        <w:t>5</w:t>
      </w:r>
      <w:r w:rsidR="003A783C">
        <w:rPr>
          <w:rFonts w:hint="eastAsia"/>
        </w:rPr>
        <w:t>千万</w:t>
      </w:r>
      <w:r w:rsidR="00E73C24">
        <w:rPr>
          <w:rFonts w:hint="eastAsia"/>
        </w:rPr>
        <w:t>卢比。（对于在东北部地区注册的非银行小额信贷机构的净自有资金不低于</w:t>
      </w:r>
      <w:r w:rsidR="00E73C24">
        <w:rPr>
          <w:rFonts w:hint="eastAsia"/>
        </w:rPr>
        <w:t>2</w:t>
      </w:r>
      <w:r w:rsidR="00E73C24">
        <w:rPr>
          <w:rFonts w:hint="eastAsia"/>
        </w:rPr>
        <w:t>千万卢比）</w:t>
      </w:r>
      <w:r w:rsidR="003A783C">
        <w:rPr>
          <w:rFonts w:hint="eastAsia"/>
        </w:rPr>
        <w:t>，且</w:t>
      </w:r>
      <w:r w:rsidR="00E73C24">
        <w:rPr>
          <w:rFonts w:hint="eastAsia"/>
        </w:rPr>
        <w:t>净资产中至少有</w:t>
      </w:r>
      <w:r w:rsidR="00E73C24">
        <w:rPr>
          <w:rFonts w:hint="eastAsia"/>
        </w:rPr>
        <w:t>85%</w:t>
      </w:r>
      <w:r w:rsidR="00E73C24">
        <w:rPr>
          <w:rFonts w:hint="eastAsia"/>
        </w:rPr>
        <w:t>满足“</w:t>
      </w:r>
      <w:r w:rsidR="003A783C">
        <w:rPr>
          <w:rFonts w:hint="eastAsia"/>
        </w:rPr>
        <w:t>合格</w:t>
      </w:r>
      <w:r w:rsidR="00E73C24">
        <w:rPr>
          <w:rFonts w:hint="eastAsia"/>
        </w:rPr>
        <w:t>资产（</w:t>
      </w:r>
      <w:r w:rsidR="00E73C24">
        <w:rPr>
          <w:rFonts w:hint="eastAsia"/>
        </w:rPr>
        <w:t>qualifying assets</w:t>
      </w:r>
      <w:r w:rsidR="00E73C24">
        <w:rPr>
          <w:rFonts w:hint="eastAsia"/>
        </w:rPr>
        <w:t>）”</w:t>
      </w:r>
      <w:r w:rsidR="005C151D">
        <w:rPr>
          <w:rFonts w:hint="eastAsia"/>
        </w:rPr>
        <w:t>要求</w:t>
      </w:r>
      <w:r w:rsidR="00E73C24">
        <w:rPr>
          <w:rFonts w:hint="eastAsia"/>
        </w:rPr>
        <w:t>。</w:t>
      </w:r>
    </w:p>
    <w:p w14:paraId="35521DF6" w14:textId="77777777" w:rsidR="00E73C24" w:rsidRDefault="0046415B" w:rsidP="003A783C">
      <w:pPr>
        <w:ind w:left="1" w:firstLine="420"/>
        <w:rPr>
          <w:rFonts w:hint="eastAsia"/>
        </w:rPr>
      </w:pPr>
      <w:r>
        <w:rPr>
          <w:rFonts w:hint="eastAsia"/>
        </w:rPr>
        <w:t>2</w:t>
      </w:r>
      <w:r>
        <w:rPr>
          <w:rFonts w:hint="eastAsia"/>
        </w:rPr>
        <w:t>、</w:t>
      </w:r>
      <w:r w:rsidR="00E73C24">
        <w:rPr>
          <w:rFonts w:hint="eastAsia"/>
        </w:rPr>
        <w:t>其他审慎性的准入条件</w:t>
      </w:r>
      <w:r w:rsidR="005C151D">
        <w:rPr>
          <w:rFonts w:hint="eastAsia"/>
        </w:rPr>
        <w:t>还包括</w:t>
      </w:r>
    </w:p>
    <w:p w14:paraId="2A54266F" w14:textId="77777777" w:rsidR="00E73C24" w:rsidRDefault="0046415B" w:rsidP="003A783C">
      <w:pPr>
        <w:ind w:left="1" w:firstLine="420"/>
        <w:rPr>
          <w:rFonts w:hint="eastAsia"/>
        </w:rPr>
      </w:pPr>
      <w:r>
        <w:rPr>
          <w:rFonts w:hint="eastAsia"/>
        </w:rPr>
        <w:t>（</w:t>
      </w:r>
      <w:r>
        <w:rPr>
          <w:rFonts w:hint="eastAsia"/>
        </w:rPr>
        <w:t>1</w:t>
      </w:r>
      <w:r>
        <w:rPr>
          <w:rFonts w:hint="eastAsia"/>
        </w:rPr>
        <w:t>）</w:t>
      </w:r>
      <w:r w:rsidR="00E73C24">
        <w:rPr>
          <w:rFonts w:hint="eastAsia"/>
        </w:rPr>
        <w:t>资本金要求：</w:t>
      </w:r>
      <w:r>
        <w:rPr>
          <w:rFonts w:hint="eastAsia"/>
        </w:rPr>
        <w:t>非吸储</w:t>
      </w:r>
      <w:r w:rsidR="00E73C24">
        <w:rPr>
          <w:rFonts w:hint="eastAsia"/>
        </w:rPr>
        <w:t>小额信贷机构应保持由一级和二级资本构成的资本充足率不低于机构总风险加权资本的</w:t>
      </w:r>
      <w:r w:rsidR="00E73C24">
        <w:rPr>
          <w:rFonts w:hint="eastAsia"/>
        </w:rPr>
        <w:t>15%</w:t>
      </w:r>
      <w:r w:rsidR="005C151D">
        <w:rPr>
          <w:rFonts w:hint="eastAsia"/>
        </w:rPr>
        <w:t>，且</w:t>
      </w:r>
      <w:r w:rsidR="00E73C24">
        <w:rPr>
          <w:rFonts w:hint="eastAsia"/>
        </w:rPr>
        <w:t>二级资本的总量不应超过一级资本的</w:t>
      </w:r>
      <w:r w:rsidR="00E73C24">
        <w:rPr>
          <w:rFonts w:hint="eastAsia"/>
        </w:rPr>
        <w:t>100%</w:t>
      </w:r>
      <w:r w:rsidR="00E73C24">
        <w:rPr>
          <w:rFonts w:hint="eastAsia"/>
        </w:rPr>
        <w:t>。</w:t>
      </w:r>
    </w:p>
    <w:p w14:paraId="79532F69" w14:textId="77777777" w:rsidR="00E73C24" w:rsidRDefault="0046415B" w:rsidP="003A783C">
      <w:pPr>
        <w:ind w:left="1" w:firstLine="420"/>
        <w:rPr>
          <w:rFonts w:hint="eastAsia"/>
        </w:rPr>
      </w:pPr>
      <w:r>
        <w:rPr>
          <w:rFonts w:hint="eastAsia"/>
        </w:rPr>
        <w:t>（</w:t>
      </w:r>
      <w:r>
        <w:rPr>
          <w:rFonts w:hint="eastAsia"/>
        </w:rPr>
        <w:t>2</w:t>
      </w:r>
      <w:r>
        <w:rPr>
          <w:rFonts w:hint="eastAsia"/>
        </w:rPr>
        <w:t>）</w:t>
      </w:r>
      <w:r w:rsidR="00E73C24">
        <w:rPr>
          <w:rFonts w:hint="eastAsia"/>
        </w:rPr>
        <w:t>资产分类的要求：标准资产是指没有本金与利息偿还风险以及在交易过程中没有道德风险的资产</w:t>
      </w:r>
      <w:r w:rsidR="005C151D">
        <w:rPr>
          <w:rFonts w:hint="eastAsia"/>
        </w:rPr>
        <w:t>；对利息或者本金已经被延期</w:t>
      </w:r>
      <w:r w:rsidR="005C151D">
        <w:rPr>
          <w:rFonts w:hint="eastAsia"/>
        </w:rPr>
        <w:t>90</w:t>
      </w:r>
      <w:r w:rsidR="005C151D">
        <w:rPr>
          <w:rFonts w:hint="eastAsia"/>
        </w:rPr>
        <w:t>天或者</w:t>
      </w:r>
      <w:r w:rsidR="005C151D">
        <w:rPr>
          <w:rFonts w:hint="eastAsia"/>
        </w:rPr>
        <w:t>90</w:t>
      </w:r>
      <w:r w:rsidR="005C151D">
        <w:rPr>
          <w:rFonts w:hint="eastAsia"/>
        </w:rPr>
        <w:t>天以上的资产，则统一被分为</w:t>
      </w:r>
      <w:r w:rsidR="00E73C24">
        <w:rPr>
          <w:rFonts w:hint="eastAsia"/>
        </w:rPr>
        <w:t>无息资产。</w:t>
      </w:r>
    </w:p>
    <w:p w14:paraId="074ECD1A" w14:textId="77777777" w:rsidR="00E73C24" w:rsidRDefault="0046415B" w:rsidP="003A783C">
      <w:pPr>
        <w:ind w:left="1" w:firstLine="420"/>
        <w:rPr>
          <w:rFonts w:hint="eastAsia"/>
        </w:rPr>
      </w:pPr>
      <w:r>
        <w:rPr>
          <w:rFonts w:hint="eastAsia"/>
        </w:rPr>
        <w:t>（</w:t>
      </w:r>
      <w:r>
        <w:rPr>
          <w:rFonts w:hint="eastAsia"/>
        </w:rPr>
        <w:t>3</w:t>
      </w:r>
      <w:r>
        <w:rPr>
          <w:rFonts w:hint="eastAsia"/>
        </w:rPr>
        <w:t>）</w:t>
      </w:r>
      <w:r w:rsidR="00E73C24">
        <w:rPr>
          <w:rFonts w:hint="eastAsia"/>
        </w:rPr>
        <w:t>准备金要求：贷款准备金的提取应保持不低于</w:t>
      </w:r>
      <w:r w:rsidR="005C151D">
        <w:rPr>
          <w:rFonts w:hint="eastAsia"/>
        </w:rPr>
        <w:t>存量</w:t>
      </w:r>
      <w:r w:rsidR="00E73C24">
        <w:rPr>
          <w:rFonts w:hint="eastAsia"/>
        </w:rPr>
        <w:t>贷款组合的</w:t>
      </w:r>
      <w:r w:rsidR="00E73C24">
        <w:rPr>
          <w:rFonts w:hint="eastAsia"/>
        </w:rPr>
        <w:t>1%</w:t>
      </w:r>
      <w:r w:rsidR="00E73C24">
        <w:rPr>
          <w:rFonts w:hint="eastAsia"/>
        </w:rPr>
        <w:t>；或者已经</w:t>
      </w:r>
      <w:r w:rsidR="005C151D">
        <w:rPr>
          <w:rFonts w:hint="eastAsia"/>
        </w:rPr>
        <w:t>逾期</w:t>
      </w:r>
      <w:r w:rsidR="00E73C24">
        <w:rPr>
          <w:rFonts w:hint="eastAsia"/>
        </w:rPr>
        <w:t>90</w:t>
      </w:r>
      <w:r w:rsidR="00E73C24">
        <w:rPr>
          <w:rFonts w:hint="eastAsia"/>
        </w:rPr>
        <w:t>天以上</w:t>
      </w:r>
      <w:r w:rsidR="00E73C24">
        <w:rPr>
          <w:rFonts w:hint="eastAsia"/>
        </w:rPr>
        <w:t>180</w:t>
      </w:r>
      <w:r w:rsidR="00E73C24">
        <w:rPr>
          <w:rFonts w:hint="eastAsia"/>
        </w:rPr>
        <w:t>天</w:t>
      </w:r>
      <w:r w:rsidR="005C151D">
        <w:rPr>
          <w:rFonts w:hint="eastAsia"/>
        </w:rPr>
        <w:t>分期</w:t>
      </w:r>
      <w:r w:rsidR="00E73C24">
        <w:rPr>
          <w:rFonts w:hint="eastAsia"/>
        </w:rPr>
        <w:t>贷款总量的</w:t>
      </w:r>
      <w:r w:rsidR="00E73C24">
        <w:rPr>
          <w:rFonts w:hint="eastAsia"/>
        </w:rPr>
        <w:t>50%</w:t>
      </w:r>
      <w:r w:rsidR="005C151D">
        <w:rPr>
          <w:rFonts w:hint="eastAsia"/>
        </w:rPr>
        <w:t>；</w:t>
      </w:r>
      <w:r w:rsidR="00E73C24">
        <w:rPr>
          <w:rFonts w:hint="eastAsia"/>
        </w:rPr>
        <w:t>以及</w:t>
      </w:r>
      <w:r w:rsidR="005C151D">
        <w:rPr>
          <w:rFonts w:hint="eastAsia"/>
        </w:rPr>
        <w:t>逾期</w:t>
      </w:r>
      <w:r w:rsidR="00E73C24">
        <w:rPr>
          <w:rFonts w:hint="eastAsia"/>
        </w:rPr>
        <w:t>180</w:t>
      </w:r>
      <w:r w:rsidR="00E73C24">
        <w:rPr>
          <w:rFonts w:hint="eastAsia"/>
        </w:rPr>
        <w:t>天的分期贷款总量的</w:t>
      </w:r>
      <w:r w:rsidR="00E73C24">
        <w:rPr>
          <w:rFonts w:hint="eastAsia"/>
        </w:rPr>
        <w:t>100%</w:t>
      </w:r>
      <w:r w:rsidR="005C151D">
        <w:rPr>
          <w:rFonts w:hint="eastAsia"/>
        </w:rPr>
        <w:t>。</w:t>
      </w:r>
    </w:p>
    <w:p w14:paraId="751F1EF5" w14:textId="77777777" w:rsidR="0046415B" w:rsidRDefault="0046415B" w:rsidP="003A783C">
      <w:pPr>
        <w:ind w:left="1" w:firstLine="420"/>
        <w:rPr>
          <w:rFonts w:hint="eastAsia"/>
        </w:rPr>
      </w:pPr>
      <w:r>
        <w:rPr>
          <w:rFonts w:hint="eastAsia"/>
        </w:rPr>
        <w:t>3</w:t>
      </w:r>
      <w:r>
        <w:rPr>
          <w:rFonts w:hint="eastAsia"/>
        </w:rPr>
        <w:t>、其他准入条件</w:t>
      </w:r>
    </w:p>
    <w:p w14:paraId="45F385E7" w14:textId="77777777" w:rsidR="0046415B" w:rsidRDefault="0046415B" w:rsidP="00441947">
      <w:pPr>
        <w:ind w:left="1" w:firstLineChars="144" w:firstLine="302"/>
        <w:rPr>
          <w:rFonts w:hint="eastAsia"/>
        </w:rPr>
      </w:pPr>
      <w:r>
        <w:rPr>
          <w:rFonts w:hint="eastAsia"/>
        </w:rPr>
        <w:t>（</w:t>
      </w:r>
      <w:r>
        <w:rPr>
          <w:rFonts w:hint="eastAsia"/>
        </w:rPr>
        <w:t>1</w:t>
      </w:r>
      <w:r>
        <w:rPr>
          <w:rFonts w:hint="eastAsia"/>
        </w:rPr>
        <w:t>）贷款价格：</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非小额信贷机构的总利差不高于</w:t>
      </w:r>
      <w:r>
        <w:rPr>
          <w:rFonts w:hint="eastAsia"/>
        </w:rPr>
        <w:t>12%</w:t>
      </w:r>
      <w:r>
        <w:rPr>
          <w:rFonts w:hint="eastAsia"/>
        </w:rPr>
        <w:t>。利息成本以每两周的</w:t>
      </w:r>
      <w:r w:rsidR="005C151D">
        <w:rPr>
          <w:rFonts w:hint="eastAsia"/>
        </w:rPr>
        <w:t>存量</w:t>
      </w:r>
      <w:r>
        <w:rPr>
          <w:rFonts w:hint="eastAsia"/>
        </w:rPr>
        <w:t>贷款余额的平均值计算；利息收入以每两周的</w:t>
      </w:r>
      <w:r w:rsidR="005C151D">
        <w:rPr>
          <w:rFonts w:hint="eastAsia"/>
        </w:rPr>
        <w:t>存量</w:t>
      </w:r>
      <w:r>
        <w:rPr>
          <w:rFonts w:hint="eastAsia"/>
        </w:rPr>
        <w:t>贷款组合余额计算</w:t>
      </w:r>
      <w:r w:rsidR="005C151D">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单笔贷款的年利息不能超过</w:t>
      </w:r>
      <w:r>
        <w:rPr>
          <w:rFonts w:hint="eastAsia"/>
        </w:rPr>
        <w:t>26%</w:t>
      </w:r>
      <w:r w:rsidR="005C151D">
        <w:rPr>
          <w:rFonts w:hint="eastAsia"/>
        </w:rPr>
        <w:t>；</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交易费用的收取不能超过总贷款数量的</w:t>
      </w:r>
      <w:commentRangeStart w:id="4"/>
      <w:r>
        <w:rPr>
          <w:rFonts w:hint="eastAsia"/>
        </w:rPr>
        <w:t>1%</w:t>
      </w:r>
      <w:commentRangeEnd w:id="4"/>
      <w:r w:rsidR="005C151D">
        <w:rPr>
          <w:rStyle w:val="af0"/>
        </w:rPr>
        <w:commentReference w:id="4"/>
      </w:r>
      <w:r>
        <w:rPr>
          <w:rFonts w:hint="eastAsia"/>
        </w:rPr>
        <w:t>。</w:t>
      </w:r>
    </w:p>
    <w:p w14:paraId="2A64D426" w14:textId="77777777" w:rsidR="00933B81" w:rsidRDefault="0046415B" w:rsidP="00441947">
      <w:pPr>
        <w:ind w:left="1" w:firstLineChars="144" w:firstLine="302"/>
        <w:rPr>
          <w:rFonts w:hint="eastAsia"/>
        </w:rPr>
      </w:pPr>
      <w:r>
        <w:rPr>
          <w:rFonts w:hint="eastAsia"/>
        </w:rPr>
        <w:t>（</w:t>
      </w:r>
      <w:r>
        <w:rPr>
          <w:rFonts w:hint="eastAsia"/>
        </w:rPr>
        <w:t>2</w:t>
      </w:r>
      <w:r>
        <w:rPr>
          <w:rFonts w:hint="eastAsia"/>
        </w:rPr>
        <w:t>）利率的透明度</w:t>
      </w:r>
      <w:r w:rsidR="005C151D">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贷款价格只能包括三个部分，即利息、交易费用和保险费</w:t>
      </w:r>
      <w:r w:rsidR="005C151D">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对于延期偿还的贷款不能收取罚金</w:t>
      </w:r>
      <w:r w:rsidR="005C151D">
        <w:rPr>
          <w:rFonts w:hint="eastAsia"/>
        </w:rPr>
        <w:t>；</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noProof/>
          <w:szCs w:val="21"/>
        </w:rPr>
        <w:t>③</w:t>
      </w:r>
      <w:r>
        <w:rPr>
          <w:szCs w:val="21"/>
        </w:rPr>
        <w:fldChar w:fldCharType="end"/>
      </w:r>
      <w:r>
        <w:rPr>
          <w:rFonts w:hint="eastAsia"/>
          <w:szCs w:val="21"/>
        </w:rPr>
        <w:t>非吸储小额信贷机构不能收取客户的抵押品或者保证金</w:t>
      </w:r>
      <w:r w:rsidR="005C151D">
        <w:rPr>
          <w:rFonts w:hint="eastAsia"/>
          <w:szCs w:val="21"/>
        </w:rPr>
        <w:t>；</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noProof/>
          <w:szCs w:val="21"/>
        </w:rPr>
        <w:t>④</w:t>
      </w:r>
      <w:r>
        <w:rPr>
          <w:szCs w:val="21"/>
        </w:rPr>
        <w:fldChar w:fldCharType="end"/>
      </w:r>
      <w:r>
        <w:rPr>
          <w:rFonts w:hint="eastAsia"/>
          <w:szCs w:val="21"/>
        </w:rPr>
        <w:t>贷款合同应该规范化</w:t>
      </w:r>
      <w:r w:rsidR="005C151D">
        <w:rPr>
          <w:rFonts w:hint="eastAsia"/>
          <w:szCs w:val="21"/>
        </w:rPr>
        <w:t>；</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noProof/>
          <w:szCs w:val="21"/>
        </w:rPr>
        <w:t>⑤</w:t>
      </w:r>
      <w:r>
        <w:rPr>
          <w:szCs w:val="21"/>
        </w:rPr>
        <w:fldChar w:fldCharType="end"/>
      </w:r>
      <w:r>
        <w:rPr>
          <w:rFonts w:hint="eastAsia"/>
          <w:szCs w:val="21"/>
        </w:rPr>
        <w:t>非吸储小额信贷机构</w:t>
      </w:r>
      <w:r w:rsidR="005C151D">
        <w:rPr>
          <w:rFonts w:hint="eastAsia"/>
          <w:szCs w:val="21"/>
        </w:rPr>
        <w:t>向</w:t>
      </w:r>
      <w:r>
        <w:rPr>
          <w:rFonts w:hint="eastAsia"/>
          <w:szCs w:val="21"/>
        </w:rPr>
        <w:t>客户提供的贷款合同中应包括以下内容：</w:t>
      </w:r>
      <w:r w:rsidR="0006173E">
        <w:rPr>
          <w:rFonts w:hint="eastAsia"/>
        </w:rPr>
        <w:t>a</w:t>
      </w:r>
      <w:r w:rsidR="00933B81">
        <w:rPr>
          <w:rFonts w:hint="eastAsia"/>
        </w:rPr>
        <w:t>支付的有效利率</w:t>
      </w:r>
      <w:r w:rsidR="00E42DF7">
        <w:rPr>
          <w:rFonts w:hint="eastAsia"/>
        </w:rPr>
        <w:t>；</w:t>
      </w:r>
      <w:r w:rsidR="0006173E">
        <w:rPr>
          <w:rFonts w:hint="eastAsia"/>
        </w:rPr>
        <w:t>b</w:t>
      </w:r>
      <w:r w:rsidR="00933B81">
        <w:rPr>
          <w:rFonts w:hint="eastAsia"/>
        </w:rPr>
        <w:t>与贷款有关的所有其他区条款和条件</w:t>
      </w:r>
      <w:r w:rsidR="00E42DF7">
        <w:rPr>
          <w:rFonts w:hint="eastAsia"/>
        </w:rPr>
        <w:t>；</w:t>
      </w:r>
      <w:r w:rsidR="0006173E">
        <w:rPr>
          <w:rFonts w:hint="eastAsia"/>
        </w:rPr>
        <w:t>c</w:t>
      </w:r>
      <w:r w:rsidR="00933B81">
        <w:rPr>
          <w:rFonts w:hint="eastAsia"/>
        </w:rPr>
        <w:t>客户的信息</w:t>
      </w:r>
      <w:r w:rsidR="00E42DF7">
        <w:rPr>
          <w:rFonts w:hint="eastAsia"/>
        </w:rPr>
        <w:t>；</w:t>
      </w:r>
      <w:r w:rsidR="0006173E">
        <w:rPr>
          <w:rFonts w:hint="eastAsia"/>
        </w:rPr>
        <w:t>d</w:t>
      </w:r>
      <w:r w:rsidR="00933B81">
        <w:rPr>
          <w:rFonts w:hint="eastAsia"/>
        </w:rPr>
        <w:t>所有还款信息，包括分期还款与最终支付额</w:t>
      </w:r>
      <w:r w:rsidR="00E42DF7">
        <w:rPr>
          <w:rFonts w:hint="eastAsia"/>
        </w:rPr>
        <w:t>；</w:t>
      </w:r>
      <w:r w:rsidR="0006173E">
        <w:rPr>
          <w:rFonts w:hint="eastAsia"/>
        </w:rPr>
        <w:t>e</w:t>
      </w:r>
      <w:r w:rsidR="00933B81">
        <w:rPr>
          <w:rFonts w:hint="eastAsia"/>
        </w:rPr>
        <w:t>贷款合同里的所有条目都应用简单明了的方式表达</w:t>
      </w:r>
    </w:p>
    <w:p w14:paraId="792B787D" w14:textId="77777777" w:rsidR="00E42DF7" w:rsidRDefault="00933B81" w:rsidP="003A783C">
      <w:pPr>
        <w:ind w:left="1" w:firstLine="420"/>
        <w:rPr>
          <w:rFonts w:hint="eastAsia"/>
        </w:rPr>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Pr>
          <w:rFonts w:hint="eastAsia"/>
        </w:rPr>
        <w:t>非吸储小额信贷机构所收取的有效利率</w:t>
      </w:r>
      <w:r w:rsidR="007E683F">
        <w:rPr>
          <w:rFonts w:hint="eastAsia"/>
        </w:rPr>
        <w:t>，</w:t>
      </w:r>
      <w:r>
        <w:rPr>
          <w:rFonts w:hint="eastAsia"/>
        </w:rPr>
        <w:t>应在机构的办公地点的显著位置</w:t>
      </w:r>
      <w:r w:rsidR="007E683F">
        <w:rPr>
          <w:rFonts w:hint="eastAsia"/>
        </w:rPr>
        <w:t>进行</w:t>
      </w:r>
      <w:r>
        <w:rPr>
          <w:rFonts w:hint="eastAsia"/>
        </w:rPr>
        <w:t>公示，</w:t>
      </w:r>
      <w:r w:rsidR="007E683F">
        <w:rPr>
          <w:rFonts w:hint="eastAsia"/>
        </w:rPr>
        <w:t>同时</w:t>
      </w:r>
      <w:r>
        <w:rPr>
          <w:rFonts w:hint="eastAsia"/>
        </w:rPr>
        <w:t>还要以文字的形式在机构的网站上发布。</w:t>
      </w:r>
    </w:p>
    <w:p w14:paraId="13BA4694" w14:textId="77777777" w:rsidR="00933B81" w:rsidRDefault="00933B81" w:rsidP="003A783C">
      <w:pPr>
        <w:ind w:left="1" w:firstLine="420"/>
        <w:rPr>
          <w:rFonts w:hint="eastAsia"/>
        </w:rPr>
      </w:pPr>
      <w:r>
        <w:rPr>
          <w:rFonts w:hint="eastAsia"/>
        </w:rPr>
        <w:t>（</w:t>
      </w:r>
      <w:r>
        <w:rPr>
          <w:rFonts w:hint="eastAsia"/>
        </w:rPr>
        <w:t>3</w:t>
      </w:r>
      <w:r>
        <w:rPr>
          <w:rFonts w:hint="eastAsia"/>
        </w:rPr>
        <w:t>）机构治理</w:t>
      </w:r>
    </w:p>
    <w:p w14:paraId="6C325648" w14:textId="77777777" w:rsidR="00933B81" w:rsidRDefault="0006173E" w:rsidP="003A783C">
      <w:pPr>
        <w:ind w:left="1" w:firstLine="420"/>
        <w:rPr>
          <w:rFonts w:hint="eastAsia"/>
          <w:szCs w:val="21"/>
        </w:rPr>
      </w:pPr>
      <w:r>
        <w:rPr>
          <w:rFonts w:hint="eastAsia"/>
          <w:szCs w:val="21"/>
        </w:rPr>
        <w:t xml:space="preserve"> </w:t>
      </w:r>
      <w:r w:rsidR="00933B81">
        <w:rPr>
          <w:rFonts w:hint="eastAsia"/>
          <w:szCs w:val="21"/>
        </w:rPr>
        <w:t>有关非银行金融机构的公司治理的法案都适用于非吸储的小额信贷机构。</w:t>
      </w:r>
    </w:p>
    <w:p w14:paraId="62250309" w14:textId="77777777" w:rsidR="00933B81" w:rsidRDefault="00933B81" w:rsidP="003A783C">
      <w:pPr>
        <w:ind w:left="1" w:firstLineChars="193" w:firstLine="405"/>
        <w:rPr>
          <w:rFonts w:hint="eastAsia"/>
          <w:szCs w:val="21"/>
        </w:rPr>
      </w:pPr>
      <w:r>
        <w:rPr>
          <w:rFonts w:hint="eastAsia"/>
          <w:szCs w:val="21"/>
        </w:rPr>
        <w:t>（</w:t>
      </w:r>
      <w:r>
        <w:rPr>
          <w:rFonts w:hint="eastAsia"/>
          <w:szCs w:val="21"/>
        </w:rPr>
        <w:t>4</w:t>
      </w:r>
      <w:r>
        <w:rPr>
          <w:rFonts w:hint="eastAsia"/>
          <w:szCs w:val="21"/>
        </w:rPr>
        <w:t>）效率的要求</w:t>
      </w:r>
    </w:p>
    <w:p w14:paraId="40F26C47" w14:textId="77777777" w:rsidR="00606FBF" w:rsidRDefault="007B2533" w:rsidP="003A783C">
      <w:pPr>
        <w:ind w:left="1" w:firstLine="420"/>
        <w:rPr>
          <w:rFonts w:hint="eastAsia"/>
        </w:rPr>
      </w:pPr>
      <w:r>
        <w:rPr>
          <w:rFonts w:hint="eastAsia"/>
        </w:rPr>
        <w:lastRenderedPageBreak/>
        <w:t>非吸储小额信贷机构应该定时审查运营情况，投资必要的信息技术系统以获得更好的内控力、简化操作流程和降低成本。</w:t>
      </w:r>
    </w:p>
    <w:p w14:paraId="2F30AADF" w14:textId="77777777" w:rsidR="00933B81" w:rsidRDefault="007B2533" w:rsidP="003A783C">
      <w:pPr>
        <w:ind w:left="1" w:firstLine="420"/>
        <w:rPr>
          <w:rFonts w:hint="eastAsia"/>
        </w:rPr>
      </w:pPr>
      <w:r>
        <w:rPr>
          <w:rFonts w:hint="eastAsia"/>
        </w:rPr>
        <w:t>200</w:t>
      </w:r>
      <w:r w:rsidR="00181DC4">
        <w:rPr>
          <w:rFonts w:hint="eastAsia"/>
        </w:rPr>
        <w:t>8</w:t>
      </w:r>
      <w:r>
        <w:rPr>
          <w:rFonts w:hint="eastAsia"/>
        </w:rPr>
        <w:t>年，肯尼亚</w:t>
      </w:r>
      <w:r w:rsidR="00181DC4">
        <w:rPr>
          <w:rFonts w:hint="eastAsia"/>
        </w:rPr>
        <w:t>微型金融法案、中央银行以及金融部长共同出台了一部关于吸储小额信贷机构的准入要求条款</w:t>
      </w:r>
      <w:r w:rsidR="00606FBF">
        <w:rPr>
          <w:rStyle w:val="aa"/>
          <w:szCs w:val="21"/>
        </w:rPr>
        <w:footnoteReference w:id="2"/>
      </w:r>
      <w:r w:rsidR="007E683F">
        <w:rPr>
          <w:rFonts w:hint="eastAsia"/>
        </w:rPr>
        <w:t>，有以下一些规定</w:t>
      </w:r>
      <w:r w:rsidR="00181DC4">
        <w:rPr>
          <w:rFonts w:hint="eastAsia"/>
        </w:rPr>
        <w:t>：</w:t>
      </w:r>
    </w:p>
    <w:p w14:paraId="791806FF" w14:textId="77777777" w:rsidR="00D32E22" w:rsidRDefault="0006173E" w:rsidP="003A783C">
      <w:pPr>
        <w:ind w:left="1" w:firstLine="420"/>
        <w:rPr>
          <w:rFonts w:hint="eastAsia"/>
        </w:rPr>
      </w:pPr>
      <w:r>
        <w:rPr>
          <w:rFonts w:hint="eastAsia"/>
        </w:rPr>
        <w:t>1</w:t>
      </w:r>
      <w:r>
        <w:rPr>
          <w:rFonts w:hint="eastAsia"/>
        </w:rPr>
        <w:t>、</w:t>
      </w:r>
      <w:r w:rsidR="00181DC4">
        <w:rPr>
          <w:rFonts w:hint="eastAsia"/>
        </w:rPr>
        <w:t>成立吸储小额信贷机构的申请中应包括以下信息：</w:t>
      </w:r>
      <w:r>
        <w:rPr>
          <w:rFonts w:hint="eastAsia"/>
        </w:rPr>
        <w:t>（</w:t>
      </w:r>
      <w:r>
        <w:rPr>
          <w:rFonts w:hint="eastAsia"/>
        </w:rPr>
        <w:t>1</w:t>
      </w:r>
      <w:r>
        <w:rPr>
          <w:rFonts w:hint="eastAsia"/>
        </w:rPr>
        <w:t>）</w:t>
      </w:r>
      <w:r w:rsidR="00181DC4">
        <w:rPr>
          <w:rFonts w:hint="eastAsia"/>
        </w:rPr>
        <w:t>机构的名称中含有“吸储微型金融（</w:t>
      </w:r>
      <w:r w:rsidR="00181DC4">
        <w:rPr>
          <w:rFonts w:hint="eastAsia"/>
        </w:rPr>
        <w:t>Deposit Taking Microfinance</w:t>
      </w:r>
      <w:r w:rsidR="00181DC4">
        <w:rPr>
          <w:rFonts w:hint="eastAsia"/>
        </w:rPr>
        <w:t>）”的字样</w:t>
      </w:r>
      <w:r w:rsidR="00EF42E9">
        <w:rPr>
          <w:rFonts w:hint="eastAsia"/>
        </w:rPr>
        <w:t>；</w:t>
      </w:r>
      <w:r w:rsidR="00181DC4">
        <w:rPr>
          <w:rFonts w:hint="eastAsia"/>
        </w:rPr>
        <w:t>（</w:t>
      </w:r>
      <w:r w:rsidR="00181DC4">
        <w:rPr>
          <w:rFonts w:hint="eastAsia"/>
        </w:rPr>
        <w:t>2</w:t>
      </w:r>
      <w:r w:rsidR="00181DC4">
        <w:rPr>
          <w:rFonts w:hint="eastAsia"/>
        </w:rPr>
        <w:t>）对</w:t>
      </w:r>
      <w:r w:rsidR="00EF42E9">
        <w:rPr>
          <w:rFonts w:hint="eastAsia"/>
        </w:rPr>
        <w:t>高管人员</w:t>
      </w:r>
      <w:r w:rsidR="00181DC4">
        <w:rPr>
          <w:rFonts w:hint="eastAsia"/>
        </w:rPr>
        <w:t>或者对机构具有实质控制权的人</w:t>
      </w:r>
      <w:r w:rsidR="00EF42E9">
        <w:rPr>
          <w:rFonts w:hint="eastAsia"/>
        </w:rPr>
        <w:t>，所</w:t>
      </w:r>
      <w:r w:rsidR="00181DC4">
        <w:rPr>
          <w:rFonts w:hint="eastAsia"/>
        </w:rPr>
        <w:t>进行的专业性</w:t>
      </w:r>
      <w:r w:rsidR="00EF42E9">
        <w:rPr>
          <w:rFonts w:hint="eastAsia"/>
        </w:rPr>
        <w:t>、合格性</w:t>
      </w:r>
      <w:r w:rsidR="00181DC4">
        <w:rPr>
          <w:rFonts w:hint="eastAsia"/>
        </w:rPr>
        <w:t>测试</w:t>
      </w:r>
      <w:r w:rsidR="00EF42E9">
        <w:rPr>
          <w:rFonts w:hint="eastAsia"/>
        </w:rPr>
        <w:t>的结果；</w:t>
      </w:r>
      <w:r w:rsidR="00181DC4">
        <w:rPr>
          <w:rFonts w:hint="eastAsia"/>
        </w:rPr>
        <w:t>（</w:t>
      </w:r>
      <w:r w:rsidR="00181DC4">
        <w:rPr>
          <w:rFonts w:hint="eastAsia"/>
        </w:rPr>
        <w:t>3</w:t>
      </w:r>
      <w:r w:rsidR="00181DC4">
        <w:rPr>
          <w:rFonts w:hint="eastAsia"/>
        </w:rPr>
        <w:t>）可行性研究以及在肯尼亚进行有关吸储业务的三年期计划</w:t>
      </w:r>
      <w:r w:rsidR="00EF42E9">
        <w:rPr>
          <w:rFonts w:hint="eastAsia"/>
        </w:rPr>
        <w:t>，</w:t>
      </w:r>
      <w:r w:rsidR="00211E1C">
        <w:rPr>
          <w:rFonts w:hint="eastAsia"/>
        </w:rPr>
        <w:t>计划</w:t>
      </w:r>
      <w:r w:rsidR="00EF42E9">
        <w:rPr>
          <w:rFonts w:hint="eastAsia"/>
        </w:rPr>
        <w:t>应</w:t>
      </w:r>
      <w:r w:rsidR="00211E1C">
        <w:rPr>
          <w:rFonts w:hint="eastAsia"/>
        </w:rPr>
        <w:t>对任务、运营业务的范围和性质、营利性分析、内部控制和审查</w:t>
      </w:r>
      <w:r w:rsidR="00EF42E9">
        <w:rPr>
          <w:rFonts w:hint="eastAsia"/>
        </w:rPr>
        <w:t>的流程等</w:t>
      </w:r>
      <w:r w:rsidR="00211E1C">
        <w:rPr>
          <w:rFonts w:hint="eastAsia"/>
        </w:rPr>
        <w:t>做</w:t>
      </w:r>
      <w:r w:rsidR="00EF42E9">
        <w:rPr>
          <w:rFonts w:hint="eastAsia"/>
        </w:rPr>
        <w:t>出</w:t>
      </w:r>
      <w:r w:rsidR="00211E1C">
        <w:rPr>
          <w:rFonts w:hint="eastAsia"/>
        </w:rPr>
        <w:t>详细的描述，其中包括：</w:t>
      </w:r>
      <w:r w:rsidR="00211E1C">
        <w:rPr>
          <w:szCs w:val="21"/>
        </w:rPr>
        <w:fldChar w:fldCharType="begin"/>
      </w:r>
      <w:r w:rsidR="00211E1C">
        <w:rPr>
          <w:szCs w:val="21"/>
        </w:rPr>
        <w:instrText xml:space="preserve"> </w:instrText>
      </w:r>
      <w:r w:rsidR="00211E1C">
        <w:rPr>
          <w:rFonts w:hint="eastAsia"/>
          <w:szCs w:val="21"/>
        </w:rPr>
        <w:instrText>= 1 \* GB3</w:instrText>
      </w:r>
      <w:r w:rsidR="00211E1C">
        <w:rPr>
          <w:szCs w:val="21"/>
        </w:rPr>
        <w:instrText xml:space="preserve"> </w:instrText>
      </w:r>
      <w:r w:rsidR="00211E1C">
        <w:rPr>
          <w:szCs w:val="21"/>
        </w:rPr>
        <w:fldChar w:fldCharType="separate"/>
      </w:r>
      <w:r w:rsidR="00211E1C">
        <w:rPr>
          <w:rFonts w:hint="eastAsia"/>
          <w:noProof/>
          <w:szCs w:val="21"/>
        </w:rPr>
        <w:t>①</w:t>
      </w:r>
      <w:r w:rsidR="00211E1C">
        <w:rPr>
          <w:szCs w:val="21"/>
        </w:rPr>
        <w:fldChar w:fldCharType="end"/>
      </w:r>
      <w:r w:rsidR="00211E1C">
        <w:rPr>
          <w:rFonts w:hint="eastAsia"/>
          <w:szCs w:val="21"/>
        </w:rPr>
        <w:t>预期股权结构</w:t>
      </w:r>
      <w:r w:rsidR="00EF42E9">
        <w:rPr>
          <w:rFonts w:hint="eastAsia"/>
          <w:szCs w:val="21"/>
        </w:rPr>
        <w:t>；</w:t>
      </w:r>
      <w:r w:rsidR="00211E1C">
        <w:rPr>
          <w:szCs w:val="21"/>
        </w:rPr>
        <w:fldChar w:fldCharType="begin"/>
      </w:r>
      <w:r w:rsidR="00211E1C">
        <w:rPr>
          <w:szCs w:val="21"/>
        </w:rPr>
        <w:instrText xml:space="preserve"> </w:instrText>
      </w:r>
      <w:r w:rsidR="00211E1C">
        <w:rPr>
          <w:rFonts w:hint="eastAsia"/>
          <w:szCs w:val="21"/>
        </w:rPr>
        <w:instrText>= 2 \* GB3</w:instrText>
      </w:r>
      <w:r w:rsidR="00211E1C">
        <w:rPr>
          <w:szCs w:val="21"/>
        </w:rPr>
        <w:instrText xml:space="preserve"> </w:instrText>
      </w:r>
      <w:r w:rsidR="00211E1C">
        <w:rPr>
          <w:szCs w:val="21"/>
        </w:rPr>
        <w:fldChar w:fldCharType="separate"/>
      </w:r>
      <w:r w:rsidR="00211E1C">
        <w:rPr>
          <w:rFonts w:hint="eastAsia"/>
          <w:noProof/>
          <w:szCs w:val="21"/>
        </w:rPr>
        <w:t>②</w:t>
      </w:r>
      <w:r w:rsidR="00211E1C">
        <w:rPr>
          <w:szCs w:val="21"/>
        </w:rPr>
        <w:fldChar w:fldCharType="end"/>
      </w:r>
      <w:r w:rsidR="00211E1C">
        <w:rPr>
          <w:rFonts w:hint="eastAsia"/>
          <w:szCs w:val="21"/>
        </w:rPr>
        <w:t>预期组织结构</w:t>
      </w:r>
      <w:r w:rsidR="00EF42E9">
        <w:rPr>
          <w:rFonts w:hint="eastAsia"/>
          <w:szCs w:val="21"/>
        </w:rPr>
        <w:t>；</w:t>
      </w:r>
      <w:r w:rsidR="00211E1C">
        <w:rPr>
          <w:szCs w:val="21"/>
        </w:rPr>
        <w:fldChar w:fldCharType="begin"/>
      </w:r>
      <w:r w:rsidR="00211E1C">
        <w:rPr>
          <w:szCs w:val="21"/>
        </w:rPr>
        <w:instrText xml:space="preserve"> </w:instrText>
      </w:r>
      <w:r w:rsidR="00211E1C">
        <w:rPr>
          <w:rFonts w:hint="eastAsia"/>
          <w:szCs w:val="21"/>
        </w:rPr>
        <w:instrText>= 3 \* GB3</w:instrText>
      </w:r>
      <w:r w:rsidR="00211E1C">
        <w:rPr>
          <w:szCs w:val="21"/>
        </w:rPr>
        <w:instrText xml:space="preserve"> </w:instrText>
      </w:r>
      <w:r w:rsidR="00211E1C">
        <w:rPr>
          <w:szCs w:val="21"/>
        </w:rPr>
        <w:fldChar w:fldCharType="separate"/>
      </w:r>
      <w:r w:rsidR="00211E1C">
        <w:rPr>
          <w:rFonts w:hint="eastAsia"/>
          <w:noProof/>
          <w:szCs w:val="21"/>
        </w:rPr>
        <w:t>③</w:t>
      </w:r>
      <w:r w:rsidR="00211E1C">
        <w:rPr>
          <w:szCs w:val="21"/>
        </w:rPr>
        <w:fldChar w:fldCharType="end"/>
      </w:r>
      <w:r w:rsidR="00211E1C">
        <w:rPr>
          <w:rFonts w:hint="eastAsia"/>
          <w:szCs w:val="21"/>
        </w:rPr>
        <w:t>国内经济状况以及其对机构运营情况可能造成的影响、金融环境分析</w:t>
      </w:r>
      <w:r w:rsidR="00EF42E9">
        <w:rPr>
          <w:rFonts w:hint="eastAsia"/>
          <w:szCs w:val="21"/>
        </w:rPr>
        <w:t>和对</w:t>
      </w:r>
      <w:r w:rsidR="00211E1C">
        <w:rPr>
          <w:rFonts w:hint="eastAsia"/>
          <w:szCs w:val="21"/>
        </w:rPr>
        <w:t>机构</w:t>
      </w:r>
      <w:r w:rsidR="00EF42E9">
        <w:rPr>
          <w:rFonts w:hint="eastAsia"/>
          <w:szCs w:val="21"/>
        </w:rPr>
        <w:t>将参与的市场所进行的</w:t>
      </w:r>
      <w:r w:rsidR="00211E1C">
        <w:rPr>
          <w:rFonts w:hint="eastAsia"/>
          <w:szCs w:val="21"/>
        </w:rPr>
        <w:t>市场分析</w:t>
      </w:r>
      <w:r w:rsidR="00EF42E9">
        <w:rPr>
          <w:rFonts w:hint="eastAsia"/>
          <w:szCs w:val="21"/>
        </w:rPr>
        <w:t>；</w:t>
      </w:r>
      <w:r w:rsidR="00211E1C">
        <w:rPr>
          <w:szCs w:val="21"/>
        </w:rPr>
        <w:fldChar w:fldCharType="begin"/>
      </w:r>
      <w:r w:rsidR="00211E1C">
        <w:rPr>
          <w:szCs w:val="21"/>
        </w:rPr>
        <w:instrText xml:space="preserve"> </w:instrText>
      </w:r>
      <w:r w:rsidR="00211E1C">
        <w:rPr>
          <w:rFonts w:hint="eastAsia"/>
          <w:szCs w:val="21"/>
        </w:rPr>
        <w:instrText>= 4 \* GB3</w:instrText>
      </w:r>
      <w:r w:rsidR="00211E1C">
        <w:rPr>
          <w:szCs w:val="21"/>
        </w:rPr>
        <w:instrText xml:space="preserve"> </w:instrText>
      </w:r>
      <w:r w:rsidR="00211E1C">
        <w:rPr>
          <w:szCs w:val="21"/>
        </w:rPr>
        <w:fldChar w:fldCharType="separate"/>
      </w:r>
      <w:r w:rsidR="00211E1C">
        <w:rPr>
          <w:rFonts w:hint="eastAsia"/>
          <w:noProof/>
          <w:szCs w:val="21"/>
        </w:rPr>
        <w:t>④</w:t>
      </w:r>
      <w:r w:rsidR="00211E1C">
        <w:rPr>
          <w:szCs w:val="21"/>
        </w:rPr>
        <w:fldChar w:fldCharType="end"/>
      </w:r>
      <w:r w:rsidR="00211E1C">
        <w:rPr>
          <w:rFonts w:hint="eastAsia"/>
          <w:szCs w:val="21"/>
        </w:rPr>
        <w:t>初始投资计划，包括建立或者发展机构的所有支出</w:t>
      </w:r>
      <w:r w:rsidR="00EF42E9">
        <w:rPr>
          <w:rFonts w:hint="eastAsia"/>
          <w:szCs w:val="21"/>
        </w:rPr>
        <w:t>；</w:t>
      </w:r>
      <w:r w:rsidR="00211E1C">
        <w:rPr>
          <w:szCs w:val="21"/>
        </w:rPr>
        <w:fldChar w:fldCharType="begin"/>
      </w:r>
      <w:r w:rsidR="00211E1C">
        <w:rPr>
          <w:szCs w:val="21"/>
        </w:rPr>
        <w:instrText xml:space="preserve"> </w:instrText>
      </w:r>
      <w:r w:rsidR="00211E1C">
        <w:rPr>
          <w:rFonts w:hint="eastAsia"/>
          <w:szCs w:val="21"/>
        </w:rPr>
        <w:instrText>= 5 \* GB3</w:instrText>
      </w:r>
      <w:r w:rsidR="00211E1C">
        <w:rPr>
          <w:szCs w:val="21"/>
        </w:rPr>
        <w:instrText xml:space="preserve"> </w:instrText>
      </w:r>
      <w:r w:rsidR="00211E1C">
        <w:rPr>
          <w:szCs w:val="21"/>
        </w:rPr>
        <w:fldChar w:fldCharType="separate"/>
      </w:r>
      <w:r w:rsidR="00211E1C">
        <w:rPr>
          <w:rFonts w:hint="eastAsia"/>
          <w:noProof/>
          <w:szCs w:val="21"/>
        </w:rPr>
        <w:t>⑤</w:t>
      </w:r>
      <w:r w:rsidR="00211E1C">
        <w:rPr>
          <w:szCs w:val="21"/>
        </w:rPr>
        <w:fldChar w:fldCharType="end"/>
      </w:r>
      <w:r w:rsidR="00EF42E9">
        <w:rPr>
          <w:rFonts w:hint="eastAsia"/>
          <w:szCs w:val="21"/>
        </w:rPr>
        <w:t>预计</w:t>
      </w:r>
      <w:r w:rsidR="00211E1C">
        <w:rPr>
          <w:rFonts w:hint="eastAsia"/>
          <w:szCs w:val="21"/>
        </w:rPr>
        <w:t>三年的</w:t>
      </w:r>
      <w:r w:rsidR="00EF42E9">
        <w:rPr>
          <w:rFonts w:hint="eastAsia"/>
          <w:szCs w:val="21"/>
        </w:rPr>
        <w:t>资产</w:t>
      </w:r>
      <w:r w:rsidR="00211E1C">
        <w:rPr>
          <w:rFonts w:hint="eastAsia"/>
          <w:szCs w:val="21"/>
        </w:rPr>
        <w:t>负债表、利润表以及现金流量表</w:t>
      </w:r>
      <w:r w:rsidR="00EF42E9">
        <w:rPr>
          <w:rFonts w:hint="eastAsia"/>
          <w:szCs w:val="21"/>
        </w:rPr>
        <w:t>；</w:t>
      </w:r>
      <w:r w:rsidR="00211E1C">
        <w:rPr>
          <w:rFonts w:hint="eastAsia"/>
          <w:szCs w:val="21"/>
        </w:rPr>
        <w:t>（</w:t>
      </w:r>
      <w:r w:rsidR="00211E1C">
        <w:rPr>
          <w:rFonts w:hint="eastAsia"/>
          <w:szCs w:val="21"/>
        </w:rPr>
        <w:t>4</w:t>
      </w:r>
      <w:r w:rsidR="00211E1C">
        <w:rPr>
          <w:rFonts w:hint="eastAsia"/>
          <w:szCs w:val="21"/>
        </w:rPr>
        <w:t>）</w:t>
      </w:r>
      <w:r w:rsidR="003042A6" w:rsidRPr="0006173E">
        <w:rPr>
          <w:rFonts w:hint="eastAsia"/>
        </w:rPr>
        <w:t>申请机构的风险管理政策以及内部控制系统，包括董事会和高层管理者的监督计划、有形的基础设备、地理位置、技术信息的应用，其中包括：</w:t>
      </w:r>
      <w:r w:rsidR="003042A6">
        <w:rPr>
          <w:rFonts w:hint="eastAsia"/>
          <w:szCs w:val="21"/>
        </w:rPr>
        <w:t xml:space="preserve"> </w:t>
      </w:r>
      <w:r w:rsidR="003042A6">
        <w:rPr>
          <w:szCs w:val="21"/>
        </w:rPr>
        <w:fldChar w:fldCharType="begin"/>
      </w:r>
      <w:r w:rsidR="003042A6">
        <w:rPr>
          <w:szCs w:val="21"/>
        </w:rPr>
        <w:instrText xml:space="preserve"> </w:instrText>
      </w:r>
      <w:r w:rsidR="003042A6">
        <w:rPr>
          <w:rFonts w:hint="eastAsia"/>
          <w:szCs w:val="21"/>
        </w:rPr>
        <w:instrText>= 1 \* GB3</w:instrText>
      </w:r>
      <w:r w:rsidR="003042A6">
        <w:rPr>
          <w:szCs w:val="21"/>
        </w:rPr>
        <w:instrText xml:space="preserve"> </w:instrText>
      </w:r>
      <w:r w:rsidR="003042A6">
        <w:rPr>
          <w:szCs w:val="21"/>
        </w:rPr>
        <w:fldChar w:fldCharType="separate"/>
      </w:r>
      <w:r w:rsidR="003042A6">
        <w:rPr>
          <w:rFonts w:hint="eastAsia"/>
          <w:noProof/>
          <w:szCs w:val="21"/>
        </w:rPr>
        <w:t>①</w:t>
      </w:r>
      <w:r w:rsidR="003042A6">
        <w:rPr>
          <w:szCs w:val="21"/>
        </w:rPr>
        <w:fldChar w:fldCharType="end"/>
      </w:r>
      <w:r w:rsidR="003042A6">
        <w:rPr>
          <w:rFonts w:hint="eastAsia"/>
          <w:szCs w:val="21"/>
        </w:rPr>
        <w:t>流动性存款计划以及市场战略</w:t>
      </w:r>
      <w:r w:rsidR="00EF42E9">
        <w:rPr>
          <w:rFonts w:hint="eastAsia"/>
          <w:szCs w:val="21"/>
        </w:rPr>
        <w:t>；</w:t>
      </w:r>
      <w:r w:rsidR="003042A6">
        <w:rPr>
          <w:rFonts w:hint="eastAsia"/>
          <w:szCs w:val="21"/>
        </w:rPr>
        <w:t xml:space="preserve"> </w:t>
      </w:r>
      <w:r w:rsidR="003042A6">
        <w:rPr>
          <w:szCs w:val="21"/>
        </w:rPr>
        <w:fldChar w:fldCharType="begin"/>
      </w:r>
      <w:r w:rsidR="003042A6">
        <w:rPr>
          <w:szCs w:val="21"/>
        </w:rPr>
        <w:instrText xml:space="preserve"> </w:instrText>
      </w:r>
      <w:r w:rsidR="003042A6">
        <w:rPr>
          <w:rFonts w:hint="eastAsia"/>
          <w:szCs w:val="21"/>
        </w:rPr>
        <w:instrText>= 2 \* GB3</w:instrText>
      </w:r>
      <w:r w:rsidR="003042A6">
        <w:rPr>
          <w:szCs w:val="21"/>
        </w:rPr>
        <w:instrText xml:space="preserve"> </w:instrText>
      </w:r>
      <w:r w:rsidR="003042A6">
        <w:rPr>
          <w:szCs w:val="21"/>
        </w:rPr>
        <w:fldChar w:fldCharType="separate"/>
      </w:r>
      <w:r w:rsidR="003042A6">
        <w:rPr>
          <w:rFonts w:hint="eastAsia"/>
          <w:noProof/>
          <w:szCs w:val="21"/>
        </w:rPr>
        <w:t>②</w:t>
      </w:r>
      <w:r w:rsidR="003042A6">
        <w:rPr>
          <w:szCs w:val="21"/>
        </w:rPr>
        <w:fldChar w:fldCharType="end"/>
      </w:r>
      <w:r w:rsidR="003042A6">
        <w:rPr>
          <w:rFonts w:hint="eastAsia"/>
          <w:szCs w:val="21"/>
        </w:rPr>
        <w:t>借贷实施政策指南</w:t>
      </w:r>
      <w:r w:rsidR="00EF42E9">
        <w:rPr>
          <w:rFonts w:hint="eastAsia"/>
          <w:szCs w:val="21"/>
        </w:rPr>
        <w:t>；</w:t>
      </w:r>
      <w:r w:rsidR="003042A6">
        <w:rPr>
          <w:rFonts w:hint="eastAsia"/>
          <w:szCs w:val="21"/>
        </w:rPr>
        <w:t xml:space="preserve"> </w:t>
      </w:r>
      <w:r w:rsidR="003042A6">
        <w:rPr>
          <w:szCs w:val="21"/>
        </w:rPr>
        <w:fldChar w:fldCharType="begin"/>
      </w:r>
      <w:r w:rsidR="003042A6">
        <w:rPr>
          <w:szCs w:val="21"/>
        </w:rPr>
        <w:instrText xml:space="preserve"> </w:instrText>
      </w:r>
      <w:r w:rsidR="003042A6">
        <w:rPr>
          <w:rFonts w:hint="eastAsia"/>
          <w:szCs w:val="21"/>
        </w:rPr>
        <w:instrText>= 3 \* GB3</w:instrText>
      </w:r>
      <w:r w:rsidR="003042A6">
        <w:rPr>
          <w:szCs w:val="21"/>
        </w:rPr>
        <w:instrText xml:space="preserve"> </w:instrText>
      </w:r>
      <w:r w:rsidR="003042A6">
        <w:rPr>
          <w:szCs w:val="21"/>
        </w:rPr>
        <w:fldChar w:fldCharType="separate"/>
      </w:r>
      <w:r w:rsidR="003042A6">
        <w:rPr>
          <w:rFonts w:hint="eastAsia"/>
          <w:noProof/>
          <w:szCs w:val="21"/>
        </w:rPr>
        <w:t>③</w:t>
      </w:r>
      <w:r w:rsidR="003042A6">
        <w:rPr>
          <w:szCs w:val="21"/>
        </w:rPr>
        <w:fldChar w:fldCharType="end"/>
      </w:r>
      <w:r w:rsidR="003042A6">
        <w:rPr>
          <w:rFonts w:hint="eastAsia"/>
          <w:szCs w:val="21"/>
        </w:rPr>
        <w:t>人力资源发展指南</w:t>
      </w:r>
      <w:r w:rsidR="00EF42E9">
        <w:rPr>
          <w:rFonts w:hint="eastAsia"/>
          <w:szCs w:val="21"/>
        </w:rPr>
        <w:t>；</w:t>
      </w:r>
      <w:r w:rsidR="003042A6">
        <w:rPr>
          <w:rFonts w:hint="eastAsia"/>
          <w:szCs w:val="21"/>
        </w:rPr>
        <w:t xml:space="preserve"> </w:t>
      </w:r>
      <w:r w:rsidR="003042A6">
        <w:rPr>
          <w:szCs w:val="21"/>
        </w:rPr>
        <w:fldChar w:fldCharType="begin"/>
      </w:r>
      <w:r w:rsidR="003042A6">
        <w:rPr>
          <w:szCs w:val="21"/>
        </w:rPr>
        <w:instrText xml:space="preserve"> </w:instrText>
      </w:r>
      <w:r w:rsidR="003042A6">
        <w:rPr>
          <w:rFonts w:hint="eastAsia"/>
          <w:szCs w:val="21"/>
        </w:rPr>
        <w:instrText>= 4 \* GB3</w:instrText>
      </w:r>
      <w:r w:rsidR="003042A6">
        <w:rPr>
          <w:szCs w:val="21"/>
        </w:rPr>
        <w:instrText xml:space="preserve"> </w:instrText>
      </w:r>
      <w:r w:rsidR="003042A6">
        <w:rPr>
          <w:szCs w:val="21"/>
        </w:rPr>
        <w:fldChar w:fldCharType="separate"/>
      </w:r>
      <w:r w:rsidR="003042A6">
        <w:rPr>
          <w:rFonts w:hint="eastAsia"/>
          <w:noProof/>
          <w:szCs w:val="21"/>
        </w:rPr>
        <w:t>④</w:t>
      </w:r>
      <w:r w:rsidR="003042A6">
        <w:rPr>
          <w:szCs w:val="21"/>
        </w:rPr>
        <w:fldChar w:fldCharType="end"/>
      </w:r>
      <w:r w:rsidR="003042A6">
        <w:rPr>
          <w:rFonts w:hint="eastAsia"/>
          <w:szCs w:val="21"/>
        </w:rPr>
        <w:t>投资政策指南</w:t>
      </w:r>
      <w:r w:rsidR="00EF42E9">
        <w:rPr>
          <w:rFonts w:hint="eastAsia"/>
          <w:szCs w:val="21"/>
        </w:rPr>
        <w:t>；</w:t>
      </w:r>
      <w:r w:rsidR="003042A6">
        <w:rPr>
          <w:rFonts w:hint="eastAsia"/>
          <w:szCs w:val="21"/>
        </w:rPr>
        <w:t xml:space="preserve"> </w:t>
      </w:r>
      <w:r w:rsidR="003042A6">
        <w:rPr>
          <w:szCs w:val="21"/>
        </w:rPr>
        <w:fldChar w:fldCharType="begin"/>
      </w:r>
      <w:r w:rsidR="003042A6">
        <w:rPr>
          <w:szCs w:val="21"/>
        </w:rPr>
        <w:instrText xml:space="preserve"> </w:instrText>
      </w:r>
      <w:r w:rsidR="003042A6">
        <w:rPr>
          <w:rFonts w:hint="eastAsia"/>
          <w:szCs w:val="21"/>
        </w:rPr>
        <w:instrText>= 5 \* GB3</w:instrText>
      </w:r>
      <w:r w:rsidR="003042A6">
        <w:rPr>
          <w:szCs w:val="21"/>
        </w:rPr>
        <w:instrText xml:space="preserve"> </w:instrText>
      </w:r>
      <w:r w:rsidR="003042A6">
        <w:rPr>
          <w:szCs w:val="21"/>
        </w:rPr>
        <w:fldChar w:fldCharType="separate"/>
      </w:r>
      <w:r w:rsidR="003042A6">
        <w:rPr>
          <w:rFonts w:hint="eastAsia"/>
          <w:noProof/>
          <w:szCs w:val="21"/>
        </w:rPr>
        <w:t>⑤</w:t>
      </w:r>
      <w:r w:rsidR="003042A6">
        <w:rPr>
          <w:szCs w:val="21"/>
        </w:rPr>
        <w:fldChar w:fldCharType="end"/>
      </w:r>
      <w:r w:rsidR="003042A6">
        <w:rPr>
          <w:rFonts w:hint="eastAsia"/>
          <w:szCs w:val="21"/>
        </w:rPr>
        <w:t>偿债能力以及筹资管理政策</w:t>
      </w:r>
      <w:r w:rsidR="00EF42E9">
        <w:rPr>
          <w:rFonts w:hint="eastAsia"/>
          <w:szCs w:val="21"/>
        </w:rPr>
        <w:t>；</w:t>
      </w:r>
      <w:r w:rsidR="003042A6">
        <w:rPr>
          <w:rFonts w:hint="eastAsia"/>
          <w:szCs w:val="21"/>
        </w:rPr>
        <w:t xml:space="preserve"> </w:t>
      </w:r>
      <w:r w:rsidR="003042A6">
        <w:rPr>
          <w:szCs w:val="21"/>
        </w:rPr>
        <w:fldChar w:fldCharType="begin"/>
      </w:r>
      <w:r w:rsidR="003042A6">
        <w:rPr>
          <w:szCs w:val="21"/>
        </w:rPr>
        <w:instrText xml:space="preserve"> </w:instrText>
      </w:r>
      <w:r w:rsidR="003042A6">
        <w:rPr>
          <w:rFonts w:hint="eastAsia"/>
          <w:szCs w:val="21"/>
        </w:rPr>
        <w:instrText>= 6 \* GB3</w:instrText>
      </w:r>
      <w:r w:rsidR="003042A6">
        <w:rPr>
          <w:szCs w:val="21"/>
        </w:rPr>
        <w:instrText xml:space="preserve"> </w:instrText>
      </w:r>
      <w:r w:rsidR="003042A6">
        <w:rPr>
          <w:szCs w:val="21"/>
        </w:rPr>
        <w:fldChar w:fldCharType="separate"/>
      </w:r>
      <w:r w:rsidR="003042A6">
        <w:rPr>
          <w:rFonts w:hint="eastAsia"/>
          <w:noProof/>
          <w:szCs w:val="21"/>
        </w:rPr>
        <w:t>⑥</w:t>
      </w:r>
      <w:r w:rsidR="003042A6">
        <w:rPr>
          <w:szCs w:val="21"/>
        </w:rPr>
        <w:fldChar w:fldCharType="end"/>
      </w:r>
      <w:r w:rsidR="003042A6">
        <w:rPr>
          <w:rFonts w:hint="eastAsia"/>
          <w:szCs w:val="21"/>
        </w:rPr>
        <w:t>管理信息系统</w:t>
      </w:r>
      <w:r w:rsidR="00EF42E9">
        <w:rPr>
          <w:rFonts w:hint="eastAsia"/>
          <w:szCs w:val="21"/>
        </w:rPr>
        <w:t>；</w:t>
      </w:r>
      <w:r w:rsidR="003042A6">
        <w:rPr>
          <w:rFonts w:hint="eastAsia"/>
          <w:szCs w:val="21"/>
        </w:rPr>
        <w:t xml:space="preserve"> </w:t>
      </w:r>
      <w:r w:rsidR="003042A6">
        <w:rPr>
          <w:szCs w:val="21"/>
        </w:rPr>
        <w:fldChar w:fldCharType="begin"/>
      </w:r>
      <w:r w:rsidR="003042A6">
        <w:rPr>
          <w:szCs w:val="21"/>
        </w:rPr>
        <w:instrText xml:space="preserve"> </w:instrText>
      </w:r>
      <w:r w:rsidR="003042A6">
        <w:rPr>
          <w:rFonts w:hint="eastAsia"/>
          <w:szCs w:val="21"/>
        </w:rPr>
        <w:instrText>= 7 \* GB3</w:instrText>
      </w:r>
      <w:r w:rsidR="003042A6">
        <w:rPr>
          <w:szCs w:val="21"/>
        </w:rPr>
        <w:instrText xml:space="preserve"> </w:instrText>
      </w:r>
      <w:r w:rsidR="003042A6">
        <w:rPr>
          <w:szCs w:val="21"/>
        </w:rPr>
        <w:fldChar w:fldCharType="separate"/>
      </w:r>
      <w:r w:rsidR="003042A6">
        <w:rPr>
          <w:rFonts w:hint="eastAsia"/>
          <w:noProof/>
          <w:szCs w:val="21"/>
        </w:rPr>
        <w:t>⑦</w:t>
      </w:r>
      <w:r w:rsidR="003042A6">
        <w:rPr>
          <w:szCs w:val="21"/>
        </w:rPr>
        <w:fldChar w:fldCharType="end"/>
      </w:r>
      <w:r w:rsidR="003042A6">
        <w:rPr>
          <w:rFonts w:hint="eastAsia"/>
          <w:szCs w:val="21"/>
        </w:rPr>
        <w:t>资本计划和预算</w:t>
      </w:r>
      <w:r w:rsidR="00EF42E9">
        <w:rPr>
          <w:rFonts w:hint="eastAsia"/>
          <w:szCs w:val="21"/>
        </w:rPr>
        <w:t>；</w:t>
      </w:r>
      <w:r w:rsidR="003042A6">
        <w:rPr>
          <w:rFonts w:hint="eastAsia"/>
          <w:szCs w:val="21"/>
        </w:rPr>
        <w:t xml:space="preserve"> </w:t>
      </w:r>
      <w:r w:rsidR="003042A6">
        <w:rPr>
          <w:szCs w:val="21"/>
        </w:rPr>
        <w:fldChar w:fldCharType="begin"/>
      </w:r>
      <w:r w:rsidR="003042A6">
        <w:rPr>
          <w:szCs w:val="21"/>
        </w:rPr>
        <w:instrText xml:space="preserve"> </w:instrText>
      </w:r>
      <w:r w:rsidR="003042A6">
        <w:rPr>
          <w:rFonts w:hint="eastAsia"/>
          <w:szCs w:val="21"/>
        </w:rPr>
        <w:instrText>= 8 \* GB3</w:instrText>
      </w:r>
      <w:r w:rsidR="003042A6">
        <w:rPr>
          <w:szCs w:val="21"/>
        </w:rPr>
        <w:instrText xml:space="preserve"> </w:instrText>
      </w:r>
      <w:r w:rsidR="003042A6">
        <w:rPr>
          <w:szCs w:val="21"/>
        </w:rPr>
        <w:fldChar w:fldCharType="separate"/>
      </w:r>
      <w:r w:rsidR="003042A6">
        <w:rPr>
          <w:rFonts w:hint="eastAsia"/>
          <w:noProof/>
          <w:szCs w:val="21"/>
        </w:rPr>
        <w:t>⑧</w:t>
      </w:r>
      <w:r w:rsidR="003042A6">
        <w:rPr>
          <w:szCs w:val="21"/>
        </w:rPr>
        <w:fldChar w:fldCharType="end"/>
      </w:r>
      <w:r w:rsidR="003042A6">
        <w:rPr>
          <w:rFonts w:hint="eastAsia"/>
          <w:szCs w:val="21"/>
        </w:rPr>
        <w:t>内部审计和内部控制指南</w:t>
      </w:r>
      <w:r w:rsidR="00EF42E9">
        <w:rPr>
          <w:rFonts w:hint="eastAsia"/>
          <w:szCs w:val="21"/>
        </w:rPr>
        <w:t>；</w:t>
      </w:r>
      <w:r>
        <w:rPr>
          <w:rFonts w:hint="eastAsia"/>
        </w:rPr>
        <w:t>（</w:t>
      </w:r>
      <w:r w:rsidR="003042A6">
        <w:rPr>
          <w:rFonts w:hint="eastAsia"/>
        </w:rPr>
        <w:t>5</w:t>
      </w:r>
      <w:r w:rsidR="003042A6">
        <w:rPr>
          <w:rFonts w:hint="eastAsia"/>
        </w:rPr>
        <w:t>）</w:t>
      </w:r>
      <w:r w:rsidR="00D32E22">
        <w:rPr>
          <w:rFonts w:hint="eastAsia"/>
        </w:rPr>
        <w:t>每个主要股东以及管理者的个人信息</w:t>
      </w:r>
      <w:r w:rsidR="00EF42E9">
        <w:rPr>
          <w:rFonts w:hint="eastAsia"/>
        </w:rPr>
        <w:t>；</w:t>
      </w:r>
      <w:r w:rsidR="00D32E22">
        <w:rPr>
          <w:rFonts w:hint="eastAsia"/>
        </w:rPr>
        <w:t>（</w:t>
      </w:r>
      <w:r w:rsidR="00D32E22">
        <w:rPr>
          <w:rFonts w:hint="eastAsia"/>
        </w:rPr>
        <w:t>6</w:t>
      </w:r>
      <w:r w:rsidR="00D32E22">
        <w:rPr>
          <w:rFonts w:hint="eastAsia"/>
        </w:rPr>
        <w:t>）当银行或者金融机构的子公司申请成为吸储小额信贷机构时，</w:t>
      </w:r>
      <w:r w:rsidR="00EF42E9">
        <w:rPr>
          <w:rFonts w:hint="eastAsia"/>
        </w:rPr>
        <w:t>还</w:t>
      </w:r>
      <w:r w:rsidR="00D32E22">
        <w:rPr>
          <w:rFonts w:hint="eastAsia"/>
        </w:rPr>
        <w:t>须提供关于董事会决议的复印件以及中央银行批准的复印件</w:t>
      </w:r>
      <w:r w:rsidR="00EF42E9">
        <w:rPr>
          <w:rFonts w:hint="eastAsia"/>
        </w:rPr>
        <w:t>。</w:t>
      </w:r>
    </w:p>
    <w:p w14:paraId="29D16A9C" w14:textId="77777777" w:rsidR="006059FA" w:rsidRDefault="006059FA" w:rsidP="003A783C">
      <w:pPr>
        <w:ind w:left="1" w:firstLine="420"/>
        <w:rPr>
          <w:rFonts w:hint="eastAsia"/>
        </w:rPr>
      </w:pPr>
      <w:r>
        <w:rPr>
          <w:rFonts w:hint="eastAsia"/>
        </w:rPr>
        <w:t>2</w:t>
      </w:r>
      <w:r>
        <w:rPr>
          <w:rFonts w:hint="eastAsia"/>
        </w:rPr>
        <w:t>、资本充足率要求</w:t>
      </w:r>
      <w:r w:rsidR="00EF42E9">
        <w:rPr>
          <w:rFonts w:hint="eastAsia"/>
        </w:rPr>
        <w:t>：</w:t>
      </w:r>
      <w:r>
        <w:rPr>
          <w:rFonts w:hint="eastAsia"/>
        </w:rPr>
        <w:t>（</w:t>
      </w:r>
      <w:r>
        <w:rPr>
          <w:rFonts w:hint="eastAsia"/>
        </w:rPr>
        <w:t>1</w:t>
      </w:r>
      <w:r>
        <w:rPr>
          <w:rFonts w:hint="eastAsia"/>
        </w:rPr>
        <w:t>）保持满足规定的最低资本金要求</w:t>
      </w:r>
      <w:r w:rsidR="00EF42E9">
        <w:rPr>
          <w:rFonts w:hint="eastAsia"/>
        </w:rPr>
        <w:t>；</w:t>
      </w:r>
      <w:r>
        <w:rPr>
          <w:rFonts w:hint="eastAsia"/>
        </w:rPr>
        <w:t>（</w:t>
      </w:r>
      <w:r>
        <w:rPr>
          <w:rFonts w:hint="eastAsia"/>
        </w:rPr>
        <w:t>2</w:t>
      </w:r>
      <w:r>
        <w:rPr>
          <w:rFonts w:hint="eastAsia"/>
        </w:rPr>
        <w:t>）满足表内</w:t>
      </w:r>
      <w:r w:rsidR="00EF42E9">
        <w:rPr>
          <w:rFonts w:hint="eastAsia"/>
        </w:rPr>
        <w:t>各项所规定须达到</w:t>
      </w:r>
      <w:r>
        <w:rPr>
          <w:rFonts w:hint="eastAsia"/>
        </w:rPr>
        <w:t>的资本充足率</w:t>
      </w:r>
      <w:r w:rsidR="00EF42E9">
        <w:rPr>
          <w:rFonts w:hint="eastAsia"/>
        </w:rPr>
        <w:t>；</w:t>
      </w:r>
      <w:r>
        <w:rPr>
          <w:rFonts w:hint="eastAsia"/>
        </w:rPr>
        <w:t>（</w:t>
      </w:r>
      <w:r>
        <w:rPr>
          <w:rFonts w:hint="eastAsia"/>
        </w:rPr>
        <w:t>3</w:t>
      </w:r>
      <w:r>
        <w:rPr>
          <w:rFonts w:hint="eastAsia"/>
        </w:rPr>
        <w:t>）</w:t>
      </w:r>
      <w:r w:rsidR="00BC55B4">
        <w:rPr>
          <w:rFonts w:hint="eastAsia"/>
        </w:rPr>
        <w:t>表外业务要以现金或者现金等价物做保障</w:t>
      </w:r>
      <w:r w:rsidR="00EF42E9">
        <w:rPr>
          <w:rFonts w:hint="eastAsia"/>
        </w:rPr>
        <w:t>。</w:t>
      </w:r>
    </w:p>
    <w:p w14:paraId="61F3B3D1" w14:textId="77777777" w:rsidR="00BC55B4" w:rsidRDefault="00BC55B4" w:rsidP="00441947">
      <w:pPr>
        <w:ind w:left="1" w:firstLine="420"/>
        <w:rPr>
          <w:rFonts w:hint="eastAsia"/>
        </w:rPr>
      </w:pPr>
      <w:r>
        <w:rPr>
          <w:rFonts w:hint="eastAsia"/>
        </w:rPr>
        <w:t>3</w:t>
      </w:r>
      <w:r>
        <w:rPr>
          <w:rFonts w:hint="eastAsia"/>
        </w:rPr>
        <w:t>、流动性要求</w:t>
      </w:r>
      <w:r w:rsidR="00EF42E9">
        <w:rPr>
          <w:rFonts w:hint="eastAsia"/>
        </w:rPr>
        <w:t>：</w:t>
      </w:r>
      <w:r>
        <w:rPr>
          <w:rFonts w:hint="eastAsia"/>
        </w:rPr>
        <w:t>（</w:t>
      </w:r>
      <w:r>
        <w:rPr>
          <w:rFonts w:hint="eastAsia"/>
        </w:rPr>
        <w:t>1</w:t>
      </w:r>
      <w:r>
        <w:rPr>
          <w:rFonts w:hint="eastAsia"/>
        </w:rPr>
        <w:t>）设立每个阶段的流动性要求的计划</w:t>
      </w:r>
      <w:r>
        <w:rPr>
          <w:rFonts w:hint="eastAsia"/>
        </w:rPr>
        <w:t>,</w:t>
      </w:r>
      <w:r>
        <w:rPr>
          <w:rFonts w:hint="eastAsia"/>
        </w:rPr>
        <w:t>其中包括：</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管理结构和信息系统</w:t>
      </w:r>
      <w:r w:rsidR="00EF42E9">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测量和监督净筹资需求</w:t>
      </w:r>
      <w:r w:rsidR="00EF42E9">
        <w:rPr>
          <w:rFonts w:hint="eastAsia"/>
        </w:rPr>
        <w:t>；</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意外事故应急方案</w:t>
      </w:r>
      <w:r w:rsidR="00EF42E9">
        <w:rPr>
          <w:rFonts w:hint="eastAsia"/>
        </w:rPr>
        <w:t>；</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流动性管理的内部控制方案</w:t>
      </w:r>
      <w:r w:rsidR="00EF42E9">
        <w:rPr>
          <w:rFonts w:hint="eastAsia"/>
        </w:rPr>
        <w:t>；</w:t>
      </w:r>
      <w:r>
        <w:rPr>
          <w:rFonts w:hint="eastAsia"/>
        </w:rPr>
        <w:t>（</w:t>
      </w:r>
      <w:r>
        <w:rPr>
          <w:rFonts w:hint="eastAsia"/>
        </w:rPr>
        <w:t>2</w:t>
      </w:r>
      <w:r>
        <w:rPr>
          <w:rFonts w:hint="eastAsia"/>
        </w:rPr>
        <w:t>）流动性资产最低应保持在存款保证金、已经到期以及短期负债的</w:t>
      </w:r>
      <w:r>
        <w:rPr>
          <w:rFonts w:hint="eastAsia"/>
        </w:rPr>
        <w:t>20%</w:t>
      </w:r>
      <w:r w:rsidR="00EF42E9">
        <w:rPr>
          <w:rFonts w:hint="eastAsia"/>
        </w:rPr>
        <w:t>；</w:t>
      </w:r>
    </w:p>
    <w:p w14:paraId="5D464E43" w14:textId="77777777" w:rsidR="00645FF4" w:rsidRPr="00645FF4" w:rsidRDefault="008A5240" w:rsidP="003A783C">
      <w:pPr>
        <w:ind w:left="1" w:firstLine="420"/>
        <w:rPr>
          <w:rFonts w:hint="eastAsia"/>
        </w:rPr>
      </w:pPr>
      <w:r>
        <w:rPr>
          <w:rFonts w:hint="eastAsia"/>
        </w:rPr>
        <w:t xml:space="preserve"> </w:t>
      </w:r>
      <w:r w:rsidR="00BC55B4">
        <w:rPr>
          <w:rFonts w:hint="eastAsia"/>
        </w:rPr>
        <w:t>4</w:t>
      </w:r>
      <w:r w:rsidR="00BC55B4">
        <w:rPr>
          <w:rFonts w:hint="eastAsia"/>
        </w:rPr>
        <w:t>、治理要求</w:t>
      </w:r>
      <w:r w:rsidR="00EF42E9">
        <w:rPr>
          <w:rFonts w:hint="eastAsia"/>
        </w:rPr>
        <w:t>：</w:t>
      </w:r>
      <w:r w:rsidR="00BC55B4">
        <w:rPr>
          <w:rFonts w:hint="eastAsia"/>
        </w:rPr>
        <w:t>（</w:t>
      </w:r>
      <w:r w:rsidR="00BC55B4">
        <w:rPr>
          <w:rFonts w:hint="eastAsia"/>
        </w:rPr>
        <w:t>1</w:t>
      </w:r>
      <w:r w:rsidR="00BC55B4">
        <w:rPr>
          <w:rFonts w:hint="eastAsia"/>
        </w:rPr>
        <w:t>）吸储机构应成立董事会，董事会中</w:t>
      </w:r>
      <w:r w:rsidR="00EF42E9">
        <w:rPr>
          <w:rFonts w:hint="eastAsia"/>
        </w:rPr>
        <w:t>三</w:t>
      </w:r>
      <w:r w:rsidR="00BC55B4">
        <w:rPr>
          <w:rFonts w:hint="eastAsia"/>
        </w:rPr>
        <w:t>分之</w:t>
      </w:r>
      <w:r w:rsidR="00EF42E9">
        <w:rPr>
          <w:rFonts w:hint="eastAsia"/>
        </w:rPr>
        <w:t>二</w:t>
      </w:r>
      <w:r w:rsidR="00BC55B4">
        <w:rPr>
          <w:rFonts w:hint="eastAsia"/>
        </w:rPr>
        <w:t>的成员须为</w:t>
      </w:r>
      <w:r w:rsidR="00645FF4">
        <w:rPr>
          <w:rFonts w:hint="eastAsia"/>
        </w:rPr>
        <w:t>非执行董事；董事会必须至少包括一个审计委员会；董事会对影响机构运营的经济环境进行研究并对机构管理提出指导方针</w:t>
      </w:r>
      <w:r w:rsidR="00EF42E9">
        <w:rPr>
          <w:rFonts w:hint="eastAsia"/>
        </w:rPr>
        <w:t>；</w:t>
      </w:r>
      <w:r w:rsidR="00645FF4">
        <w:rPr>
          <w:rFonts w:hint="eastAsia"/>
        </w:rPr>
        <w:t>（</w:t>
      </w:r>
      <w:r w:rsidR="00645FF4">
        <w:rPr>
          <w:rFonts w:hint="eastAsia"/>
        </w:rPr>
        <w:t>2</w:t>
      </w:r>
      <w:r w:rsidR="00645FF4">
        <w:rPr>
          <w:rFonts w:hint="eastAsia"/>
        </w:rPr>
        <w:t>）每一个委员会至少有三名成员，其中两名必须为机构的非执行董事，且具有财务、审计、信息技术、银行业、经济或在法律方面的专业知识</w:t>
      </w:r>
      <w:r w:rsidR="00EF42E9">
        <w:rPr>
          <w:rFonts w:hint="eastAsia"/>
        </w:rPr>
        <w:t>；</w:t>
      </w:r>
      <w:r w:rsidR="00645FF4">
        <w:rPr>
          <w:rFonts w:hint="eastAsia"/>
        </w:rPr>
        <w:t>（</w:t>
      </w:r>
      <w:r w:rsidR="00645FF4">
        <w:rPr>
          <w:rFonts w:hint="eastAsia"/>
        </w:rPr>
        <w:t>3</w:t>
      </w:r>
      <w:r w:rsidR="00645FF4">
        <w:rPr>
          <w:rFonts w:hint="eastAsia"/>
        </w:rPr>
        <w:t>）成立管理委员会，对资产和负债委员会实施管理</w:t>
      </w:r>
      <w:r w:rsidR="00EF42E9">
        <w:rPr>
          <w:rFonts w:hint="eastAsia"/>
        </w:rPr>
        <w:t>；</w:t>
      </w:r>
      <w:r w:rsidR="00645FF4">
        <w:rPr>
          <w:rFonts w:hint="eastAsia"/>
        </w:rPr>
        <w:t>（</w:t>
      </w:r>
      <w:r w:rsidR="00645FF4">
        <w:rPr>
          <w:rFonts w:hint="eastAsia"/>
        </w:rPr>
        <w:t>4</w:t>
      </w:r>
      <w:r w:rsidR="00645FF4">
        <w:rPr>
          <w:rFonts w:hint="eastAsia"/>
        </w:rPr>
        <w:t>）董事会任命一名执行总监，执行总监的只能由董事会的任命书规定</w:t>
      </w:r>
      <w:r w:rsidR="00EF42E9">
        <w:rPr>
          <w:rFonts w:hint="eastAsia"/>
        </w:rPr>
        <w:t>，</w:t>
      </w:r>
      <w:r w:rsidR="00645FF4">
        <w:rPr>
          <w:rFonts w:hint="eastAsia"/>
        </w:rPr>
        <w:t>当解聘或在更换执行总监时须经过中央银行的批准</w:t>
      </w:r>
      <w:r w:rsidR="00EF42E9">
        <w:rPr>
          <w:rFonts w:hint="eastAsia"/>
        </w:rPr>
        <w:t>。</w:t>
      </w:r>
    </w:p>
    <w:p w14:paraId="6D354B69" w14:textId="77777777" w:rsidR="00FA2190" w:rsidRDefault="008A5240" w:rsidP="00441947">
      <w:pPr>
        <w:ind w:left="1" w:firstLine="420"/>
        <w:rPr>
          <w:rFonts w:hint="eastAsia"/>
          <w:szCs w:val="21"/>
        </w:rPr>
      </w:pPr>
      <w:r>
        <w:rPr>
          <w:rFonts w:hint="eastAsia"/>
          <w:szCs w:val="21"/>
        </w:rPr>
        <w:t xml:space="preserve"> </w:t>
      </w:r>
      <w:r w:rsidR="00FA2190">
        <w:rPr>
          <w:rFonts w:hint="eastAsia"/>
          <w:szCs w:val="21"/>
        </w:rPr>
        <w:t>5</w:t>
      </w:r>
      <w:r w:rsidR="00FA2190">
        <w:rPr>
          <w:rFonts w:hint="eastAsia"/>
          <w:szCs w:val="21"/>
        </w:rPr>
        <w:t>、内部控制要求</w:t>
      </w:r>
      <w:r w:rsidR="00EF42E9">
        <w:rPr>
          <w:rFonts w:hint="eastAsia"/>
          <w:szCs w:val="21"/>
        </w:rPr>
        <w:t>：</w:t>
      </w:r>
      <w:r w:rsidR="00FA2190">
        <w:rPr>
          <w:rFonts w:hint="eastAsia"/>
          <w:szCs w:val="21"/>
        </w:rPr>
        <w:t>（</w:t>
      </w:r>
      <w:r w:rsidR="00FA2190">
        <w:rPr>
          <w:rFonts w:hint="eastAsia"/>
          <w:szCs w:val="21"/>
        </w:rPr>
        <w:t>1</w:t>
      </w:r>
      <w:r w:rsidR="00FA2190">
        <w:rPr>
          <w:rFonts w:hint="eastAsia"/>
          <w:szCs w:val="21"/>
        </w:rPr>
        <w:t>）机构必须成立一个有效的内部控制系统，这个内部控制系统要能对机构所处环境的变化</w:t>
      </w:r>
      <w:r w:rsidR="00EF42E9">
        <w:rPr>
          <w:rFonts w:hint="eastAsia"/>
          <w:szCs w:val="21"/>
        </w:rPr>
        <w:t>做出</w:t>
      </w:r>
      <w:r w:rsidR="00FA2190">
        <w:rPr>
          <w:rFonts w:hint="eastAsia"/>
          <w:szCs w:val="21"/>
        </w:rPr>
        <w:t>及时的反应，机构成立的内部控制系统以及控制活动应该成为机构日常活动的一个重要组成部分</w:t>
      </w:r>
      <w:r w:rsidR="00EF42E9">
        <w:rPr>
          <w:rFonts w:hint="eastAsia"/>
          <w:szCs w:val="21"/>
        </w:rPr>
        <w:t>；</w:t>
      </w:r>
      <w:r w:rsidR="00FA2190">
        <w:rPr>
          <w:rFonts w:hint="eastAsia"/>
          <w:szCs w:val="21"/>
        </w:rPr>
        <w:t>（</w:t>
      </w:r>
      <w:r w:rsidR="00FA2190">
        <w:rPr>
          <w:rFonts w:hint="eastAsia"/>
          <w:szCs w:val="21"/>
        </w:rPr>
        <w:t>2</w:t>
      </w:r>
      <w:r w:rsidR="00FA2190">
        <w:rPr>
          <w:rFonts w:hint="eastAsia"/>
          <w:szCs w:val="21"/>
        </w:rPr>
        <w:t>）任命一位内部审计人员</w:t>
      </w:r>
      <w:r w:rsidR="00EF42E9">
        <w:rPr>
          <w:rFonts w:hint="eastAsia"/>
          <w:szCs w:val="21"/>
        </w:rPr>
        <w:t>；</w:t>
      </w:r>
      <w:r w:rsidR="00FA2190">
        <w:rPr>
          <w:rFonts w:hint="eastAsia"/>
          <w:szCs w:val="21"/>
        </w:rPr>
        <w:t>（</w:t>
      </w:r>
      <w:r w:rsidR="00FA2190">
        <w:rPr>
          <w:rFonts w:hint="eastAsia"/>
          <w:szCs w:val="21"/>
        </w:rPr>
        <w:t>3</w:t>
      </w:r>
      <w:r w:rsidR="00FA2190">
        <w:rPr>
          <w:rFonts w:hint="eastAsia"/>
          <w:szCs w:val="21"/>
        </w:rPr>
        <w:t>）内部审计计划。</w:t>
      </w:r>
    </w:p>
    <w:p w14:paraId="309AEAA4" w14:textId="77777777" w:rsidR="00FA2190" w:rsidRDefault="008A5240" w:rsidP="00DA29BC">
      <w:pPr>
        <w:tabs>
          <w:tab w:val="left" w:pos="1965"/>
        </w:tabs>
        <w:ind w:left="1" w:firstLine="420"/>
        <w:rPr>
          <w:rFonts w:hint="eastAsia"/>
          <w:szCs w:val="21"/>
        </w:rPr>
      </w:pPr>
      <w:r>
        <w:rPr>
          <w:rFonts w:hint="eastAsia"/>
          <w:szCs w:val="21"/>
        </w:rPr>
        <w:t xml:space="preserve"> </w:t>
      </w:r>
      <w:r w:rsidR="00FA2190">
        <w:rPr>
          <w:rFonts w:hint="eastAsia"/>
          <w:szCs w:val="21"/>
        </w:rPr>
        <w:t>6</w:t>
      </w:r>
      <w:r w:rsidR="00FA2190">
        <w:rPr>
          <w:rFonts w:hint="eastAsia"/>
          <w:szCs w:val="21"/>
        </w:rPr>
        <w:t>、机构贷款业务要求</w:t>
      </w:r>
      <w:r w:rsidR="00EF42E9">
        <w:rPr>
          <w:rFonts w:hint="eastAsia"/>
          <w:szCs w:val="21"/>
        </w:rPr>
        <w:t>：</w:t>
      </w:r>
      <w:r w:rsidR="00FA2190">
        <w:rPr>
          <w:rFonts w:hint="eastAsia"/>
          <w:szCs w:val="21"/>
        </w:rPr>
        <w:t>（</w:t>
      </w:r>
      <w:r w:rsidR="00FA2190">
        <w:rPr>
          <w:rFonts w:hint="eastAsia"/>
          <w:szCs w:val="21"/>
        </w:rPr>
        <w:t>1</w:t>
      </w:r>
      <w:r w:rsidR="00FA2190">
        <w:rPr>
          <w:rFonts w:hint="eastAsia"/>
          <w:szCs w:val="21"/>
        </w:rPr>
        <w:t>）经过董事会批准的书面形式的贷款组合以及机构贷款职能描述</w:t>
      </w:r>
      <w:r w:rsidR="00EF42E9">
        <w:rPr>
          <w:rFonts w:hint="eastAsia"/>
          <w:szCs w:val="21"/>
        </w:rPr>
        <w:t>；</w:t>
      </w:r>
      <w:r w:rsidR="00FA2190">
        <w:rPr>
          <w:rFonts w:hint="eastAsia"/>
          <w:szCs w:val="21"/>
        </w:rPr>
        <w:t>（</w:t>
      </w:r>
      <w:r w:rsidR="00FA2190">
        <w:rPr>
          <w:rFonts w:hint="eastAsia"/>
          <w:szCs w:val="21"/>
        </w:rPr>
        <w:t>2</w:t>
      </w:r>
      <w:r w:rsidR="00FA2190">
        <w:rPr>
          <w:rFonts w:hint="eastAsia"/>
          <w:szCs w:val="21"/>
        </w:rPr>
        <w:t>）对贷款组的合理分类标准，并确定与之相对应的损失准备金，其中最低准备金要求为：</w:t>
      </w:r>
      <w:r w:rsidR="00FA2190">
        <w:rPr>
          <w:rFonts w:hint="eastAsia"/>
          <w:szCs w:val="21"/>
        </w:rPr>
        <w:t xml:space="preserve"> </w:t>
      </w:r>
      <w:r w:rsidR="00FA2190">
        <w:rPr>
          <w:szCs w:val="21"/>
        </w:rPr>
        <w:fldChar w:fldCharType="begin"/>
      </w:r>
      <w:r w:rsidR="00FA2190">
        <w:rPr>
          <w:szCs w:val="21"/>
        </w:rPr>
        <w:instrText xml:space="preserve"> </w:instrText>
      </w:r>
      <w:r w:rsidR="00FA2190">
        <w:rPr>
          <w:rFonts w:hint="eastAsia"/>
          <w:szCs w:val="21"/>
        </w:rPr>
        <w:instrText>= 1 \* GB3</w:instrText>
      </w:r>
      <w:r w:rsidR="00FA2190">
        <w:rPr>
          <w:szCs w:val="21"/>
        </w:rPr>
        <w:instrText xml:space="preserve"> </w:instrText>
      </w:r>
      <w:r w:rsidR="00FA2190">
        <w:rPr>
          <w:szCs w:val="21"/>
        </w:rPr>
        <w:fldChar w:fldCharType="separate"/>
      </w:r>
      <w:r w:rsidR="00FA2190">
        <w:rPr>
          <w:rFonts w:hint="eastAsia"/>
          <w:noProof/>
          <w:szCs w:val="21"/>
        </w:rPr>
        <w:t>①</w:t>
      </w:r>
      <w:r w:rsidR="00FA2190">
        <w:rPr>
          <w:szCs w:val="21"/>
        </w:rPr>
        <w:fldChar w:fldCharType="end"/>
      </w:r>
      <w:r w:rsidR="00FA2190">
        <w:rPr>
          <w:rFonts w:hint="eastAsia"/>
          <w:szCs w:val="21"/>
        </w:rPr>
        <w:t>“正常”贷款：</w:t>
      </w:r>
      <w:r w:rsidR="00FA2190">
        <w:rPr>
          <w:rFonts w:hint="eastAsia"/>
          <w:szCs w:val="21"/>
        </w:rPr>
        <w:t>1%</w:t>
      </w:r>
      <w:r w:rsidR="00DA29BC">
        <w:rPr>
          <w:rFonts w:hint="eastAsia"/>
          <w:szCs w:val="21"/>
        </w:rPr>
        <w:t>；</w:t>
      </w:r>
      <w:r w:rsidR="00FA2190">
        <w:rPr>
          <w:szCs w:val="21"/>
        </w:rPr>
        <w:fldChar w:fldCharType="begin"/>
      </w:r>
      <w:r w:rsidR="00FA2190">
        <w:rPr>
          <w:szCs w:val="21"/>
        </w:rPr>
        <w:instrText xml:space="preserve"> </w:instrText>
      </w:r>
      <w:r w:rsidR="00FA2190">
        <w:rPr>
          <w:rFonts w:hint="eastAsia"/>
          <w:szCs w:val="21"/>
        </w:rPr>
        <w:instrText>= 2 \* GB3</w:instrText>
      </w:r>
      <w:r w:rsidR="00FA2190">
        <w:rPr>
          <w:szCs w:val="21"/>
        </w:rPr>
        <w:instrText xml:space="preserve"> </w:instrText>
      </w:r>
      <w:r w:rsidR="00FA2190">
        <w:rPr>
          <w:szCs w:val="21"/>
        </w:rPr>
        <w:fldChar w:fldCharType="separate"/>
      </w:r>
      <w:r w:rsidR="00FA2190">
        <w:rPr>
          <w:rFonts w:hint="eastAsia"/>
          <w:noProof/>
          <w:szCs w:val="21"/>
        </w:rPr>
        <w:t>②</w:t>
      </w:r>
      <w:r w:rsidR="00FA2190">
        <w:rPr>
          <w:szCs w:val="21"/>
        </w:rPr>
        <w:fldChar w:fldCharType="end"/>
      </w:r>
      <w:r w:rsidR="00FA2190">
        <w:rPr>
          <w:rFonts w:hint="eastAsia"/>
          <w:szCs w:val="21"/>
        </w:rPr>
        <w:t>“关注”贷款：</w:t>
      </w:r>
      <w:r w:rsidR="00FA2190">
        <w:rPr>
          <w:rFonts w:hint="eastAsia"/>
          <w:szCs w:val="21"/>
        </w:rPr>
        <w:t>5%</w:t>
      </w:r>
      <w:r w:rsidR="00DA29BC">
        <w:rPr>
          <w:rFonts w:hint="eastAsia"/>
          <w:szCs w:val="21"/>
        </w:rPr>
        <w:t>；</w:t>
      </w:r>
      <w:r w:rsidR="00FA2190">
        <w:rPr>
          <w:szCs w:val="21"/>
        </w:rPr>
        <w:fldChar w:fldCharType="begin"/>
      </w:r>
      <w:r w:rsidR="00FA2190">
        <w:rPr>
          <w:szCs w:val="21"/>
        </w:rPr>
        <w:instrText xml:space="preserve"> </w:instrText>
      </w:r>
      <w:r w:rsidR="00FA2190">
        <w:rPr>
          <w:rFonts w:hint="eastAsia"/>
          <w:szCs w:val="21"/>
        </w:rPr>
        <w:instrText>= 3 \* GB3</w:instrText>
      </w:r>
      <w:r w:rsidR="00FA2190">
        <w:rPr>
          <w:szCs w:val="21"/>
        </w:rPr>
        <w:instrText xml:space="preserve"> </w:instrText>
      </w:r>
      <w:r w:rsidR="00FA2190">
        <w:rPr>
          <w:szCs w:val="21"/>
        </w:rPr>
        <w:fldChar w:fldCharType="separate"/>
      </w:r>
      <w:r w:rsidR="00FA2190">
        <w:rPr>
          <w:rFonts w:hint="eastAsia"/>
          <w:noProof/>
          <w:szCs w:val="21"/>
        </w:rPr>
        <w:t>③</w:t>
      </w:r>
      <w:r w:rsidR="00FA2190">
        <w:rPr>
          <w:szCs w:val="21"/>
        </w:rPr>
        <w:fldChar w:fldCharType="end"/>
      </w:r>
      <w:r w:rsidR="00FA2190">
        <w:rPr>
          <w:rFonts w:hint="eastAsia"/>
          <w:szCs w:val="21"/>
        </w:rPr>
        <w:t>“次级”贷款：</w:t>
      </w:r>
      <w:r w:rsidR="00FA2190">
        <w:rPr>
          <w:rFonts w:hint="eastAsia"/>
          <w:szCs w:val="21"/>
        </w:rPr>
        <w:t>25%</w:t>
      </w:r>
      <w:r w:rsidR="00DA29BC">
        <w:rPr>
          <w:rFonts w:hint="eastAsia"/>
          <w:szCs w:val="21"/>
        </w:rPr>
        <w:t>；</w:t>
      </w:r>
      <w:r w:rsidR="00FA2190">
        <w:rPr>
          <w:szCs w:val="21"/>
        </w:rPr>
        <w:fldChar w:fldCharType="begin"/>
      </w:r>
      <w:r w:rsidR="00FA2190">
        <w:rPr>
          <w:szCs w:val="21"/>
        </w:rPr>
        <w:instrText xml:space="preserve"> </w:instrText>
      </w:r>
      <w:r w:rsidR="00FA2190">
        <w:rPr>
          <w:rFonts w:hint="eastAsia"/>
          <w:szCs w:val="21"/>
        </w:rPr>
        <w:instrText>= 4 \* GB3</w:instrText>
      </w:r>
      <w:r w:rsidR="00FA2190">
        <w:rPr>
          <w:szCs w:val="21"/>
        </w:rPr>
        <w:instrText xml:space="preserve"> </w:instrText>
      </w:r>
      <w:r w:rsidR="00FA2190">
        <w:rPr>
          <w:szCs w:val="21"/>
        </w:rPr>
        <w:fldChar w:fldCharType="separate"/>
      </w:r>
      <w:r w:rsidR="00FA2190">
        <w:rPr>
          <w:rFonts w:hint="eastAsia"/>
          <w:noProof/>
          <w:szCs w:val="21"/>
        </w:rPr>
        <w:t>④</w:t>
      </w:r>
      <w:r w:rsidR="00FA2190">
        <w:rPr>
          <w:szCs w:val="21"/>
        </w:rPr>
        <w:fldChar w:fldCharType="end"/>
      </w:r>
      <w:r w:rsidR="00FA2190">
        <w:rPr>
          <w:rFonts w:hint="eastAsia"/>
          <w:szCs w:val="21"/>
        </w:rPr>
        <w:t>“可疑”</w:t>
      </w:r>
      <w:r w:rsidR="00FA2190">
        <w:rPr>
          <w:rFonts w:hint="eastAsia"/>
          <w:szCs w:val="21"/>
        </w:rPr>
        <w:lastRenderedPageBreak/>
        <w:t>贷款：</w:t>
      </w:r>
      <w:r w:rsidR="00FA2190">
        <w:rPr>
          <w:rFonts w:hint="eastAsia"/>
          <w:szCs w:val="21"/>
        </w:rPr>
        <w:t>75%</w:t>
      </w:r>
      <w:r w:rsidR="00DA29BC">
        <w:rPr>
          <w:rFonts w:hint="eastAsia"/>
          <w:szCs w:val="21"/>
        </w:rPr>
        <w:t>；</w:t>
      </w:r>
      <w:r w:rsidR="00FA2190">
        <w:rPr>
          <w:szCs w:val="21"/>
        </w:rPr>
        <w:fldChar w:fldCharType="begin"/>
      </w:r>
      <w:r w:rsidR="00FA2190">
        <w:rPr>
          <w:szCs w:val="21"/>
        </w:rPr>
        <w:instrText xml:space="preserve"> </w:instrText>
      </w:r>
      <w:r w:rsidR="00FA2190">
        <w:rPr>
          <w:rFonts w:hint="eastAsia"/>
          <w:szCs w:val="21"/>
        </w:rPr>
        <w:instrText>= 5 \* GB3</w:instrText>
      </w:r>
      <w:r w:rsidR="00FA2190">
        <w:rPr>
          <w:szCs w:val="21"/>
        </w:rPr>
        <w:instrText xml:space="preserve"> </w:instrText>
      </w:r>
      <w:r w:rsidR="00FA2190">
        <w:rPr>
          <w:szCs w:val="21"/>
        </w:rPr>
        <w:fldChar w:fldCharType="separate"/>
      </w:r>
      <w:r w:rsidR="00FA2190">
        <w:rPr>
          <w:rFonts w:hint="eastAsia"/>
          <w:noProof/>
          <w:szCs w:val="21"/>
        </w:rPr>
        <w:t>⑤</w:t>
      </w:r>
      <w:r w:rsidR="00FA2190">
        <w:rPr>
          <w:szCs w:val="21"/>
        </w:rPr>
        <w:fldChar w:fldCharType="end"/>
      </w:r>
      <w:r w:rsidR="00FA2190">
        <w:rPr>
          <w:rFonts w:hint="eastAsia"/>
          <w:szCs w:val="21"/>
        </w:rPr>
        <w:t>“损失”贷款：</w:t>
      </w:r>
      <w:r w:rsidR="00FA2190">
        <w:rPr>
          <w:rFonts w:hint="eastAsia"/>
          <w:szCs w:val="21"/>
        </w:rPr>
        <w:t>100%</w:t>
      </w:r>
    </w:p>
    <w:p w14:paraId="422853D8" w14:textId="77777777" w:rsidR="00091FC9" w:rsidRPr="00607E64" w:rsidRDefault="00751DC1" w:rsidP="00607E64">
      <w:pPr>
        <w:pStyle w:val="ad"/>
        <w:keepNext/>
        <w:keepLines/>
        <w:numPr>
          <w:ilvl w:val="2"/>
          <w:numId w:val="27"/>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b/>
          <w:bCs w:val="0"/>
          <w:kern w:val="2"/>
          <w:szCs w:val="22"/>
        </w:rPr>
        <w:commentReference w:id="5"/>
      </w:r>
      <w:r w:rsidR="00091FC9" w:rsidRPr="00607E64">
        <w:rPr>
          <w:rFonts w:ascii="Times New Roman" w:hAnsi="Times New Roman" w:hint="eastAsia"/>
          <w:b/>
          <w:bCs w:val="0"/>
          <w:kern w:val="2"/>
          <w:szCs w:val="22"/>
        </w:rPr>
        <w:t>小额信贷市场准入的控制要点</w:t>
      </w:r>
    </w:p>
    <w:p w14:paraId="20255D23" w14:textId="77777777" w:rsidR="001B7CCD" w:rsidRDefault="00661615" w:rsidP="003A783C">
      <w:pPr>
        <w:ind w:left="1" w:firstLine="420"/>
        <w:rPr>
          <w:rFonts w:hint="eastAsia"/>
        </w:rPr>
      </w:pPr>
      <w:r>
        <w:rPr>
          <w:rFonts w:hint="eastAsia"/>
        </w:rPr>
        <w:t>1</w:t>
      </w:r>
      <w:r>
        <w:rPr>
          <w:rFonts w:hint="eastAsia"/>
        </w:rPr>
        <w:t>、</w:t>
      </w:r>
      <w:r w:rsidR="001B7CCD">
        <w:rPr>
          <w:rFonts w:hint="eastAsia"/>
        </w:rPr>
        <w:t>最低资本金的比率</w:t>
      </w:r>
    </w:p>
    <w:p w14:paraId="5472CF1F" w14:textId="77777777" w:rsidR="00661615" w:rsidRDefault="001B7CCD" w:rsidP="003A783C">
      <w:pPr>
        <w:ind w:left="1" w:firstLine="420"/>
        <w:rPr>
          <w:rFonts w:hint="eastAsia"/>
        </w:rPr>
      </w:pPr>
      <w:r>
        <w:rPr>
          <w:rFonts w:hint="eastAsia"/>
        </w:rPr>
        <w:t>对于非吸储的小额信贷机构，最低自由资本以及最低净资产的要求是很必要的。</w:t>
      </w:r>
      <w:r w:rsidR="00661615">
        <w:rPr>
          <w:rFonts w:hint="eastAsia"/>
        </w:rPr>
        <w:t>在印度的非银行金融机构监管法则中明确指出成立小额信贷机构，净自有资金不低于</w:t>
      </w:r>
      <w:r w:rsidR="00661615">
        <w:rPr>
          <w:rFonts w:hint="eastAsia"/>
        </w:rPr>
        <w:t>5</w:t>
      </w:r>
      <w:r w:rsidR="00661615">
        <w:rPr>
          <w:rFonts w:hint="eastAsia"/>
        </w:rPr>
        <w:t>千瓦卢比。（对于在东北部地区注册的非银行小额信贷机构的净自有资金不低于</w:t>
      </w:r>
      <w:r w:rsidR="00661615">
        <w:rPr>
          <w:rFonts w:hint="eastAsia"/>
        </w:rPr>
        <w:t>2</w:t>
      </w:r>
      <w:r w:rsidR="00661615">
        <w:rPr>
          <w:rFonts w:hint="eastAsia"/>
        </w:rPr>
        <w:t>千万卢比），而且净资产中至少有</w:t>
      </w:r>
      <w:r w:rsidR="00661615">
        <w:rPr>
          <w:rFonts w:hint="eastAsia"/>
        </w:rPr>
        <w:t>85%</w:t>
      </w:r>
      <w:r w:rsidR="00661615">
        <w:rPr>
          <w:rFonts w:hint="eastAsia"/>
        </w:rPr>
        <w:t>满足“</w:t>
      </w:r>
      <w:r w:rsidR="00F55A7C">
        <w:rPr>
          <w:rFonts w:hint="eastAsia"/>
        </w:rPr>
        <w:t>合格资产</w:t>
      </w:r>
      <w:r w:rsidR="00661615">
        <w:rPr>
          <w:rFonts w:hint="eastAsia"/>
        </w:rPr>
        <w:t>”的条件。</w:t>
      </w:r>
    </w:p>
    <w:p w14:paraId="5380B612" w14:textId="77777777" w:rsidR="00661615" w:rsidRDefault="00661615" w:rsidP="003A783C">
      <w:pPr>
        <w:ind w:left="1" w:firstLine="420"/>
        <w:rPr>
          <w:rFonts w:hint="eastAsia"/>
        </w:rPr>
      </w:pPr>
      <w:r>
        <w:rPr>
          <w:rFonts w:hint="eastAsia"/>
        </w:rPr>
        <w:t>在肯尼亚的微型金融法案中，对于吸储的小额信贷机构在满足了最低资本金要求外，还必须满足表内</w:t>
      </w:r>
      <w:r w:rsidR="00C9278D">
        <w:rPr>
          <w:rFonts w:hint="eastAsia"/>
        </w:rPr>
        <w:t>各项目相应</w:t>
      </w:r>
      <w:r>
        <w:rPr>
          <w:rFonts w:hint="eastAsia"/>
        </w:rPr>
        <w:t>的资本充足</w:t>
      </w:r>
      <w:r w:rsidR="00C9278D">
        <w:rPr>
          <w:rFonts w:hint="eastAsia"/>
        </w:rPr>
        <w:t>要求</w:t>
      </w:r>
      <w:r>
        <w:rPr>
          <w:rFonts w:hint="eastAsia"/>
        </w:rPr>
        <w:t>。针对某些特殊情况下的小额信贷机构还必须满足更高的最低资本金要求。</w:t>
      </w:r>
    </w:p>
    <w:p w14:paraId="0BD5BA44" w14:textId="77777777" w:rsidR="00661615" w:rsidRDefault="00661615" w:rsidP="003A783C">
      <w:pPr>
        <w:ind w:left="1" w:firstLine="420"/>
        <w:rPr>
          <w:rFonts w:hint="eastAsia"/>
        </w:rPr>
      </w:pPr>
      <w:r>
        <w:rPr>
          <w:rFonts w:hint="eastAsia"/>
        </w:rPr>
        <w:t>2</w:t>
      </w:r>
      <w:r>
        <w:rPr>
          <w:rFonts w:hint="eastAsia"/>
        </w:rPr>
        <w:t>、人员资格</w:t>
      </w:r>
    </w:p>
    <w:p w14:paraId="2157817F" w14:textId="77777777" w:rsidR="00661615" w:rsidRDefault="00661615" w:rsidP="003A783C">
      <w:pPr>
        <w:ind w:left="1" w:firstLine="420"/>
        <w:rPr>
          <w:rFonts w:hint="eastAsia"/>
        </w:rPr>
      </w:pPr>
      <w:r>
        <w:rPr>
          <w:rFonts w:hint="eastAsia"/>
        </w:rPr>
        <w:t>在董事会的构成上，</w:t>
      </w:r>
      <w:r w:rsidR="00C9278D">
        <w:rPr>
          <w:rFonts w:hint="eastAsia"/>
        </w:rPr>
        <w:t>对</w:t>
      </w:r>
      <w:r>
        <w:rPr>
          <w:rFonts w:hint="eastAsia"/>
        </w:rPr>
        <w:t>董事会成员的数量以及成员的专业技能</w:t>
      </w:r>
      <w:r w:rsidR="00C9278D">
        <w:rPr>
          <w:rFonts w:hint="eastAsia"/>
        </w:rPr>
        <w:t>都有一定的要求</w:t>
      </w:r>
      <w:r>
        <w:rPr>
          <w:rFonts w:hint="eastAsia"/>
        </w:rPr>
        <w:t>。为了能合理制定机构的政策以及向小额机构管理层提供指导，董事会中应有金融、审计、信息技术、银行、经济</w:t>
      </w:r>
      <w:r w:rsidR="00C9278D">
        <w:rPr>
          <w:rFonts w:hint="eastAsia"/>
        </w:rPr>
        <w:t>和</w:t>
      </w:r>
      <w:r>
        <w:rPr>
          <w:rFonts w:hint="eastAsia"/>
        </w:rPr>
        <w:t>法律</w:t>
      </w:r>
      <w:r w:rsidR="00C9278D">
        <w:rPr>
          <w:rFonts w:hint="eastAsia"/>
        </w:rPr>
        <w:t>等方面的专业人士作为</w:t>
      </w:r>
      <w:r>
        <w:rPr>
          <w:rFonts w:hint="eastAsia"/>
        </w:rPr>
        <w:t>非执行董事。</w:t>
      </w:r>
    </w:p>
    <w:p w14:paraId="350FA0DB" w14:textId="77777777" w:rsidR="00661615" w:rsidRDefault="00661615" w:rsidP="003A783C">
      <w:pPr>
        <w:ind w:left="1" w:firstLine="420"/>
        <w:rPr>
          <w:rFonts w:hint="eastAsia"/>
        </w:rPr>
      </w:pPr>
      <w:r>
        <w:rPr>
          <w:rFonts w:hint="eastAsia"/>
        </w:rPr>
        <w:t>执行总监应该有一定年限的</w:t>
      </w:r>
      <w:r w:rsidR="00C9278D">
        <w:rPr>
          <w:rFonts w:hint="eastAsia"/>
        </w:rPr>
        <w:t>、</w:t>
      </w:r>
      <w:r>
        <w:rPr>
          <w:rFonts w:hint="eastAsia"/>
        </w:rPr>
        <w:t>在银行、经济、法律或在金融行业的工作经验，而且</w:t>
      </w:r>
      <w:r w:rsidR="00C9278D">
        <w:rPr>
          <w:rFonts w:hint="eastAsia"/>
        </w:rPr>
        <w:t>应</w:t>
      </w:r>
      <w:r>
        <w:rPr>
          <w:rFonts w:hint="eastAsia"/>
        </w:rPr>
        <w:t>有在微型金融行业</w:t>
      </w:r>
      <w:r w:rsidR="00C9278D">
        <w:rPr>
          <w:rFonts w:hint="eastAsia"/>
        </w:rPr>
        <w:t>的</w:t>
      </w:r>
      <w:r>
        <w:rPr>
          <w:rFonts w:hint="eastAsia"/>
        </w:rPr>
        <w:t>实践经历，对</w:t>
      </w:r>
      <w:r w:rsidR="00C9278D">
        <w:rPr>
          <w:rFonts w:hint="eastAsia"/>
        </w:rPr>
        <w:t>有把握</w:t>
      </w:r>
      <w:r>
        <w:rPr>
          <w:rFonts w:hint="eastAsia"/>
        </w:rPr>
        <w:t>宏观经济大局的能力。</w:t>
      </w:r>
    </w:p>
    <w:p w14:paraId="339AC27B" w14:textId="77777777" w:rsidR="00EC4961" w:rsidRDefault="00EC4961" w:rsidP="003A783C">
      <w:pPr>
        <w:ind w:left="1" w:firstLine="420"/>
        <w:rPr>
          <w:rFonts w:hint="eastAsia"/>
        </w:rPr>
      </w:pPr>
      <w:r>
        <w:rPr>
          <w:rFonts w:hint="eastAsia"/>
        </w:rPr>
        <w:t>3</w:t>
      </w:r>
      <w:r>
        <w:rPr>
          <w:rFonts w:hint="eastAsia"/>
        </w:rPr>
        <w:t>、内部控制</w:t>
      </w:r>
    </w:p>
    <w:p w14:paraId="5323C91E" w14:textId="77777777" w:rsidR="00661615" w:rsidRDefault="00EC4961" w:rsidP="003A783C">
      <w:pPr>
        <w:ind w:left="1" w:firstLine="420"/>
        <w:rPr>
          <w:rFonts w:hint="eastAsia"/>
        </w:rPr>
      </w:pPr>
      <w:r>
        <w:rPr>
          <w:rFonts w:hint="eastAsia"/>
        </w:rPr>
        <w:t xml:space="preserve"> </w:t>
      </w:r>
      <w:r>
        <w:rPr>
          <w:rFonts w:hint="eastAsia"/>
        </w:rPr>
        <w:t>一套有效的内部控制系统</w:t>
      </w:r>
      <w:r w:rsidR="00DE2DB0">
        <w:rPr>
          <w:rFonts w:hint="eastAsia"/>
        </w:rPr>
        <w:t>，应</w:t>
      </w:r>
      <w:r>
        <w:rPr>
          <w:rFonts w:hint="eastAsia"/>
        </w:rPr>
        <w:t>能够</w:t>
      </w:r>
      <w:r w:rsidR="00DE2DB0">
        <w:rPr>
          <w:rFonts w:hint="eastAsia"/>
        </w:rPr>
        <w:t>处理</w:t>
      </w:r>
      <w:r>
        <w:rPr>
          <w:rFonts w:hint="eastAsia"/>
        </w:rPr>
        <w:t>小额信贷机构表内</w:t>
      </w:r>
      <w:r w:rsidR="00DE2DB0">
        <w:rPr>
          <w:rFonts w:hint="eastAsia"/>
        </w:rPr>
        <w:t>、</w:t>
      </w:r>
      <w:r>
        <w:rPr>
          <w:rFonts w:hint="eastAsia"/>
        </w:rPr>
        <w:t>外业务的复杂性以及内在风险。机构在成立初期，</w:t>
      </w:r>
      <w:r w:rsidR="00DE2DB0">
        <w:rPr>
          <w:rFonts w:hint="eastAsia"/>
        </w:rPr>
        <w:t>就必须具备</w:t>
      </w:r>
      <w:r>
        <w:rPr>
          <w:rFonts w:hint="eastAsia"/>
        </w:rPr>
        <w:t>一套财务、操作、外部市场以及机构运营</w:t>
      </w:r>
      <w:r w:rsidR="00DE2DB0">
        <w:rPr>
          <w:rFonts w:hint="eastAsia"/>
        </w:rPr>
        <w:t>等方面的</w:t>
      </w:r>
      <w:r>
        <w:rPr>
          <w:rFonts w:hint="eastAsia"/>
        </w:rPr>
        <w:t>数据和信息库</w:t>
      </w:r>
      <w:r w:rsidR="00A16FDB">
        <w:rPr>
          <w:rFonts w:hint="eastAsia"/>
        </w:rPr>
        <w:t>，为机构的决策提供支持</w:t>
      </w:r>
      <w:r>
        <w:rPr>
          <w:rFonts w:hint="eastAsia"/>
        </w:rPr>
        <w:t>；在员工之间</w:t>
      </w:r>
      <w:r w:rsidR="00A16FDB">
        <w:rPr>
          <w:rFonts w:hint="eastAsia"/>
        </w:rPr>
        <w:t>须</w:t>
      </w:r>
      <w:r>
        <w:rPr>
          <w:rFonts w:hint="eastAsia"/>
        </w:rPr>
        <w:t>建立有效的沟通渠道，能让员工充分理解与其责任有关的政策</w:t>
      </w:r>
      <w:r w:rsidR="00A16FDB">
        <w:rPr>
          <w:rFonts w:hint="eastAsia"/>
        </w:rPr>
        <w:t>和</w:t>
      </w:r>
      <w:r>
        <w:rPr>
          <w:rFonts w:hint="eastAsia"/>
        </w:rPr>
        <w:t>流程，</w:t>
      </w:r>
      <w:r w:rsidR="00A16FDB">
        <w:rPr>
          <w:rFonts w:hint="eastAsia"/>
        </w:rPr>
        <w:t>以</w:t>
      </w:r>
      <w:r>
        <w:rPr>
          <w:rFonts w:hint="eastAsia"/>
        </w:rPr>
        <w:t>保证相关信息能准确无误的传导到与之相关的人员。</w:t>
      </w:r>
    </w:p>
    <w:p w14:paraId="1EE754F9" w14:textId="77777777" w:rsidR="00DC677C" w:rsidRDefault="00DC677C" w:rsidP="003A783C">
      <w:pPr>
        <w:ind w:left="1" w:firstLine="420"/>
        <w:rPr>
          <w:rFonts w:hint="eastAsia"/>
        </w:rPr>
      </w:pPr>
      <w:r>
        <w:rPr>
          <w:rFonts w:hint="eastAsia"/>
        </w:rPr>
        <w:t>机构有效的内部控制还应包括一套完整的员工薪</w:t>
      </w:r>
      <w:r w:rsidR="006A598B">
        <w:rPr>
          <w:rFonts w:hint="eastAsia"/>
        </w:rPr>
        <w:t>酬与</w:t>
      </w:r>
      <w:r>
        <w:rPr>
          <w:rFonts w:hint="eastAsia"/>
        </w:rPr>
        <w:t>激励方案</w:t>
      </w:r>
      <w:r w:rsidR="006A598B">
        <w:rPr>
          <w:rFonts w:hint="eastAsia"/>
        </w:rPr>
        <w:t>和</w:t>
      </w:r>
      <w:r>
        <w:rPr>
          <w:rFonts w:hint="eastAsia"/>
        </w:rPr>
        <w:t>健全的内部审计系统。因机构的市场定位</w:t>
      </w:r>
      <w:r w:rsidR="006A598B">
        <w:rPr>
          <w:rFonts w:hint="eastAsia"/>
        </w:rPr>
        <w:t>和</w:t>
      </w:r>
      <w:r>
        <w:rPr>
          <w:rFonts w:hint="eastAsia"/>
        </w:rPr>
        <w:t>文化等</w:t>
      </w:r>
      <w:r w:rsidR="006A598B">
        <w:rPr>
          <w:rFonts w:hint="eastAsia"/>
        </w:rPr>
        <w:t>方面</w:t>
      </w:r>
      <w:r>
        <w:rPr>
          <w:rFonts w:hint="eastAsia"/>
        </w:rPr>
        <w:t>的差别，每个机构的薪酬和激励方案</w:t>
      </w:r>
      <w:r w:rsidR="006A598B">
        <w:rPr>
          <w:rFonts w:hint="eastAsia"/>
        </w:rPr>
        <w:t>可能</w:t>
      </w:r>
      <w:r>
        <w:rPr>
          <w:rFonts w:hint="eastAsia"/>
        </w:rPr>
        <w:t>各</w:t>
      </w:r>
      <w:r w:rsidR="006A598B">
        <w:rPr>
          <w:rFonts w:hint="eastAsia"/>
        </w:rPr>
        <w:t>有</w:t>
      </w:r>
      <w:r>
        <w:rPr>
          <w:rFonts w:hint="eastAsia"/>
        </w:rPr>
        <w:t>特色，不</w:t>
      </w:r>
      <w:r w:rsidR="006A598B">
        <w:rPr>
          <w:rFonts w:hint="eastAsia"/>
        </w:rPr>
        <w:t>一定能完全</w:t>
      </w:r>
      <w:r>
        <w:rPr>
          <w:rFonts w:hint="eastAsia"/>
        </w:rPr>
        <w:t>统一的标准。但对于内部审计系统</w:t>
      </w:r>
      <w:r w:rsidR="006A598B">
        <w:rPr>
          <w:rFonts w:hint="eastAsia"/>
        </w:rPr>
        <w:t>而言</w:t>
      </w:r>
      <w:r>
        <w:rPr>
          <w:rFonts w:hint="eastAsia"/>
        </w:rPr>
        <w:t>，</w:t>
      </w:r>
      <w:r w:rsidR="006A598B">
        <w:rPr>
          <w:rFonts w:hint="eastAsia"/>
        </w:rPr>
        <w:t>各机构间通常会</w:t>
      </w:r>
      <w:r>
        <w:rPr>
          <w:rFonts w:hint="eastAsia"/>
        </w:rPr>
        <w:t>有一些</w:t>
      </w:r>
      <w:r w:rsidR="006A598B">
        <w:rPr>
          <w:rFonts w:hint="eastAsia"/>
        </w:rPr>
        <w:t>共同的、</w:t>
      </w:r>
      <w:r>
        <w:rPr>
          <w:rFonts w:hint="eastAsia"/>
        </w:rPr>
        <w:t>必要的最低要求。内部审计的流程</w:t>
      </w:r>
      <w:r w:rsidR="007D055B">
        <w:rPr>
          <w:rFonts w:hint="eastAsia"/>
        </w:rPr>
        <w:t>方面，</w:t>
      </w:r>
      <w:r>
        <w:rPr>
          <w:rFonts w:hint="eastAsia"/>
        </w:rPr>
        <w:t>每个机构</w:t>
      </w:r>
      <w:r w:rsidR="007D055B">
        <w:rPr>
          <w:rFonts w:hint="eastAsia"/>
        </w:rPr>
        <w:t>也可能</w:t>
      </w:r>
      <w:r>
        <w:rPr>
          <w:rFonts w:hint="eastAsia"/>
        </w:rPr>
        <w:t>各不相同，但</w:t>
      </w:r>
      <w:r w:rsidR="007D055B">
        <w:rPr>
          <w:rFonts w:hint="eastAsia"/>
        </w:rPr>
        <w:t>在</w:t>
      </w:r>
      <w:r>
        <w:rPr>
          <w:rFonts w:hint="eastAsia"/>
        </w:rPr>
        <w:t>审计计划</w:t>
      </w:r>
      <w:r w:rsidR="007D055B">
        <w:rPr>
          <w:rFonts w:hint="eastAsia"/>
        </w:rPr>
        <w:t>等方面，</w:t>
      </w:r>
      <w:r>
        <w:rPr>
          <w:rFonts w:hint="eastAsia"/>
        </w:rPr>
        <w:t>必须有严格</w:t>
      </w:r>
      <w:r w:rsidR="007D055B">
        <w:rPr>
          <w:rFonts w:hint="eastAsia"/>
        </w:rPr>
        <w:t>、统一的</w:t>
      </w:r>
      <w:r>
        <w:rPr>
          <w:rFonts w:hint="eastAsia"/>
        </w:rPr>
        <w:t>标准。机构的审计计划应包括：审计的范围、审计的对象、审计的时间、审计的频率、审计资料的来源</w:t>
      </w:r>
      <w:r w:rsidR="007D055B">
        <w:rPr>
          <w:rFonts w:hint="eastAsia"/>
        </w:rPr>
        <w:t>等</w:t>
      </w:r>
      <w:r>
        <w:rPr>
          <w:rFonts w:hint="eastAsia"/>
        </w:rPr>
        <w:t>。审计</w:t>
      </w:r>
      <w:r w:rsidR="007D055B">
        <w:rPr>
          <w:rFonts w:hint="eastAsia"/>
        </w:rPr>
        <w:t>后的</w:t>
      </w:r>
      <w:r>
        <w:rPr>
          <w:rFonts w:hint="eastAsia"/>
        </w:rPr>
        <w:t>报告</w:t>
      </w:r>
      <w:r w:rsidR="007D055B">
        <w:rPr>
          <w:rFonts w:hint="eastAsia"/>
        </w:rPr>
        <w:t>中，</w:t>
      </w:r>
      <w:r>
        <w:rPr>
          <w:rFonts w:hint="eastAsia"/>
        </w:rPr>
        <w:t>应该包括调查结果</w:t>
      </w:r>
      <w:r w:rsidR="007D055B">
        <w:rPr>
          <w:rFonts w:hint="eastAsia"/>
        </w:rPr>
        <w:t>和</w:t>
      </w:r>
      <w:r>
        <w:rPr>
          <w:rFonts w:hint="eastAsia"/>
        </w:rPr>
        <w:t>对机构未来发展的建议</w:t>
      </w:r>
      <w:r w:rsidR="007D055B">
        <w:rPr>
          <w:rFonts w:hint="eastAsia"/>
        </w:rPr>
        <w:t>等内容</w:t>
      </w:r>
      <w:r>
        <w:rPr>
          <w:rFonts w:hint="eastAsia"/>
        </w:rPr>
        <w:t>。</w:t>
      </w:r>
    </w:p>
    <w:p w14:paraId="2BB39C77" w14:textId="77777777" w:rsidR="00093F65" w:rsidRDefault="00093F65" w:rsidP="003A783C">
      <w:pPr>
        <w:ind w:left="1" w:firstLine="420"/>
        <w:rPr>
          <w:rFonts w:hint="eastAsia"/>
        </w:rPr>
      </w:pPr>
      <w:r>
        <w:rPr>
          <w:rFonts w:hint="eastAsia"/>
        </w:rPr>
        <w:t>4</w:t>
      </w:r>
      <w:r>
        <w:rPr>
          <w:rFonts w:hint="eastAsia"/>
        </w:rPr>
        <w:t>、组织结构</w:t>
      </w:r>
    </w:p>
    <w:p w14:paraId="24864A10" w14:textId="77777777" w:rsidR="00093F65" w:rsidRDefault="00667864" w:rsidP="003A783C">
      <w:pPr>
        <w:ind w:left="1" w:firstLine="420"/>
        <w:rPr>
          <w:rFonts w:hint="eastAsia"/>
        </w:rPr>
      </w:pPr>
      <w:r>
        <w:rPr>
          <w:rFonts w:hint="eastAsia"/>
        </w:rPr>
        <w:t>准入要点从组织机构上应该把握以下几点：</w:t>
      </w:r>
      <w:r w:rsidR="007D055B">
        <w:rPr>
          <w:rFonts w:hint="eastAsia"/>
        </w:rPr>
        <w:t>（</w:t>
      </w:r>
      <w:r w:rsidR="007D055B">
        <w:rPr>
          <w:rFonts w:hint="eastAsia"/>
        </w:rPr>
        <w:t>1</w:t>
      </w:r>
      <w:r w:rsidR="007D055B">
        <w:rPr>
          <w:rFonts w:hint="eastAsia"/>
        </w:rPr>
        <w:t>）</w:t>
      </w:r>
      <w:r>
        <w:rPr>
          <w:rFonts w:hint="eastAsia"/>
        </w:rPr>
        <w:t>小额信贷机构组织结构上要能分工明确；</w:t>
      </w:r>
      <w:r w:rsidR="007D055B">
        <w:rPr>
          <w:rFonts w:hint="eastAsia"/>
        </w:rPr>
        <w:t>（</w:t>
      </w:r>
      <w:r w:rsidR="007D055B">
        <w:rPr>
          <w:rFonts w:hint="eastAsia"/>
        </w:rPr>
        <w:t>2</w:t>
      </w:r>
      <w:r w:rsidR="007D055B">
        <w:rPr>
          <w:rFonts w:hint="eastAsia"/>
        </w:rPr>
        <w:t>）</w:t>
      </w:r>
      <w:r>
        <w:t xml:space="preserve"> </w:t>
      </w:r>
      <w:r>
        <w:rPr>
          <w:rFonts w:hint="eastAsia"/>
        </w:rPr>
        <w:t>组织机构的设计</w:t>
      </w:r>
      <w:r w:rsidR="007D055B">
        <w:rPr>
          <w:rFonts w:hint="eastAsia"/>
        </w:rPr>
        <w:t>须确保</w:t>
      </w:r>
      <w:r>
        <w:rPr>
          <w:rFonts w:hint="eastAsia"/>
        </w:rPr>
        <w:t>分支机构数量</w:t>
      </w:r>
      <w:r w:rsidR="007D055B">
        <w:rPr>
          <w:rFonts w:hint="eastAsia"/>
        </w:rPr>
        <w:t>的</w:t>
      </w:r>
      <w:r>
        <w:rPr>
          <w:rFonts w:hint="eastAsia"/>
        </w:rPr>
        <w:t>最小化；</w:t>
      </w:r>
      <w:r w:rsidR="007D055B">
        <w:rPr>
          <w:rFonts w:hint="eastAsia"/>
        </w:rPr>
        <w:t>（</w:t>
      </w:r>
      <w:r w:rsidR="007D055B">
        <w:rPr>
          <w:rFonts w:hint="eastAsia"/>
        </w:rPr>
        <w:t>3</w:t>
      </w:r>
      <w:r w:rsidR="007D055B">
        <w:rPr>
          <w:rFonts w:hint="eastAsia"/>
        </w:rPr>
        <w:t>）</w:t>
      </w:r>
      <w:r>
        <w:rPr>
          <w:rFonts w:hint="eastAsia"/>
        </w:rPr>
        <w:t>要能增强机构的有效性和提高机构业务的效率，要</w:t>
      </w:r>
      <w:r w:rsidR="007D055B">
        <w:rPr>
          <w:rFonts w:hint="eastAsia"/>
        </w:rPr>
        <w:t>尽可能</w:t>
      </w:r>
      <w:r>
        <w:rPr>
          <w:rFonts w:hint="eastAsia"/>
        </w:rPr>
        <w:t>使机构在最低成本下运作；</w:t>
      </w:r>
      <w:r w:rsidR="007D055B">
        <w:rPr>
          <w:rFonts w:hint="eastAsia"/>
        </w:rPr>
        <w:t>（</w:t>
      </w:r>
      <w:r w:rsidR="007D055B">
        <w:rPr>
          <w:rFonts w:hint="eastAsia"/>
        </w:rPr>
        <w:t>4</w:t>
      </w:r>
      <w:r w:rsidR="007D055B">
        <w:rPr>
          <w:rFonts w:hint="eastAsia"/>
        </w:rPr>
        <w:t>）</w:t>
      </w:r>
      <w:r>
        <w:rPr>
          <w:rFonts w:hint="eastAsia"/>
        </w:rPr>
        <w:t>职员的数量要能满足客户的需求；</w:t>
      </w:r>
      <w:r>
        <w:t xml:space="preserve"> </w:t>
      </w:r>
      <w:r w:rsidR="007D055B">
        <w:rPr>
          <w:rFonts w:hint="eastAsia"/>
        </w:rPr>
        <w:t>（</w:t>
      </w:r>
      <w:r w:rsidR="007D055B">
        <w:rPr>
          <w:rFonts w:hint="eastAsia"/>
        </w:rPr>
        <w:t>5</w:t>
      </w:r>
      <w:r w:rsidR="007D055B">
        <w:rPr>
          <w:rFonts w:hint="eastAsia"/>
        </w:rPr>
        <w:t>）</w:t>
      </w:r>
      <w:r>
        <w:rPr>
          <w:rFonts w:hint="eastAsia"/>
        </w:rPr>
        <w:t>组织机构</w:t>
      </w:r>
      <w:r w:rsidR="007D055B">
        <w:rPr>
          <w:rFonts w:hint="eastAsia"/>
        </w:rPr>
        <w:t>须有助于提高</w:t>
      </w:r>
      <w:r>
        <w:rPr>
          <w:rFonts w:hint="eastAsia"/>
        </w:rPr>
        <w:t>监管</w:t>
      </w:r>
      <w:r w:rsidR="007D055B">
        <w:rPr>
          <w:rFonts w:hint="eastAsia"/>
        </w:rPr>
        <w:t>效率</w:t>
      </w:r>
      <w:r>
        <w:rPr>
          <w:rFonts w:hint="eastAsia"/>
        </w:rPr>
        <w:t>；</w:t>
      </w:r>
      <w:r w:rsidR="007D055B">
        <w:rPr>
          <w:rFonts w:hint="eastAsia"/>
        </w:rPr>
        <w:t>（</w:t>
      </w:r>
      <w:r w:rsidR="007D055B">
        <w:rPr>
          <w:rFonts w:hint="eastAsia"/>
        </w:rPr>
        <w:t>6</w:t>
      </w:r>
      <w:r w:rsidR="007D055B">
        <w:rPr>
          <w:rFonts w:hint="eastAsia"/>
        </w:rPr>
        <w:t>）</w:t>
      </w:r>
      <w:r>
        <w:rPr>
          <w:rFonts w:hint="eastAsia"/>
        </w:rPr>
        <w:t>分支机构的组织框架和管理</w:t>
      </w:r>
      <w:r w:rsidR="00A05C63">
        <w:rPr>
          <w:rFonts w:hint="eastAsia"/>
        </w:rPr>
        <w:t>，</w:t>
      </w:r>
      <w:r>
        <w:rPr>
          <w:rFonts w:hint="eastAsia"/>
        </w:rPr>
        <w:t>必须满足</w:t>
      </w:r>
      <w:r w:rsidR="00A05C63">
        <w:rPr>
          <w:rFonts w:hint="eastAsia"/>
        </w:rPr>
        <w:t>机构的</w:t>
      </w:r>
      <w:r>
        <w:rPr>
          <w:rFonts w:hint="eastAsia"/>
        </w:rPr>
        <w:t>整体</w:t>
      </w:r>
      <w:r w:rsidR="00A05C63">
        <w:rPr>
          <w:rFonts w:hint="eastAsia"/>
        </w:rPr>
        <w:t>有</w:t>
      </w:r>
      <w:r>
        <w:rPr>
          <w:rFonts w:hint="eastAsia"/>
        </w:rPr>
        <w:t>效性和高效率</w:t>
      </w:r>
      <w:r w:rsidR="00A05C63">
        <w:rPr>
          <w:rFonts w:hint="eastAsia"/>
        </w:rPr>
        <w:t>要求</w:t>
      </w:r>
      <w:r>
        <w:rPr>
          <w:rFonts w:hint="eastAsia"/>
        </w:rPr>
        <w:t>；</w:t>
      </w:r>
      <w:r w:rsidR="00A05C63">
        <w:rPr>
          <w:rFonts w:hint="eastAsia"/>
        </w:rPr>
        <w:t>（</w:t>
      </w:r>
      <w:r w:rsidR="00A05C63">
        <w:rPr>
          <w:rFonts w:hint="eastAsia"/>
        </w:rPr>
        <w:t>7</w:t>
      </w:r>
      <w:r w:rsidR="00A05C63">
        <w:rPr>
          <w:rFonts w:hint="eastAsia"/>
        </w:rPr>
        <w:t>）</w:t>
      </w:r>
      <w:r>
        <w:rPr>
          <w:rFonts w:hint="eastAsia"/>
        </w:rPr>
        <w:t>对于吸储的小额信贷机构，特别强调组织结构的合理与合法性：董事会成员的组成、执行总监的聘请以及具有内控能力的内部审计部门的建立。</w:t>
      </w:r>
      <w:r w:rsidR="006E0A36">
        <w:rPr>
          <w:rFonts w:hint="eastAsia"/>
        </w:rPr>
        <w:t>如，</w:t>
      </w:r>
      <w:r w:rsidR="00240067">
        <w:rPr>
          <w:rFonts w:hint="eastAsia"/>
        </w:rPr>
        <w:t>某</w:t>
      </w:r>
      <w:r w:rsidR="00093F65">
        <w:rPr>
          <w:rFonts w:hint="eastAsia"/>
        </w:rPr>
        <w:t>尼泊尔</w:t>
      </w:r>
      <w:r w:rsidR="00B93012">
        <w:rPr>
          <w:rFonts w:hint="eastAsia"/>
        </w:rPr>
        <w:t>小额信贷机构</w:t>
      </w:r>
      <w:r w:rsidR="006E0A36">
        <w:rPr>
          <w:rFonts w:hint="eastAsia"/>
        </w:rPr>
        <w:t>组织结构如下：</w:t>
      </w:r>
    </w:p>
    <w:p w14:paraId="4ED41091" w14:textId="77777777" w:rsidR="00093F65" w:rsidRPr="00093F65" w:rsidRDefault="00093F65" w:rsidP="003A783C">
      <w:pPr>
        <w:tabs>
          <w:tab w:val="left" w:pos="1965"/>
        </w:tabs>
        <w:ind w:left="1" w:firstLine="420"/>
        <w:rPr>
          <w:rFonts w:hint="eastAsia"/>
          <w:szCs w:val="21"/>
        </w:rPr>
      </w:pPr>
      <w:r>
        <w:rPr>
          <w:rFonts w:hint="eastAsia"/>
          <w:szCs w:val="21"/>
        </w:rPr>
        <w:t xml:space="preserve">               </w:t>
      </w:r>
    </w:p>
    <w:p w14:paraId="388C72D4" w14:textId="77777777" w:rsidR="00093F65" w:rsidRDefault="00363346" w:rsidP="003A783C">
      <w:pPr>
        <w:ind w:leftChars="171" w:left="359" w:firstLine="420"/>
        <w:rPr>
          <w:rFonts w:hint="eastAsia"/>
          <w:szCs w:val="21"/>
        </w:rPr>
      </w:pPr>
      <w:r>
        <w:rPr>
          <w:noProof/>
          <w:szCs w:val="21"/>
        </w:rPr>
        <w:lastRenderedPageBreak/>
        <mc:AlternateContent>
          <mc:Choice Requires="wpc">
            <w:drawing>
              <wp:inline distT="0" distB="0" distL="0" distR="0" wp14:anchorId="3E3A2857" wp14:editId="582A5544">
                <wp:extent cx="5274310" cy="2637155"/>
                <wp:effectExtent l="0" t="0" r="0" b="4445"/>
                <wp:docPr id="49" name="组织结构图 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 name="_s1100"/>
                        <wps:cNvCnPr>
                          <a:cxnSpLocks/>
                          <a:stCxn id="33" idx="0"/>
                          <a:endCxn id="25" idx="2"/>
                        </wps:cNvCnPr>
                        <wps:spPr bwMode="auto">
                          <a:xfrm rot="5400000" flipH="1">
                            <a:off x="2883907" y="232763"/>
                            <a:ext cx="1678539" cy="2171628"/>
                          </a:xfrm>
                          <a:prstGeom prst="bentConnector3">
                            <a:avLst>
                              <a:gd name="adj1" fmla="val 681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98"/>
                        <wps:cNvCnPr>
                          <a:cxnSpLocks/>
                          <a:stCxn id="32" idx="0"/>
                          <a:endCxn id="30" idx="2"/>
                        </wps:cNvCnPr>
                        <wps:spPr bwMode="auto">
                          <a:xfrm rot="16200000">
                            <a:off x="1896880" y="1318370"/>
                            <a:ext cx="239974" cy="414"/>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_s1096"/>
                        <wps:cNvCnPr>
                          <a:cxnSpLocks/>
                          <a:stCxn id="31" idx="1"/>
                          <a:endCxn id="25" idx="2"/>
                        </wps:cNvCnPr>
                        <wps:spPr bwMode="auto">
                          <a:xfrm rot="10800000">
                            <a:off x="2637362" y="479308"/>
                            <a:ext cx="154554" cy="47994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94"/>
                        <wps:cNvCnPr>
                          <a:cxnSpLocks/>
                          <a:stCxn id="30" idx="3"/>
                          <a:endCxn id="25" idx="2"/>
                        </wps:cNvCnPr>
                        <wps:spPr bwMode="auto">
                          <a:xfrm flipV="1">
                            <a:off x="2482394" y="479308"/>
                            <a:ext cx="154968" cy="47994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92"/>
                        <wps:cNvCnPr>
                          <a:cxnSpLocks/>
                          <a:stCxn id="29" idx="0"/>
                          <a:endCxn id="25" idx="2"/>
                        </wps:cNvCnPr>
                        <wps:spPr bwMode="auto">
                          <a:xfrm rot="5400000" flipH="1">
                            <a:off x="2341104" y="775680"/>
                            <a:ext cx="1678539" cy="1086436"/>
                          </a:xfrm>
                          <a:prstGeom prst="bentConnector3">
                            <a:avLst>
                              <a:gd name="adj1" fmla="val 681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80"/>
                        <wps:cNvCnPr>
                          <a:cxnSpLocks/>
                          <a:stCxn id="28" idx="0"/>
                          <a:endCxn id="25" idx="2"/>
                        </wps:cNvCnPr>
                        <wps:spPr bwMode="auto">
                          <a:xfrm rot="5400000" flipH="1">
                            <a:off x="1798300" y="1318370"/>
                            <a:ext cx="1678539" cy="414"/>
                          </a:xfrm>
                          <a:prstGeom prst="bentConnector3">
                            <a:avLst>
                              <a:gd name="adj1" fmla="val 681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9"/>
                        <wps:cNvCnPr>
                          <a:cxnSpLocks/>
                          <a:stCxn id="27" idx="0"/>
                          <a:endCxn id="25" idx="2"/>
                        </wps:cNvCnPr>
                        <wps:spPr bwMode="auto">
                          <a:xfrm rot="16200000">
                            <a:off x="1255082" y="775567"/>
                            <a:ext cx="1678539" cy="1086021"/>
                          </a:xfrm>
                          <a:prstGeom prst="bentConnector3">
                            <a:avLst>
                              <a:gd name="adj1" fmla="val 681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8"/>
                        <wps:cNvCnPr>
                          <a:cxnSpLocks/>
                          <a:stCxn id="26" idx="0"/>
                          <a:endCxn id="25" idx="2"/>
                        </wps:cNvCnPr>
                        <wps:spPr bwMode="auto">
                          <a:xfrm rot="16200000">
                            <a:off x="711864" y="232876"/>
                            <a:ext cx="1678539" cy="2172043"/>
                          </a:xfrm>
                          <a:prstGeom prst="bentConnector3">
                            <a:avLst>
                              <a:gd name="adj1" fmla="val 6810"/>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74"/>
                        <wps:cNvSpPr>
                          <a:spLocks/>
                        </wps:cNvSpPr>
                        <wps:spPr bwMode="auto">
                          <a:xfrm>
                            <a:off x="2171628" y="0"/>
                            <a:ext cx="931053" cy="479308"/>
                          </a:xfrm>
                          <a:prstGeom prst="roundRect">
                            <a:avLst>
                              <a:gd name="adj" fmla="val 16667"/>
                            </a:avLst>
                          </a:prstGeom>
                          <a:solidFill>
                            <a:srgbClr val="BBE0E3"/>
                          </a:solidFill>
                          <a:ln w="9525">
                            <a:solidFill>
                              <a:srgbClr val="000000"/>
                            </a:solidFill>
                            <a:round/>
                            <a:headEnd/>
                            <a:tailEnd/>
                          </a:ln>
                        </wps:spPr>
                        <wps:txbx>
                          <w:txbxContent>
                            <w:p w14:paraId="23752AFF" w14:textId="77777777" w:rsidR="007123C1" w:rsidRPr="00045E8B" w:rsidRDefault="007123C1" w:rsidP="00441947">
                              <w:pPr>
                                <w:ind w:firstLine="420"/>
                              </w:pPr>
                              <w:r w:rsidRPr="00045E8B">
                                <w:rPr>
                                  <w:rFonts w:hint="eastAsia"/>
                                </w:rPr>
                                <w:t>董事会</w:t>
                              </w:r>
                            </w:p>
                          </w:txbxContent>
                        </wps:txbx>
                        <wps:bodyPr rot="0" vert="horz" wrap="square" lIns="0" tIns="0" rIns="0" bIns="0" anchor="ctr" anchorCtr="0" upright="1">
                          <a:noAutofit/>
                        </wps:bodyPr>
                      </wps:wsp>
                      <wps:wsp>
                        <wps:cNvPr id="26" name="_s1075"/>
                        <wps:cNvSpPr>
                          <a:spLocks/>
                        </wps:cNvSpPr>
                        <wps:spPr bwMode="auto">
                          <a:xfrm>
                            <a:off x="0" y="2157847"/>
                            <a:ext cx="931053" cy="479308"/>
                          </a:xfrm>
                          <a:prstGeom prst="roundRect">
                            <a:avLst>
                              <a:gd name="adj" fmla="val 16667"/>
                            </a:avLst>
                          </a:prstGeom>
                          <a:solidFill>
                            <a:srgbClr val="BBE0E3"/>
                          </a:solidFill>
                          <a:ln w="9525">
                            <a:solidFill>
                              <a:srgbClr val="000000"/>
                            </a:solidFill>
                            <a:round/>
                            <a:headEnd/>
                            <a:tailEnd/>
                          </a:ln>
                        </wps:spPr>
                        <wps:txbx>
                          <w:txbxContent>
                            <w:p w14:paraId="3A34D039" w14:textId="77777777" w:rsidR="007123C1" w:rsidRPr="00441947" w:rsidRDefault="007123C1" w:rsidP="00441947">
                              <w:pPr>
                                <w:ind w:firstLine="380"/>
                                <w:jc w:val="center"/>
                                <w:rPr>
                                  <w:sz w:val="19"/>
                                  <w:szCs w:val="18"/>
                                </w:rPr>
                              </w:pPr>
                              <w:r w:rsidRPr="00441947">
                                <w:rPr>
                                  <w:rFonts w:hint="eastAsia"/>
                                  <w:sz w:val="19"/>
                                  <w:szCs w:val="18"/>
                                </w:rPr>
                                <w:t>微型金融服务部门</w:t>
                              </w:r>
                            </w:p>
                          </w:txbxContent>
                        </wps:txbx>
                        <wps:bodyPr rot="0" vert="horz" wrap="square" lIns="0" tIns="0" rIns="0" bIns="0" anchor="ctr" anchorCtr="0" upright="1">
                          <a:noAutofit/>
                        </wps:bodyPr>
                      </wps:wsp>
                      <wps:wsp>
                        <wps:cNvPr id="27" name="_s1076"/>
                        <wps:cNvSpPr>
                          <a:spLocks/>
                        </wps:cNvSpPr>
                        <wps:spPr bwMode="auto">
                          <a:xfrm>
                            <a:off x="1086021" y="2157847"/>
                            <a:ext cx="931053" cy="479308"/>
                          </a:xfrm>
                          <a:prstGeom prst="roundRect">
                            <a:avLst>
                              <a:gd name="adj" fmla="val 16667"/>
                            </a:avLst>
                          </a:prstGeom>
                          <a:solidFill>
                            <a:srgbClr val="BBE0E3"/>
                          </a:solidFill>
                          <a:ln w="9525">
                            <a:solidFill>
                              <a:srgbClr val="000000"/>
                            </a:solidFill>
                            <a:round/>
                            <a:headEnd/>
                            <a:tailEnd/>
                          </a:ln>
                        </wps:spPr>
                        <wps:txbx>
                          <w:txbxContent>
                            <w:p w14:paraId="7E3402A2" w14:textId="77777777" w:rsidR="007123C1" w:rsidRPr="00441947" w:rsidRDefault="007123C1" w:rsidP="00441947">
                              <w:pPr>
                                <w:ind w:firstLine="380"/>
                                <w:jc w:val="center"/>
                                <w:rPr>
                                  <w:sz w:val="19"/>
                                  <w:szCs w:val="18"/>
                                </w:rPr>
                              </w:pPr>
                              <w:r w:rsidRPr="00441947">
                                <w:rPr>
                                  <w:rFonts w:hint="eastAsia"/>
                                  <w:sz w:val="19"/>
                                  <w:szCs w:val="18"/>
                                </w:rPr>
                                <w:t>监管部门</w:t>
                              </w:r>
                            </w:p>
                          </w:txbxContent>
                        </wps:txbx>
                        <wps:bodyPr rot="0" vert="horz" wrap="square" lIns="0" tIns="0" rIns="0" bIns="0" anchor="ctr" anchorCtr="0" upright="1">
                          <a:noAutofit/>
                        </wps:bodyPr>
                      </wps:wsp>
                      <wps:wsp>
                        <wps:cNvPr id="28" name="_s1077"/>
                        <wps:cNvSpPr>
                          <a:spLocks/>
                        </wps:cNvSpPr>
                        <wps:spPr bwMode="auto">
                          <a:xfrm>
                            <a:off x="2172043" y="2157847"/>
                            <a:ext cx="931053" cy="479308"/>
                          </a:xfrm>
                          <a:prstGeom prst="roundRect">
                            <a:avLst>
                              <a:gd name="adj" fmla="val 16667"/>
                            </a:avLst>
                          </a:prstGeom>
                          <a:solidFill>
                            <a:srgbClr val="BBE0E3"/>
                          </a:solidFill>
                          <a:ln w="9525">
                            <a:solidFill>
                              <a:srgbClr val="000000"/>
                            </a:solidFill>
                            <a:round/>
                            <a:headEnd/>
                            <a:tailEnd/>
                          </a:ln>
                        </wps:spPr>
                        <wps:txbx>
                          <w:txbxContent>
                            <w:p w14:paraId="7A9B8605" w14:textId="77777777" w:rsidR="007123C1" w:rsidRPr="00441947" w:rsidRDefault="007123C1" w:rsidP="00441947">
                              <w:pPr>
                                <w:ind w:firstLine="380"/>
                                <w:jc w:val="center"/>
                                <w:rPr>
                                  <w:sz w:val="19"/>
                                  <w:szCs w:val="18"/>
                                </w:rPr>
                              </w:pPr>
                              <w:r w:rsidRPr="00441947">
                                <w:rPr>
                                  <w:rFonts w:hint="eastAsia"/>
                                  <w:sz w:val="19"/>
                                  <w:szCs w:val="18"/>
                                </w:rPr>
                                <w:t>财务管理部门</w:t>
                              </w:r>
                            </w:p>
                          </w:txbxContent>
                        </wps:txbx>
                        <wps:bodyPr rot="0" vert="horz" wrap="square" lIns="0" tIns="0" rIns="0" bIns="0" anchor="ctr" anchorCtr="0" upright="1">
                          <a:noAutofit/>
                        </wps:bodyPr>
                      </wps:wsp>
                      <wps:wsp>
                        <wps:cNvPr id="29" name="_s1091"/>
                        <wps:cNvSpPr>
                          <a:spLocks/>
                        </wps:cNvSpPr>
                        <wps:spPr bwMode="auto">
                          <a:xfrm>
                            <a:off x="3258064" y="2157847"/>
                            <a:ext cx="930639" cy="479308"/>
                          </a:xfrm>
                          <a:prstGeom prst="roundRect">
                            <a:avLst>
                              <a:gd name="adj" fmla="val 16667"/>
                            </a:avLst>
                          </a:prstGeom>
                          <a:solidFill>
                            <a:srgbClr val="BBE0E3"/>
                          </a:solidFill>
                          <a:ln w="9525">
                            <a:solidFill>
                              <a:srgbClr val="000000"/>
                            </a:solidFill>
                            <a:round/>
                            <a:headEnd/>
                            <a:tailEnd/>
                          </a:ln>
                        </wps:spPr>
                        <wps:txbx>
                          <w:txbxContent>
                            <w:p w14:paraId="07AAFD9B" w14:textId="77777777" w:rsidR="007123C1" w:rsidRPr="00441947" w:rsidRDefault="007123C1" w:rsidP="00441947">
                              <w:pPr>
                                <w:ind w:firstLine="380"/>
                                <w:jc w:val="center"/>
                                <w:rPr>
                                  <w:sz w:val="19"/>
                                  <w:szCs w:val="18"/>
                                </w:rPr>
                              </w:pPr>
                              <w:r w:rsidRPr="00441947">
                                <w:rPr>
                                  <w:rFonts w:hint="eastAsia"/>
                                  <w:sz w:val="19"/>
                                  <w:szCs w:val="18"/>
                                </w:rPr>
                                <w:t>人力资源管理部门</w:t>
                              </w:r>
                            </w:p>
                          </w:txbxContent>
                        </wps:txbx>
                        <wps:bodyPr rot="0" vert="horz" wrap="square" lIns="0" tIns="0" rIns="0" bIns="0" anchor="ctr" anchorCtr="0" upright="1">
                          <a:noAutofit/>
                        </wps:bodyPr>
                      </wps:wsp>
                      <wps:wsp>
                        <wps:cNvPr id="30" name="_s1093"/>
                        <wps:cNvSpPr>
                          <a:spLocks/>
                        </wps:cNvSpPr>
                        <wps:spPr bwMode="auto">
                          <a:xfrm>
                            <a:off x="1550926" y="719282"/>
                            <a:ext cx="931053" cy="479308"/>
                          </a:xfrm>
                          <a:prstGeom prst="roundRect">
                            <a:avLst>
                              <a:gd name="adj" fmla="val 16667"/>
                            </a:avLst>
                          </a:prstGeom>
                          <a:solidFill>
                            <a:srgbClr val="BBE0E3"/>
                          </a:solidFill>
                          <a:ln w="9525">
                            <a:solidFill>
                              <a:srgbClr val="000000"/>
                            </a:solidFill>
                            <a:round/>
                            <a:headEnd/>
                            <a:tailEnd/>
                          </a:ln>
                        </wps:spPr>
                        <wps:txbx>
                          <w:txbxContent>
                            <w:p w14:paraId="537DB706" w14:textId="77777777" w:rsidR="007123C1" w:rsidRPr="00045E8B" w:rsidRDefault="007123C1" w:rsidP="00045E8B">
                              <w:pPr>
                                <w:ind w:firstLine="420"/>
                                <w:jc w:val="center"/>
                              </w:pPr>
                              <w:r w:rsidRPr="00045E8B">
                                <w:rPr>
                                  <w:rFonts w:hint="eastAsia"/>
                                </w:rPr>
                                <w:t>审计委员会</w:t>
                              </w:r>
                            </w:p>
                          </w:txbxContent>
                        </wps:txbx>
                        <wps:bodyPr rot="0" vert="horz" wrap="square" lIns="0" tIns="0" rIns="0" bIns="0" anchor="ctr" anchorCtr="0" upright="1">
                          <a:noAutofit/>
                        </wps:bodyPr>
                      </wps:wsp>
                      <wps:wsp>
                        <wps:cNvPr id="31" name="_s1095"/>
                        <wps:cNvSpPr>
                          <a:spLocks/>
                        </wps:cNvSpPr>
                        <wps:spPr bwMode="auto">
                          <a:xfrm>
                            <a:off x="2791916" y="719282"/>
                            <a:ext cx="930639" cy="479308"/>
                          </a:xfrm>
                          <a:prstGeom prst="roundRect">
                            <a:avLst>
                              <a:gd name="adj" fmla="val 16667"/>
                            </a:avLst>
                          </a:prstGeom>
                          <a:solidFill>
                            <a:srgbClr val="BBE0E3"/>
                          </a:solidFill>
                          <a:ln w="9525">
                            <a:solidFill>
                              <a:srgbClr val="000000"/>
                            </a:solidFill>
                            <a:round/>
                            <a:headEnd/>
                            <a:tailEnd/>
                          </a:ln>
                        </wps:spPr>
                        <wps:txbx>
                          <w:txbxContent>
                            <w:p w14:paraId="6241CAA1" w14:textId="77777777" w:rsidR="007123C1" w:rsidRPr="00045E8B" w:rsidRDefault="007123C1" w:rsidP="00045E8B">
                              <w:pPr>
                                <w:ind w:firstLine="420"/>
                                <w:jc w:val="center"/>
                              </w:pPr>
                              <w:r w:rsidRPr="00045E8B">
                                <w:rPr>
                                  <w:rFonts w:hint="eastAsia"/>
                                </w:rPr>
                                <w:t>执行总监</w:t>
                              </w:r>
                            </w:p>
                          </w:txbxContent>
                        </wps:txbx>
                        <wps:bodyPr rot="0" vert="horz" wrap="square" lIns="0" tIns="0" rIns="0" bIns="0" anchor="ctr" anchorCtr="0" upright="1">
                          <a:noAutofit/>
                        </wps:bodyPr>
                      </wps:wsp>
                      <wps:wsp>
                        <wps:cNvPr id="32" name="_s1097"/>
                        <wps:cNvSpPr>
                          <a:spLocks/>
                        </wps:cNvSpPr>
                        <wps:spPr bwMode="auto">
                          <a:xfrm>
                            <a:off x="1550926" y="1438565"/>
                            <a:ext cx="931053" cy="479308"/>
                          </a:xfrm>
                          <a:prstGeom prst="roundRect">
                            <a:avLst>
                              <a:gd name="adj" fmla="val 16667"/>
                            </a:avLst>
                          </a:prstGeom>
                          <a:solidFill>
                            <a:srgbClr val="BBE0E3"/>
                          </a:solidFill>
                          <a:ln w="9525">
                            <a:solidFill>
                              <a:srgbClr val="000000"/>
                            </a:solidFill>
                            <a:round/>
                            <a:headEnd/>
                            <a:tailEnd/>
                          </a:ln>
                        </wps:spPr>
                        <wps:txbx>
                          <w:txbxContent>
                            <w:p w14:paraId="67393CF7" w14:textId="77777777" w:rsidR="007123C1" w:rsidRPr="00240067" w:rsidRDefault="007123C1" w:rsidP="00045E8B">
                              <w:pPr>
                                <w:ind w:firstLine="420"/>
                                <w:jc w:val="center"/>
                              </w:pPr>
                              <w:r w:rsidRPr="00240067">
                                <w:rPr>
                                  <w:rFonts w:hint="eastAsia"/>
                                </w:rPr>
                                <w:t>内部审计部门</w:t>
                              </w:r>
                            </w:p>
                          </w:txbxContent>
                        </wps:txbx>
                        <wps:bodyPr rot="0" vert="horz" wrap="square" lIns="0" tIns="0" rIns="0" bIns="0" anchor="ctr" anchorCtr="0" upright="1">
                          <a:noAutofit/>
                        </wps:bodyPr>
                      </wps:wsp>
                      <wps:wsp>
                        <wps:cNvPr id="33" name="_s1099"/>
                        <wps:cNvSpPr>
                          <a:spLocks/>
                        </wps:cNvSpPr>
                        <wps:spPr bwMode="auto">
                          <a:xfrm>
                            <a:off x="4343671" y="2157847"/>
                            <a:ext cx="930639" cy="479308"/>
                          </a:xfrm>
                          <a:prstGeom prst="roundRect">
                            <a:avLst>
                              <a:gd name="adj" fmla="val 16667"/>
                            </a:avLst>
                          </a:prstGeom>
                          <a:solidFill>
                            <a:srgbClr val="BBE0E3"/>
                          </a:solidFill>
                          <a:ln w="9525">
                            <a:solidFill>
                              <a:srgbClr val="000000"/>
                            </a:solidFill>
                            <a:round/>
                            <a:headEnd/>
                            <a:tailEnd/>
                          </a:ln>
                        </wps:spPr>
                        <wps:txbx>
                          <w:txbxContent>
                            <w:p w14:paraId="74F96FD2" w14:textId="77777777" w:rsidR="007123C1" w:rsidRPr="00441947" w:rsidRDefault="007123C1" w:rsidP="00441947">
                              <w:pPr>
                                <w:ind w:firstLine="380"/>
                                <w:jc w:val="center"/>
                                <w:rPr>
                                  <w:rFonts w:ascii="宋体" w:hAnsi="宋体" w:hint="eastAsia"/>
                                  <w:sz w:val="19"/>
                                  <w:szCs w:val="18"/>
                                </w:rPr>
                              </w:pPr>
                              <w:r w:rsidRPr="00441947">
                                <w:rPr>
                                  <w:rFonts w:ascii="宋体" w:hAnsi="宋体" w:hint="eastAsia"/>
                                  <w:sz w:val="19"/>
                                  <w:szCs w:val="18"/>
                                </w:rPr>
                                <w:t>机构和社会发展部门</w:t>
                              </w:r>
                            </w:p>
                            <w:p w14:paraId="2043B5D7" w14:textId="77777777" w:rsidR="007123C1" w:rsidRPr="00441947" w:rsidRDefault="007123C1" w:rsidP="00441947">
                              <w:pPr>
                                <w:ind w:firstLine="380"/>
                                <w:jc w:val="center"/>
                                <w:rPr>
                                  <w:rFonts w:ascii="宋体" w:hAnsi="宋体"/>
                                  <w:sz w:val="19"/>
                                  <w:szCs w:val="18"/>
                                </w:rPr>
                              </w:pPr>
                            </w:p>
                          </w:txbxContent>
                        </wps:txbx>
                        <wps:bodyPr rot="0" vert="horz" wrap="square" lIns="0" tIns="0" rIns="0" bIns="0" anchor="ctr" anchorCtr="0" upright="1">
                          <a:noAutofit/>
                        </wps:bodyPr>
                      </wps:wsp>
                    </wpc:wpc>
                  </a:graphicData>
                </a:graphic>
              </wp:inline>
            </w:drawing>
          </mc:Choice>
          <mc:Fallback>
            <w:pict>
              <v:group w14:anchorId="3E3A2857" id="组织结构图 49" o:spid="_x0000_s1026" editas="canvas" style="width:415.3pt;height:207.65pt;mso-position-horizontal-relative:char;mso-position-vertical-relative:line" coordsize="52743,263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6371;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100" o:spid="_x0000_s1028" type="#_x0000_t34" style="position:absolute;left:28838;top:2328;width:16785;height:21716;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" adj="1471" strokeweight="2.25pt">
                  <o:lock v:ext="edit" shapetype="f"/>
                </v:shape>
                <v:shapetype id="_x0000_t32" coordsize="21600,21600" o:spt="32" o:oned="t" path="m,l21600,21600e" filled="f">
                  <v:path arrowok="t" fillok="f" o:connecttype="none"/>
                  <o:lock v:ext="edit" shapetype="t"/>
                </v:shapetype>
                <v:shape id="_s1098" o:spid="_x0000_s1029" type="#_x0000_t32" style="position:absolute;left:18968;top:13183;width:2400;height:4;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" strokeweight="2.25pt">
                  <o:lock v:ext="edit" shapetype="f"/>
                </v:shape>
                <v:shapetype id="_x0000_t33" coordsize="21600,21600" o:spt="33" o:oned="t" path="m,l21600,r,21600e" filled="f">
                  <v:stroke joinstyle="miter"/>
                  <v:path arrowok="t" fillok="f" o:connecttype="none"/>
                  <o:lock v:ext="edit" shapetype="t"/>
                </v:shapetype>
                <v:shape id="_s1096" o:spid="_x0000_s1030" type="#_x0000_t33" style="position:absolute;left:26373;top:4793;width:1546;height:4799;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" strokeweight="2.25pt">
                  <o:lock v:ext="edit" shapetype="f"/>
                </v:shape>
                <v:shape id="_s1094" o:spid="_x0000_s1031" type="#_x0000_t33" style="position:absolute;left:24823;top:4793;width:1550;height:4799;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" strokeweight="2.25pt">
                  <o:lock v:ext="edit" shapetype="f"/>
                </v:shape>
                <v:shape id="_s1092" o:spid="_x0000_s1032" type="#_x0000_t34" style="position:absolute;left:23410;top:7757;width:16785;height:10864;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" adj="1471" strokeweight="2.25pt">
                  <o:lock v:ext="edit" shapetype="f"/>
                </v:shape>
                <v:shape id="_s1080" o:spid="_x0000_s1033" type="#_x0000_t34" style="position:absolute;left:17982;top:13184;width:16785;height:4;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" adj="1471" strokeweight="2.25pt">
                  <o:lock v:ext="edit" shapetype="f"/>
                </v:shape>
                <v:shape id="_s1079" o:spid="_x0000_s1034" type="#_x0000_t34" style="position:absolute;left:12550;top:7756;width:16785;height:1086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" adj="1471" strokeweight="2.25pt">
                  <o:lock v:ext="edit" shapetype="f"/>
                </v:shape>
                <v:shape id="_s1078" o:spid="_x0000_s1035" type="#_x0000_t34" style="position:absolute;left:7118;top:2329;width:16785;height:2172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" adj="1471" strokeweight="2.25pt">
                  <o:lock v:ext="edit" shapetype="f"/>
                </v:shape>
                <v:roundrect id="_s1074" o:spid="_x0000_s1036" style="position:absolute;left:21716;width:9310;height:479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" fillcolor="#bbe0e3">
                  <v:path arrowok="t"/>
                  <v:textbox inset="0,0,0,0">
                    <w:txbxContent>
                      <w:p w14:paraId="23752AFF" w14:textId="77777777" w:rsidR="007123C1" w:rsidRPr="00045E8B" w:rsidRDefault="007123C1" w:rsidP="00441947">
                        <w:pPr>
                          <w:ind w:firstLine="420"/>
                        </w:pPr>
                        <w:r w:rsidRPr="00045E8B">
                          <w:rPr>
                            <w:rFonts w:hint="eastAsia"/>
                          </w:rPr>
                          <w:t>董事会</w:t>
                        </w:r>
                      </w:p>
                    </w:txbxContent>
                  </v:textbox>
                </v:roundrect>
                <v:roundrect id="_s1075" o:spid="_x0000_s1037" style="position:absolute;top:21578;width:9310;height:479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" fillcolor="#bbe0e3">
                  <v:path arrowok="t"/>
                  <v:textbox inset="0,0,0,0">
                    <w:txbxContent>
                      <w:p w14:paraId="3A34D039" w14:textId="77777777" w:rsidR="007123C1" w:rsidRPr="00441947" w:rsidRDefault="007123C1" w:rsidP="00441947">
                        <w:pPr>
                          <w:ind w:firstLine="380"/>
                          <w:jc w:val="center"/>
                          <w:rPr>
                            <w:sz w:val="19"/>
                            <w:szCs w:val="18"/>
                          </w:rPr>
                        </w:pPr>
                        <w:r w:rsidRPr="00441947">
                          <w:rPr>
                            <w:rFonts w:hint="eastAsia"/>
                            <w:sz w:val="19"/>
                            <w:szCs w:val="18"/>
                          </w:rPr>
                          <w:t>微型金融服务部门</w:t>
                        </w:r>
                      </w:p>
                    </w:txbxContent>
                  </v:textbox>
                </v:roundrect>
                <v:roundrect id="_s1076" o:spid="_x0000_s1038" style="position:absolute;left:10860;top:21578;width:9310;height:479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" fillcolor="#bbe0e3">
                  <v:path arrowok="t"/>
                  <v:textbox inset="0,0,0,0">
                    <w:txbxContent>
                      <w:p w14:paraId="7E3402A2" w14:textId="77777777" w:rsidR="007123C1" w:rsidRPr="00441947" w:rsidRDefault="007123C1" w:rsidP="00441947">
                        <w:pPr>
                          <w:ind w:firstLine="380"/>
                          <w:jc w:val="center"/>
                          <w:rPr>
                            <w:sz w:val="19"/>
                            <w:szCs w:val="18"/>
                          </w:rPr>
                        </w:pPr>
                        <w:r w:rsidRPr="00441947">
                          <w:rPr>
                            <w:rFonts w:hint="eastAsia"/>
                            <w:sz w:val="19"/>
                            <w:szCs w:val="18"/>
                          </w:rPr>
                          <w:t>监管部门</w:t>
                        </w:r>
                      </w:p>
                    </w:txbxContent>
                  </v:textbox>
                </v:roundrect>
                <v:roundrect id="_s1077" o:spid="_x0000_s1039" style="position:absolute;left:21720;top:21578;width:9310;height:479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" fillcolor="#bbe0e3">
                  <v:path arrowok="t"/>
                  <v:textbox inset="0,0,0,0">
                    <w:txbxContent>
                      <w:p w14:paraId="7A9B8605" w14:textId="77777777" w:rsidR="007123C1" w:rsidRPr="00441947" w:rsidRDefault="007123C1" w:rsidP="00441947">
                        <w:pPr>
                          <w:ind w:firstLine="380"/>
                          <w:jc w:val="center"/>
                          <w:rPr>
                            <w:sz w:val="19"/>
                            <w:szCs w:val="18"/>
                          </w:rPr>
                        </w:pPr>
                        <w:r w:rsidRPr="00441947">
                          <w:rPr>
                            <w:rFonts w:hint="eastAsia"/>
                            <w:sz w:val="19"/>
                            <w:szCs w:val="18"/>
                          </w:rPr>
                          <w:t>财务管理部门</w:t>
                        </w:r>
                      </w:p>
                    </w:txbxContent>
                  </v:textbox>
                </v:roundrect>
                <v:roundrect id="_s1091" o:spid="_x0000_s1040" style="position:absolute;left:32580;top:21578;width:9307;height:479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" fillcolor="#bbe0e3">
                  <v:path arrowok="t"/>
                  <v:textbox inset="0,0,0,0">
                    <w:txbxContent>
                      <w:p w14:paraId="07AAFD9B" w14:textId="77777777" w:rsidR="007123C1" w:rsidRPr="00441947" w:rsidRDefault="007123C1" w:rsidP="00441947">
                        <w:pPr>
                          <w:ind w:firstLine="380"/>
                          <w:jc w:val="center"/>
                          <w:rPr>
                            <w:sz w:val="19"/>
                            <w:szCs w:val="18"/>
                          </w:rPr>
                        </w:pPr>
                        <w:r w:rsidRPr="00441947">
                          <w:rPr>
                            <w:rFonts w:hint="eastAsia"/>
                            <w:sz w:val="19"/>
                            <w:szCs w:val="18"/>
                          </w:rPr>
                          <w:t>人力资源管理部门</w:t>
                        </w:r>
                      </w:p>
                    </w:txbxContent>
                  </v:textbox>
                </v:roundrect>
                <v:roundrect id="_s1093" o:spid="_x0000_s1041" style="position:absolute;left:15509;top:7192;width:9310;height:479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" fillcolor="#bbe0e3">
                  <v:path arrowok="t"/>
                  <v:textbox inset="0,0,0,0">
                    <w:txbxContent>
                      <w:p w14:paraId="537DB706" w14:textId="77777777" w:rsidR="007123C1" w:rsidRPr="00045E8B" w:rsidRDefault="007123C1" w:rsidP="00045E8B">
                        <w:pPr>
                          <w:ind w:firstLine="420"/>
                          <w:jc w:val="center"/>
                        </w:pPr>
                        <w:r w:rsidRPr="00045E8B">
                          <w:rPr>
                            <w:rFonts w:hint="eastAsia"/>
                          </w:rPr>
                          <w:t>审计委员会</w:t>
                        </w:r>
                      </w:p>
                    </w:txbxContent>
                  </v:textbox>
                </v:roundrect>
                <v:roundrect id="_s1095" o:spid="_x0000_s1042" style="position:absolute;left:27919;top:7192;width:9306;height:479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" fillcolor="#bbe0e3">
                  <v:path arrowok="t"/>
                  <v:textbox inset="0,0,0,0">
                    <w:txbxContent>
                      <w:p w14:paraId="6241CAA1" w14:textId="77777777" w:rsidR="007123C1" w:rsidRPr="00045E8B" w:rsidRDefault="007123C1" w:rsidP="00045E8B">
                        <w:pPr>
                          <w:ind w:firstLine="420"/>
                          <w:jc w:val="center"/>
                        </w:pPr>
                        <w:r w:rsidRPr="00045E8B">
                          <w:rPr>
                            <w:rFonts w:hint="eastAsia"/>
                          </w:rPr>
                          <w:t>执行总监</w:t>
                        </w:r>
                      </w:p>
                    </w:txbxContent>
                  </v:textbox>
                </v:roundrect>
                <v:roundrect id="_s1097" o:spid="_x0000_s1043" style="position:absolute;left:15509;top:14385;width:9310;height:479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" fillcolor="#bbe0e3">
                  <v:path arrowok="t"/>
                  <v:textbox inset="0,0,0,0">
                    <w:txbxContent>
                      <w:p w14:paraId="67393CF7" w14:textId="77777777" w:rsidR="007123C1" w:rsidRPr="00240067" w:rsidRDefault="007123C1" w:rsidP="00045E8B">
                        <w:pPr>
                          <w:ind w:firstLine="420"/>
                          <w:jc w:val="center"/>
                        </w:pPr>
                        <w:r w:rsidRPr="00240067">
                          <w:rPr>
                            <w:rFonts w:hint="eastAsia"/>
                          </w:rPr>
                          <w:t>内部审计部门</w:t>
                        </w:r>
                      </w:p>
                    </w:txbxContent>
                  </v:textbox>
                </v:roundrect>
                <v:roundrect id="_s1099" o:spid="_x0000_s1044" style="position:absolute;left:43436;top:21578;width:9307;height:479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" fillcolor="#bbe0e3">
                  <v:path arrowok="t"/>
                  <v:textbox inset="0,0,0,0">
                    <w:txbxContent>
                      <w:p w14:paraId="74F96FD2" w14:textId="77777777" w:rsidR="007123C1" w:rsidRPr="00441947" w:rsidRDefault="007123C1" w:rsidP="00441947">
                        <w:pPr>
                          <w:ind w:firstLine="380"/>
                          <w:jc w:val="center"/>
                          <w:rPr>
                            <w:rFonts w:ascii="宋体" w:hAnsi="宋体" w:hint="eastAsia"/>
                            <w:sz w:val="19"/>
                            <w:szCs w:val="18"/>
                          </w:rPr>
                        </w:pPr>
                        <w:r w:rsidRPr="00441947">
                          <w:rPr>
                            <w:rFonts w:ascii="宋体" w:hAnsi="宋体" w:hint="eastAsia"/>
                            <w:sz w:val="19"/>
                            <w:szCs w:val="18"/>
                          </w:rPr>
                          <w:t>机构和社会发展部门</w:t>
                        </w:r>
                      </w:p>
                      <w:p w14:paraId="2043B5D7" w14:textId="77777777" w:rsidR="007123C1" w:rsidRPr="00441947" w:rsidRDefault="007123C1" w:rsidP="00441947">
                        <w:pPr>
                          <w:ind w:firstLine="380"/>
                          <w:jc w:val="center"/>
                          <w:rPr>
                            <w:rFonts w:ascii="宋体" w:hAnsi="宋体"/>
                            <w:sz w:val="19"/>
                            <w:szCs w:val="18"/>
                          </w:rPr>
                        </w:pPr>
                      </w:p>
                    </w:txbxContent>
                  </v:textbox>
                </v:roundrect>
                <w10:anchorlock/>
              </v:group>
            </w:pict>
          </mc:Fallback>
        </mc:AlternateContent>
      </w:r>
    </w:p>
    <w:p w14:paraId="7F1DF4EC" w14:textId="77777777" w:rsidR="0070303E" w:rsidRDefault="0070303E" w:rsidP="003A783C">
      <w:pPr>
        <w:ind w:left="1" w:firstLine="420"/>
        <w:rPr>
          <w:rFonts w:hint="eastAsia"/>
          <w:szCs w:val="21"/>
        </w:rPr>
      </w:pPr>
    </w:p>
    <w:p w14:paraId="3B49EDA2" w14:textId="77777777" w:rsidR="00093F65" w:rsidRDefault="00B93012" w:rsidP="003A783C">
      <w:pPr>
        <w:ind w:left="1" w:firstLine="420"/>
        <w:rPr>
          <w:rFonts w:hint="eastAsia"/>
        </w:rPr>
      </w:pPr>
      <w:r>
        <w:rPr>
          <w:rFonts w:hint="eastAsia"/>
        </w:rPr>
        <w:t>机构</w:t>
      </w:r>
      <w:r w:rsidR="003737A3">
        <w:rPr>
          <w:rFonts w:hint="eastAsia"/>
        </w:rPr>
        <w:t>董事会由</w:t>
      </w:r>
      <w:r w:rsidR="003737A3">
        <w:rPr>
          <w:rFonts w:hint="eastAsia"/>
        </w:rPr>
        <w:t>7</w:t>
      </w:r>
      <w:r w:rsidR="003737A3">
        <w:rPr>
          <w:rFonts w:hint="eastAsia"/>
        </w:rPr>
        <w:t>个非执行董事（其中一个是</w:t>
      </w:r>
      <w:commentRangeStart w:id="6"/>
      <w:r w:rsidR="003737A3">
        <w:rPr>
          <w:rFonts w:hint="eastAsia"/>
        </w:rPr>
        <w:t>NRB</w:t>
      </w:r>
      <w:commentRangeEnd w:id="6"/>
      <w:r w:rsidR="00045E8B">
        <w:rPr>
          <w:rStyle w:val="af0"/>
        </w:rPr>
        <w:commentReference w:id="6"/>
      </w:r>
      <w:r w:rsidR="003737A3">
        <w:rPr>
          <w:rFonts w:hint="eastAsia"/>
        </w:rPr>
        <w:t>的代表）以及</w:t>
      </w:r>
      <w:r w:rsidR="003737A3">
        <w:rPr>
          <w:rFonts w:hint="eastAsia"/>
        </w:rPr>
        <w:t>5</w:t>
      </w:r>
      <w:r w:rsidR="003737A3">
        <w:rPr>
          <w:rFonts w:hint="eastAsia"/>
        </w:rPr>
        <w:t>个来自商业银行和独立组织的代表组成。董事会的主席由董事会选举产生，任期</w:t>
      </w:r>
      <w:r w:rsidR="003737A3">
        <w:rPr>
          <w:rFonts w:hint="eastAsia"/>
        </w:rPr>
        <w:t>4</w:t>
      </w:r>
      <w:r w:rsidR="003737A3">
        <w:rPr>
          <w:rFonts w:hint="eastAsia"/>
        </w:rPr>
        <w:t>年。</w:t>
      </w:r>
      <w:r w:rsidR="0070303E">
        <w:rPr>
          <w:rFonts w:hint="eastAsia"/>
        </w:rPr>
        <w:t>董事会负责制定机构的目标和政策。董事会最基本的职能是制定业务计划和财务和运营计划、审核年度预算、审查大笔贷款、对机构业绩进行常规性审查。</w:t>
      </w:r>
    </w:p>
    <w:p w14:paraId="1E2E28E9" w14:textId="77777777" w:rsidR="0070303E" w:rsidRDefault="0070303E" w:rsidP="003A783C">
      <w:pPr>
        <w:ind w:left="1" w:firstLine="420"/>
        <w:rPr>
          <w:rFonts w:hint="eastAsia"/>
        </w:rPr>
      </w:pPr>
      <w:r>
        <w:rPr>
          <w:rFonts w:hint="eastAsia"/>
        </w:rPr>
        <w:t>审计委员会由</w:t>
      </w:r>
      <w:r>
        <w:rPr>
          <w:rFonts w:hint="eastAsia"/>
        </w:rPr>
        <w:t>3</w:t>
      </w:r>
      <w:r>
        <w:rPr>
          <w:rFonts w:hint="eastAsia"/>
        </w:rPr>
        <w:t>名非执行人员组成。委员会每季度召开一次会议，</w:t>
      </w:r>
      <w:r w:rsidR="002324DF">
        <w:rPr>
          <w:rFonts w:hint="eastAsia"/>
        </w:rPr>
        <w:t>主要</w:t>
      </w:r>
      <w:r>
        <w:rPr>
          <w:rFonts w:hint="eastAsia"/>
        </w:rPr>
        <w:t>是对内部审计报告、外部审计报告以及</w:t>
      </w:r>
      <w:r>
        <w:rPr>
          <w:rFonts w:hint="eastAsia"/>
        </w:rPr>
        <w:t>NRB</w:t>
      </w:r>
      <w:r>
        <w:rPr>
          <w:rFonts w:hint="eastAsia"/>
        </w:rPr>
        <w:t>的检查报告等进行复核分析</w:t>
      </w:r>
      <w:r w:rsidR="002324DF">
        <w:rPr>
          <w:rFonts w:hint="eastAsia"/>
        </w:rPr>
        <w:t>；</w:t>
      </w:r>
      <w:r>
        <w:rPr>
          <w:rFonts w:hint="eastAsia"/>
        </w:rPr>
        <w:t>同时也对机构的财务绩效报告进行复核。</w:t>
      </w:r>
    </w:p>
    <w:p w14:paraId="6BE429F0" w14:textId="77777777" w:rsidR="00647E9C" w:rsidRDefault="008E31F9" w:rsidP="003A783C">
      <w:pPr>
        <w:ind w:left="1" w:firstLine="420"/>
        <w:rPr>
          <w:rFonts w:hint="eastAsia"/>
        </w:rPr>
      </w:pPr>
      <w:r>
        <w:rPr>
          <w:rFonts w:hint="eastAsia"/>
        </w:rPr>
        <w:t xml:space="preserve"> </w:t>
      </w:r>
      <w:r w:rsidR="0070303E">
        <w:rPr>
          <w:rFonts w:hint="eastAsia"/>
        </w:rPr>
        <w:t>执行总监</w:t>
      </w:r>
      <w:r w:rsidR="002324DF">
        <w:rPr>
          <w:rFonts w:hint="eastAsia"/>
        </w:rPr>
        <w:t>和</w:t>
      </w:r>
      <w:r w:rsidR="0070303E">
        <w:rPr>
          <w:rFonts w:hint="eastAsia"/>
        </w:rPr>
        <w:t>管理队伍主要负责机构的日常活动，执行总监</w:t>
      </w:r>
      <w:r w:rsidR="007B39A1">
        <w:rPr>
          <w:rFonts w:hint="eastAsia"/>
        </w:rPr>
        <w:t>须具备从事主要</w:t>
      </w:r>
      <w:r w:rsidR="0070303E">
        <w:rPr>
          <w:rFonts w:hint="eastAsia"/>
        </w:rPr>
        <w:t>部门工作的</w:t>
      </w:r>
      <w:r w:rsidR="007B39A1">
        <w:rPr>
          <w:rFonts w:hint="eastAsia"/>
        </w:rPr>
        <w:t>专业技能</w:t>
      </w:r>
      <w:r w:rsidR="0070303E">
        <w:rPr>
          <w:rFonts w:hint="eastAsia"/>
        </w:rPr>
        <w:t>和</w:t>
      </w:r>
      <w:r w:rsidR="007B39A1">
        <w:rPr>
          <w:rFonts w:hint="eastAsia"/>
        </w:rPr>
        <w:t>丰富经验，</w:t>
      </w:r>
      <w:r w:rsidR="00B93012">
        <w:rPr>
          <w:rFonts w:hint="eastAsia"/>
        </w:rPr>
        <w:t>机构人员通常由专业人员</w:t>
      </w:r>
      <w:r w:rsidR="007B39A1">
        <w:rPr>
          <w:rFonts w:hint="eastAsia"/>
        </w:rPr>
        <w:t>和</w:t>
      </w:r>
      <w:r w:rsidR="00B93012">
        <w:rPr>
          <w:rFonts w:hint="eastAsia"/>
        </w:rPr>
        <w:t>指导代表组成。</w:t>
      </w:r>
    </w:p>
    <w:p w14:paraId="2B29DE57" w14:textId="77777777" w:rsidR="002F2F42" w:rsidRDefault="002F2F42" w:rsidP="003A783C">
      <w:pPr>
        <w:ind w:left="1" w:firstLine="420"/>
        <w:rPr>
          <w:szCs w:val="21"/>
        </w:rPr>
      </w:pPr>
      <w:r>
        <w:rPr>
          <w:rFonts w:hint="eastAsia"/>
          <w:szCs w:val="21"/>
        </w:rPr>
        <w:t>5</w:t>
      </w:r>
      <w:r>
        <w:rPr>
          <w:rFonts w:hint="eastAsia"/>
          <w:szCs w:val="21"/>
        </w:rPr>
        <w:t>、风险控制</w:t>
      </w:r>
    </w:p>
    <w:p w14:paraId="004376B7" w14:textId="77777777" w:rsidR="00647E9C" w:rsidRPr="002F2F42" w:rsidRDefault="007B39A1" w:rsidP="003A783C">
      <w:pPr>
        <w:ind w:left="1" w:firstLine="420"/>
        <w:rPr>
          <w:rFonts w:hint="eastAsia"/>
        </w:rPr>
      </w:pPr>
      <w:r>
        <w:rPr>
          <w:rFonts w:hint="eastAsia"/>
        </w:rPr>
        <w:t>和传统的商业银行一样，小额信贷机构也存在信用风险、操作风险、市场风险和</w:t>
      </w:r>
      <w:r w:rsidR="002F2F42">
        <w:rPr>
          <w:rFonts w:hint="eastAsia"/>
        </w:rPr>
        <w:t>流动性风险。国际上一般要求</w:t>
      </w:r>
      <w:r>
        <w:rPr>
          <w:rFonts w:hint="eastAsia"/>
        </w:rPr>
        <w:t>小额信贷</w:t>
      </w:r>
      <w:r w:rsidR="002F2F42">
        <w:rPr>
          <w:rFonts w:hint="eastAsia"/>
        </w:rPr>
        <w:t>机构</w:t>
      </w:r>
      <w:r>
        <w:rPr>
          <w:rFonts w:hint="eastAsia"/>
        </w:rPr>
        <w:t>应</w:t>
      </w:r>
      <w:r w:rsidR="002F2F42">
        <w:rPr>
          <w:rFonts w:hint="eastAsia"/>
        </w:rPr>
        <w:t>建立风险控制的回馈圈</w:t>
      </w:r>
      <w:r>
        <w:rPr>
          <w:rFonts w:hint="eastAsia"/>
        </w:rPr>
        <w:t>：机构</w:t>
      </w:r>
      <w:r w:rsidR="002F2F42">
        <w:rPr>
          <w:rFonts w:hint="eastAsia"/>
        </w:rPr>
        <w:t>首先要有风险控制的意识，能及时对风险进行识别、分类；运用适宜的方法对风险进行测量；针对各种特殊的风险制定消除风险的策略；对策略的实施结果以及消除风险的有效性进行测量；对消除风险的策略进行改进。这就要求小额信贷机构的风险控制</w:t>
      </w:r>
      <w:r w:rsidR="009746CE">
        <w:rPr>
          <w:rFonts w:hint="eastAsia"/>
        </w:rPr>
        <w:t>应</w:t>
      </w:r>
      <w:r w:rsidR="002F2F42">
        <w:rPr>
          <w:rFonts w:hint="eastAsia"/>
        </w:rPr>
        <w:t>是一个及时、准确以及连续的过程，机构不但要有风险意识，还要有控制风险以及反馈结果的能力。</w:t>
      </w:r>
    </w:p>
    <w:p w14:paraId="372E0C6B" w14:textId="77777777" w:rsidR="00091FC9" w:rsidRPr="00607E64" w:rsidRDefault="00091FC9" w:rsidP="00607E64">
      <w:pPr>
        <w:pStyle w:val="ab"/>
        <w:keepNext/>
        <w:keepLines/>
        <w:numPr>
          <w:ilvl w:val="0"/>
          <w:numId w:val="32"/>
        </w:numPr>
        <w:tabs>
          <w:tab w:val="clear" w:pos="5925"/>
          <w:tab w:val="num" w:pos="0"/>
        </w:tabs>
        <w:spacing w:line="416" w:lineRule="auto"/>
        <w:ind w:left="567" w:hanging="567"/>
        <w:jc w:val="both"/>
        <w:rPr>
          <w:rFonts w:ascii="Cambria" w:hAnsi="Cambria" w:hint="eastAsia"/>
          <w:b/>
          <w:szCs w:val="24"/>
        </w:rPr>
      </w:pPr>
      <w:r w:rsidRPr="00607E64">
        <w:rPr>
          <w:rFonts w:ascii="Cambria" w:hAnsi="Cambria" w:hint="eastAsia"/>
          <w:b/>
          <w:szCs w:val="24"/>
        </w:rPr>
        <w:t>小额信贷概念在实践中的确切含义</w:t>
      </w:r>
    </w:p>
    <w:p w14:paraId="7C9F38B7" w14:textId="77777777" w:rsidR="00091FC9" w:rsidRPr="00441947" w:rsidRDefault="00091FC9" w:rsidP="00441947">
      <w:pPr>
        <w:pStyle w:val="3"/>
        <w:numPr>
          <w:ilvl w:val="2"/>
          <w:numId w:val="41"/>
        </w:numPr>
        <w:ind w:firstLine="480"/>
        <w:rPr>
          <w:rFonts w:hint="eastAsia"/>
          <w:sz w:val="24"/>
          <w:szCs w:val="24"/>
        </w:rPr>
      </w:pPr>
      <w:r w:rsidRPr="00441947">
        <w:rPr>
          <w:rFonts w:hint="eastAsia"/>
          <w:sz w:val="24"/>
          <w:szCs w:val="24"/>
        </w:rPr>
        <w:t>究竟如何理解“小额”之小？</w:t>
      </w:r>
    </w:p>
    <w:p w14:paraId="034FB686" w14:textId="77777777" w:rsidR="003D02DF" w:rsidRDefault="008E31F9" w:rsidP="003A783C">
      <w:pPr>
        <w:ind w:left="1" w:firstLine="420"/>
        <w:rPr>
          <w:rFonts w:hint="eastAsia"/>
        </w:rPr>
      </w:pPr>
      <w:r>
        <w:rPr>
          <w:rFonts w:hint="eastAsia"/>
        </w:rPr>
        <w:t xml:space="preserve"> </w:t>
      </w:r>
      <w:r w:rsidR="003D02DF">
        <w:rPr>
          <w:rFonts w:hint="eastAsia"/>
        </w:rPr>
        <w:t>在小额信贷业务活跃发展的拉丁美洲</w:t>
      </w:r>
      <w:r w:rsidR="00357C33">
        <w:rPr>
          <w:rFonts w:hint="eastAsia"/>
        </w:rPr>
        <w:t>和加勒比</w:t>
      </w:r>
      <w:r w:rsidR="00015BF4">
        <w:rPr>
          <w:rFonts w:hint="eastAsia"/>
        </w:rPr>
        <w:t>地区国家</w:t>
      </w:r>
      <w:r w:rsidR="003D02DF">
        <w:rPr>
          <w:rFonts w:hint="eastAsia"/>
        </w:rPr>
        <w:t>小额信贷机构的平均贷款余额情况：</w:t>
      </w:r>
      <w:r w:rsidR="00AB3D12">
        <w:rPr>
          <w:rFonts w:hint="eastAsia"/>
        </w:rPr>
        <w:t>如表</w:t>
      </w:r>
      <w:r w:rsidR="00AB3D12">
        <w:rPr>
          <w:rFonts w:hint="eastAsia"/>
        </w:rPr>
        <w:t>1</w:t>
      </w:r>
      <w:r w:rsidR="00AB3D12">
        <w:rPr>
          <w:rStyle w:val="aa"/>
          <w:szCs w:val="21"/>
        </w:rPr>
        <w:footnoteReference w:id="3"/>
      </w: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0"/>
        <w:gridCol w:w="2114"/>
        <w:gridCol w:w="1554"/>
        <w:gridCol w:w="1415"/>
        <w:gridCol w:w="1692"/>
      </w:tblGrid>
      <w:tr w:rsidR="004C2AE7" w:rsidRPr="00300270" w14:paraId="18582414" w14:textId="77777777" w:rsidTr="003A783C">
        <w:tc>
          <w:tcPr>
            <w:tcW w:w="1166" w:type="dxa"/>
          </w:tcPr>
          <w:p w14:paraId="2419F7D7" w14:textId="77777777" w:rsidR="002E5D8B" w:rsidRPr="00300270" w:rsidRDefault="00021DCA" w:rsidP="00F906C5">
            <w:pPr>
              <w:ind w:firstLineChars="0" w:firstLine="0"/>
              <w:rPr>
                <w:rFonts w:hint="eastAsia"/>
                <w:szCs w:val="21"/>
              </w:rPr>
            </w:pPr>
            <w:bookmarkStart w:id="7" w:name="_Hlk320283566"/>
            <w:r w:rsidRPr="00300270">
              <w:rPr>
                <w:rFonts w:hint="eastAsia"/>
                <w:szCs w:val="21"/>
              </w:rPr>
              <w:lastRenderedPageBreak/>
              <w:t>国家名称</w:t>
            </w:r>
          </w:p>
        </w:tc>
        <w:tc>
          <w:tcPr>
            <w:tcW w:w="2126" w:type="dxa"/>
          </w:tcPr>
          <w:p w14:paraId="1345BFB0" w14:textId="77777777" w:rsidR="002E5D8B" w:rsidRPr="00300270" w:rsidRDefault="00F906C5" w:rsidP="00F906C5">
            <w:pPr>
              <w:ind w:firstLineChars="0" w:firstLine="0"/>
              <w:rPr>
                <w:rFonts w:hint="eastAsia"/>
                <w:szCs w:val="21"/>
              </w:rPr>
            </w:pPr>
            <w:r>
              <w:rPr>
                <w:rFonts w:hint="eastAsia"/>
                <w:szCs w:val="21"/>
              </w:rPr>
              <w:t>样本中</w:t>
            </w:r>
            <w:r w:rsidRPr="00300270">
              <w:rPr>
                <w:rFonts w:hint="eastAsia"/>
                <w:szCs w:val="21"/>
              </w:rPr>
              <w:t>小贷机构数量</w:t>
            </w:r>
          </w:p>
        </w:tc>
        <w:tc>
          <w:tcPr>
            <w:tcW w:w="1559" w:type="dxa"/>
          </w:tcPr>
          <w:p w14:paraId="75D77F7A" w14:textId="77777777" w:rsidR="002E5D8B" w:rsidRPr="00300270" w:rsidRDefault="004C2AE7" w:rsidP="00F906C5">
            <w:pPr>
              <w:ind w:firstLineChars="0" w:firstLine="0"/>
              <w:rPr>
                <w:rFonts w:hint="eastAsia"/>
                <w:szCs w:val="21"/>
              </w:rPr>
            </w:pPr>
            <w:r>
              <w:rPr>
                <w:rFonts w:hint="eastAsia"/>
                <w:szCs w:val="21"/>
              </w:rPr>
              <w:t>人</w:t>
            </w:r>
            <w:r w:rsidR="00F906C5" w:rsidRPr="00300270">
              <w:rPr>
                <w:rFonts w:hint="eastAsia"/>
                <w:szCs w:val="21"/>
              </w:rPr>
              <w:t>均贷款余额</w:t>
            </w:r>
            <w:r w:rsidR="00F906C5">
              <w:rPr>
                <w:rFonts w:hint="eastAsia"/>
                <w:szCs w:val="21"/>
              </w:rPr>
              <w:t>（美元）</w:t>
            </w:r>
          </w:p>
        </w:tc>
        <w:tc>
          <w:tcPr>
            <w:tcW w:w="1418" w:type="dxa"/>
          </w:tcPr>
          <w:p w14:paraId="67426287" w14:textId="77777777" w:rsidR="002E5D8B" w:rsidRPr="00F906C5" w:rsidRDefault="00F906C5" w:rsidP="00F906C5">
            <w:pPr>
              <w:ind w:firstLineChars="0" w:firstLine="0"/>
              <w:rPr>
                <w:rFonts w:hint="eastAsia"/>
                <w:szCs w:val="21"/>
              </w:rPr>
            </w:pPr>
            <w:r>
              <w:rPr>
                <w:rFonts w:hint="eastAsia"/>
                <w:szCs w:val="21"/>
              </w:rPr>
              <w:t>人均国民收入</w:t>
            </w:r>
          </w:p>
        </w:tc>
        <w:tc>
          <w:tcPr>
            <w:tcW w:w="1695" w:type="dxa"/>
            <w:tcBorders>
              <w:top w:val="single" w:sz="4" w:space="0" w:color="auto"/>
              <w:bottom w:val="single" w:sz="4" w:space="0" w:color="auto"/>
              <w:right w:val="single" w:sz="4" w:space="0" w:color="auto"/>
            </w:tcBorders>
            <w:shd w:val="clear" w:color="auto" w:fill="auto"/>
          </w:tcPr>
          <w:p w14:paraId="78CAD4F1" w14:textId="77777777" w:rsidR="004C2AE7" w:rsidRPr="00300270" w:rsidRDefault="004C2AE7">
            <w:pPr>
              <w:widowControl/>
              <w:spacing w:line="240" w:lineRule="auto"/>
              <w:ind w:firstLineChars="0" w:firstLine="0"/>
              <w:rPr>
                <w:rFonts w:hint="eastAsia"/>
                <w:szCs w:val="21"/>
              </w:rPr>
            </w:pPr>
            <w:r>
              <w:rPr>
                <w:rFonts w:hint="eastAsia"/>
                <w:szCs w:val="21"/>
              </w:rPr>
              <w:t>人均贷款余额</w:t>
            </w:r>
            <w:r>
              <w:rPr>
                <w:rFonts w:hint="eastAsia"/>
                <w:szCs w:val="21"/>
              </w:rPr>
              <w:t>/</w:t>
            </w:r>
            <w:r>
              <w:rPr>
                <w:rFonts w:hint="eastAsia"/>
                <w:szCs w:val="21"/>
              </w:rPr>
              <w:t>人均国民收入</w:t>
            </w:r>
          </w:p>
        </w:tc>
      </w:tr>
      <w:bookmarkEnd w:id="7"/>
      <w:tr w:rsidR="004C2AE7" w:rsidRPr="00300270" w14:paraId="756FEEC4" w14:textId="77777777" w:rsidTr="003A783C">
        <w:tc>
          <w:tcPr>
            <w:tcW w:w="1166" w:type="dxa"/>
          </w:tcPr>
          <w:p w14:paraId="086CD6EE" w14:textId="77777777" w:rsidR="002E5D8B" w:rsidRPr="00300270" w:rsidRDefault="00021DCA" w:rsidP="00F906C5">
            <w:pPr>
              <w:ind w:firstLineChars="0" w:firstLine="0"/>
              <w:rPr>
                <w:rFonts w:hint="eastAsia"/>
                <w:szCs w:val="21"/>
              </w:rPr>
            </w:pPr>
            <w:r>
              <w:rPr>
                <w:rFonts w:hint="eastAsia"/>
                <w:szCs w:val="21"/>
              </w:rPr>
              <w:t>墨西哥</w:t>
            </w:r>
          </w:p>
        </w:tc>
        <w:tc>
          <w:tcPr>
            <w:tcW w:w="2126" w:type="dxa"/>
          </w:tcPr>
          <w:p w14:paraId="527E1CC3" w14:textId="77777777" w:rsidR="002E5D8B" w:rsidRPr="00300270" w:rsidRDefault="00F906C5" w:rsidP="0006173E">
            <w:pPr>
              <w:ind w:firstLine="420"/>
              <w:rPr>
                <w:rFonts w:hint="eastAsia"/>
                <w:szCs w:val="21"/>
              </w:rPr>
            </w:pPr>
            <w:r>
              <w:rPr>
                <w:rFonts w:hint="eastAsia"/>
                <w:szCs w:val="21"/>
              </w:rPr>
              <w:t>44</w:t>
            </w:r>
          </w:p>
        </w:tc>
        <w:tc>
          <w:tcPr>
            <w:tcW w:w="1559" w:type="dxa"/>
          </w:tcPr>
          <w:p w14:paraId="4B223670" w14:textId="77777777" w:rsidR="002E5D8B" w:rsidRPr="00300270" w:rsidRDefault="00F906C5" w:rsidP="00F906C5">
            <w:pPr>
              <w:ind w:firstLine="420"/>
              <w:rPr>
                <w:rFonts w:hint="eastAsia"/>
                <w:szCs w:val="21"/>
              </w:rPr>
            </w:pPr>
            <w:r>
              <w:rPr>
                <w:rFonts w:hint="eastAsia"/>
                <w:szCs w:val="21"/>
              </w:rPr>
              <w:t>367</w:t>
            </w:r>
          </w:p>
        </w:tc>
        <w:tc>
          <w:tcPr>
            <w:tcW w:w="1418" w:type="dxa"/>
          </w:tcPr>
          <w:p w14:paraId="7A8F391B" w14:textId="77777777" w:rsidR="002E5D8B" w:rsidRPr="00300270" w:rsidRDefault="004C2AE7" w:rsidP="0006173E">
            <w:pPr>
              <w:ind w:firstLine="420"/>
              <w:rPr>
                <w:rFonts w:hint="eastAsia"/>
                <w:szCs w:val="21"/>
              </w:rPr>
            </w:pPr>
            <w:r>
              <w:rPr>
                <w:rFonts w:hint="eastAsia"/>
                <w:szCs w:val="21"/>
              </w:rPr>
              <w:t>7870</w:t>
            </w:r>
          </w:p>
        </w:tc>
        <w:tc>
          <w:tcPr>
            <w:tcW w:w="1695" w:type="dxa"/>
            <w:tcBorders>
              <w:top w:val="single" w:sz="4" w:space="0" w:color="auto"/>
              <w:bottom w:val="single" w:sz="4" w:space="0" w:color="auto"/>
              <w:right w:val="single" w:sz="4" w:space="0" w:color="auto"/>
            </w:tcBorders>
            <w:shd w:val="clear" w:color="auto" w:fill="auto"/>
          </w:tcPr>
          <w:p w14:paraId="638EB984" w14:textId="77777777" w:rsidR="004C2AE7" w:rsidRPr="00300270" w:rsidRDefault="004C2AE7">
            <w:pPr>
              <w:widowControl/>
              <w:spacing w:line="240" w:lineRule="auto"/>
              <w:ind w:firstLineChars="0" w:firstLine="0"/>
              <w:rPr>
                <w:rFonts w:hint="eastAsia"/>
                <w:szCs w:val="21"/>
              </w:rPr>
            </w:pPr>
            <w:r>
              <w:rPr>
                <w:rFonts w:hint="eastAsia"/>
                <w:szCs w:val="21"/>
              </w:rPr>
              <w:t>4.7%</w:t>
            </w:r>
          </w:p>
        </w:tc>
      </w:tr>
      <w:tr w:rsidR="004C2AE7" w:rsidRPr="00300270" w14:paraId="44ECD23C" w14:textId="77777777" w:rsidTr="003A783C">
        <w:tc>
          <w:tcPr>
            <w:tcW w:w="1166" w:type="dxa"/>
          </w:tcPr>
          <w:p w14:paraId="6227D208" w14:textId="77777777" w:rsidR="002E5D8B" w:rsidRPr="00300270" w:rsidRDefault="00021DCA" w:rsidP="00F906C5">
            <w:pPr>
              <w:ind w:firstLineChars="0" w:firstLine="0"/>
              <w:rPr>
                <w:rFonts w:hint="eastAsia"/>
                <w:szCs w:val="21"/>
              </w:rPr>
            </w:pPr>
            <w:r>
              <w:rPr>
                <w:rFonts w:hint="eastAsia"/>
                <w:szCs w:val="21"/>
              </w:rPr>
              <w:t>玻利维亚</w:t>
            </w:r>
          </w:p>
        </w:tc>
        <w:tc>
          <w:tcPr>
            <w:tcW w:w="2126" w:type="dxa"/>
          </w:tcPr>
          <w:p w14:paraId="2CB16E6D" w14:textId="77777777" w:rsidR="002E5D8B" w:rsidRPr="00300270" w:rsidRDefault="00F906C5" w:rsidP="0006173E">
            <w:pPr>
              <w:ind w:firstLine="420"/>
              <w:rPr>
                <w:rFonts w:hint="eastAsia"/>
                <w:szCs w:val="21"/>
              </w:rPr>
            </w:pPr>
            <w:r>
              <w:rPr>
                <w:rFonts w:hint="eastAsia"/>
                <w:szCs w:val="21"/>
              </w:rPr>
              <w:t>24</w:t>
            </w:r>
          </w:p>
        </w:tc>
        <w:tc>
          <w:tcPr>
            <w:tcW w:w="1559" w:type="dxa"/>
          </w:tcPr>
          <w:p w14:paraId="2DE60631" w14:textId="77777777" w:rsidR="002E5D8B" w:rsidRPr="00300270" w:rsidRDefault="00F906C5" w:rsidP="0006173E">
            <w:pPr>
              <w:ind w:firstLine="420"/>
              <w:rPr>
                <w:rFonts w:hint="eastAsia"/>
                <w:szCs w:val="21"/>
              </w:rPr>
            </w:pPr>
            <w:r>
              <w:rPr>
                <w:rFonts w:hint="eastAsia"/>
                <w:szCs w:val="21"/>
              </w:rPr>
              <w:t>164</w:t>
            </w:r>
          </w:p>
        </w:tc>
        <w:tc>
          <w:tcPr>
            <w:tcW w:w="1418" w:type="dxa"/>
          </w:tcPr>
          <w:p w14:paraId="6C886149" w14:textId="77777777" w:rsidR="002E5D8B" w:rsidRPr="00300270" w:rsidRDefault="004C2AE7" w:rsidP="0006173E">
            <w:pPr>
              <w:ind w:firstLine="420"/>
              <w:rPr>
                <w:rFonts w:hint="eastAsia"/>
                <w:szCs w:val="21"/>
              </w:rPr>
            </w:pPr>
            <w:r>
              <w:rPr>
                <w:rFonts w:hint="eastAsia"/>
                <w:szCs w:val="21"/>
              </w:rPr>
              <w:t>1100</w:t>
            </w:r>
          </w:p>
        </w:tc>
        <w:tc>
          <w:tcPr>
            <w:tcW w:w="1695" w:type="dxa"/>
            <w:tcBorders>
              <w:top w:val="single" w:sz="4" w:space="0" w:color="auto"/>
              <w:bottom w:val="single" w:sz="4" w:space="0" w:color="auto"/>
              <w:right w:val="single" w:sz="4" w:space="0" w:color="auto"/>
            </w:tcBorders>
            <w:shd w:val="clear" w:color="auto" w:fill="auto"/>
          </w:tcPr>
          <w:p w14:paraId="47092568" w14:textId="77777777" w:rsidR="004C2AE7" w:rsidRPr="00441947" w:rsidRDefault="004C2AE7">
            <w:pPr>
              <w:widowControl/>
              <w:spacing w:line="240" w:lineRule="auto"/>
              <w:ind w:firstLineChars="0" w:firstLine="0"/>
              <w:rPr>
                <w:rFonts w:hint="eastAsia"/>
                <w:szCs w:val="21"/>
                <w:highlight w:val="red"/>
              </w:rPr>
            </w:pPr>
            <w:commentRangeStart w:id="8"/>
            <w:r w:rsidRPr="00441947">
              <w:rPr>
                <w:rFonts w:hint="eastAsia"/>
                <w:szCs w:val="21"/>
                <w:highlight w:val="red"/>
              </w:rPr>
              <w:t>105.8%</w:t>
            </w:r>
            <w:commentRangeEnd w:id="8"/>
            <w:r w:rsidR="009746CE">
              <w:rPr>
                <w:rStyle w:val="af0"/>
              </w:rPr>
              <w:commentReference w:id="8"/>
            </w:r>
          </w:p>
        </w:tc>
      </w:tr>
      <w:tr w:rsidR="004C2AE7" w:rsidRPr="00300270" w14:paraId="74810A1D" w14:textId="77777777" w:rsidTr="003A783C">
        <w:tc>
          <w:tcPr>
            <w:tcW w:w="1166" w:type="dxa"/>
          </w:tcPr>
          <w:p w14:paraId="4C4A1E44" w14:textId="77777777" w:rsidR="002E5D8B" w:rsidRPr="00300270" w:rsidRDefault="00021DCA" w:rsidP="00F906C5">
            <w:pPr>
              <w:ind w:firstLineChars="0" w:firstLine="0"/>
              <w:rPr>
                <w:rFonts w:hint="eastAsia"/>
                <w:szCs w:val="21"/>
              </w:rPr>
            </w:pPr>
            <w:r>
              <w:rPr>
                <w:rFonts w:hint="eastAsia"/>
                <w:szCs w:val="21"/>
              </w:rPr>
              <w:t>厄瓜多尔</w:t>
            </w:r>
          </w:p>
        </w:tc>
        <w:tc>
          <w:tcPr>
            <w:tcW w:w="2126" w:type="dxa"/>
          </w:tcPr>
          <w:p w14:paraId="5277E1B5" w14:textId="77777777" w:rsidR="002E5D8B" w:rsidRPr="00300270" w:rsidRDefault="00F906C5" w:rsidP="0006173E">
            <w:pPr>
              <w:ind w:firstLine="420"/>
              <w:rPr>
                <w:rFonts w:hint="eastAsia"/>
                <w:szCs w:val="21"/>
              </w:rPr>
            </w:pPr>
            <w:r>
              <w:rPr>
                <w:rFonts w:hint="eastAsia"/>
                <w:szCs w:val="21"/>
              </w:rPr>
              <w:t>41</w:t>
            </w:r>
          </w:p>
        </w:tc>
        <w:tc>
          <w:tcPr>
            <w:tcW w:w="1559" w:type="dxa"/>
          </w:tcPr>
          <w:p w14:paraId="5C1AAFC6" w14:textId="77777777" w:rsidR="002E5D8B" w:rsidRPr="00300270" w:rsidRDefault="00F906C5" w:rsidP="0006173E">
            <w:pPr>
              <w:ind w:firstLine="420"/>
              <w:rPr>
                <w:rFonts w:hint="eastAsia"/>
                <w:szCs w:val="21"/>
              </w:rPr>
            </w:pPr>
            <w:r>
              <w:rPr>
                <w:rFonts w:hint="eastAsia"/>
                <w:szCs w:val="21"/>
              </w:rPr>
              <w:t>1124</w:t>
            </w:r>
          </w:p>
        </w:tc>
        <w:tc>
          <w:tcPr>
            <w:tcW w:w="1418" w:type="dxa"/>
          </w:tcPr>
          <w:p w14:paraId="06D622AA" w14:textId="77777777" w:rsidR="002E5D8B" w:rsidRPr="00300270" w:rsidRDefault="004C2AE7" w:rsidP="0006173E">
            <w:pPr>
              <w:ind w:firstLine="420"/>
              <w:rPr>
                <w:rFonts w:hint="eastAsia"/>
                <w:szCs w:val="21"/>
              </w:rPr>
            </w:pPr>
            <w:r>
              <w:rPr>
                <w:rFonts w:hint="eastAsia"/>
                <w:szCs w:val="21"/>
              </w:rPr>
              <w:t>2840</w:t>
            </w:r>
          </w:p>
        </w:tc>
        <w:tc>
          <w:tcPr>
            <w:tcW w:w="1695" w:type="dxa"/>
            <w:tcBorders>
              <w:top w:val="single" w:sz="4" w:space="0" w:color="auto"/>
              <w:bottom w:val="single" w:sz="4" w:space="0" w:color="auto"/>
              <w:right w:val="single" w:sz="4" w:space="0" w:color="auto"/>
            </w:tcBorders>
            <w:shd w:val="clear" w:color="auto" w:fill="auto"/>
          </w:tcPr>
          <w:p w14:paraId="5FFC7E2A" w14:textId="77777777" w:rsidR="004C2AE7" w:rsidRPr="00300270" w:rsidRDefault="004C2AE7">
            <w:pPr>
              <w:widowControl/>
              <w:spacing w:line="240" w:lineRule="auto"/>
              <w:ind w:firstLineChars="0" w:firstLine="0"/>
              <w:rPr>
                <w:rFonts w:hint="eastAsia"/>
                <w:szCs w:val="21"/>
              </w:rPr>
            </w:pPr>
            <w:r>
              <w:rPr>
                <w:rFonts w:hint="eastAsia"/>
                <w:szCs w:val="21"/>
              </w:rPr>
              <w:t>39.6%</w:t>
            </w:r>
          </w:p>
        </w:tc>
      </w:tr>
      <w:tr w:rsidR="004C2AE7" w:rsidRPr="00300270" w14:paraId="66FA0DA1" w14:textId="77777777" w:rsidTr="003A783C">
        <w:tc>
          <w:tcPr>
            <w:tcW w:w="1166" w:type="dxa"/>
          </w:tcPr>
          <w:p w14:paraId="156DFA37" w14:textId="77777777" w:rsidR="002E5D8B" w:rsidRPr="00300270" w:rsidRDefault="00021DCA" w:rsidP="00F906C5">
            <w:pPr>
              <w:ind w:firstLineChars="0" w:firstLine="0"/>
              <w:rPr>
                <w:rFonts w:hint="eastAsia"/>
                <w:szCs w:val="21"/>
              </w:rPr>
            </w:pPr>
            <w:r>
              <w:rPr>
                <w:rFonts w:hint="eastAsia"/>
                <w:szCs w:val="21"/>
              </w:rPr>
              <w:t>尼加拉瓜</w:t>
            </w:r>
          </w:p>
        </w:tc>
        <w:tc>
          <w:tcPr>
            <w:tcW w:w="2126" w:type="dxa"/>
          </w:tcPr>
          <w:p w14:paraId="3724D73D" w14:textId="77777777" w:rsidR="002E5D8B" w:rsidRPr="00300270" w:rsidRDefault="00F906C5" w:rsidP="0006173E">
            <w:pPr>
              <w:ind w:firstLine="420"/>
              <w:rPr>
                <w:rFonts w:hint="eastAsia"/>
                <w:szCs w:val="21"/>
              </w:rPr>
            </w:pPr>
            <w:r>
              <w:rPr>
                <w:rFonts w:hint="eastAsia"/>
                <w:szCs w:val="21"/>
              </w:rPr>
              <w:t>23</w:t>
            </w:r>
          </w:p>
        </w:tc>
        <w:tc>
          <w:tcPr>
            <w:tcW w:w="1559" w:type="dxa"/>
          </w:tcPr>
          <w:p w14:paraId="1B620F09" w14:textId="77777777" w:rsidR="002E5D8B" w:rsidRPr="00300270" w:rsidRDefault="00F906C5" w:rsidP="0006173E">
            <w:pPr>
              <w:ind w:firstLine="420"/>
              <w:rPr>
                <w:rFonts w:hint="eastAsia"/>
                <w:szCs w:val="21"/>
              </w:rPr>
            </w:pPr>
            <w:r>
              <w:rPr>
                <w:rFonts w:hint="eastAsia"/>
                <w:szCs w:val="21"/>
              </w:rPr>
              <w:t>714</w:t>
            </w:r>
          </w:p>
        </w:tc>
        <w:tc>
          <w:tcPr>
            <w:tcW w:w="1418" w:type="dxa"/>
          </w:tcPr>
          <w:p w14:paraId="1BE797E0" w14:textId="77777777" w:rsidR="002E5D8B" w:rsidRPr="00300270" w:rsidRDefault="004C2AE7" w:rsidP="0006173E">
            <w:pPr>
              <w:ind w:firstLine="420"/>
              <w:rPr>
                <w:rFonts w:hint="eastAsia"/>
                <w:szCs w:val="21"/>
              </w:rPr>
            </w:pPr>
            <w:r>
              <w:rPr>
                <w:rFonts w:hint="eastAsia"/>
                <w:szCs w:val="21"/>
              </w:rPr>
              <w:t>1000</w:t>
            </w:r>
          </w:p>
        </w:tc>
        <w:tc>
          <w:tcPr>
            <w:tcW w:w="1695" w:type="dxa"/>
            <w:tcBorders>
              <w:top w:val="single" w:sz="4" w:space="0" w:color="auto"/>
              <w:bottom w:val="single" w:sz="4" w:space="0" w:color="auto"/>
              <w:right w:val="single" w:sz="4" w:space="0" w:color="auto"/>
            </w:tcBorders>
            <w:shd w:val="clear" w:color="auto" w:fill="auto"/>
          </w:tcPr>
          <w:p w14:paraId="1EBA2A6B" w14:textId="77777777" w:rsidR="004C2AE7" w:rsidRPr="00300270" w:rsidRDefault="004C2AE7">
            <w:pPr>
              <w:widowControl/>
              <w:spacing w:line="240" w:lineRule="auto"/>
              <w:ind w:firstLineChars="0" w:firstLine="0"/>
              <w:rPr>
                <w:rFonts w:hint="eastAsia"/>
                <w:szCs w:val="21"/>
              </w:rPr>
            </w:pPr>
            <w:r>
              <w:rPr>
                <w:rFonts w:hint="eastAsia"/>
                <w:szCs w:val="21"/>
              </w:rPr>
              <w:t>71.4%</w:t>
            </w:r>
          </w:p>
        </w:tc>
      </w:tr>
      <w:tr w:rsidR="004C2AE7" w:rsidRPr="00300270" w14:paraId="7DAB4E71" w14:textId="77777777" w:rsidTr="003A783C">
        <w:tc>
          <w:tcPr>
            <w:tcW w:w="1166" w:type="dxa"/>
          </w:tcPr>
          <w:p w14:paraId="21E9D3A0" w14:textId="77777777" w:rsidR="002E5D8B" w:rsidRPr="00300270" w:rsidRDefault="00021DCA" w:rsidP="00F906C5">
            <w:pPr>
              <w:ind w:firstLineChars="0" w:firstLine="0"/>
              <w:rPr>
                <w:rFonts w:hint="eastAsia"/>
                <w:szCs w:val="21"/>
              </w:rPr>
            </w:pPr>
            <w:r>
              <w:rPr>
                <w:rFonts w:hint="eastAsia"/>
                <w:szCs w:val="21"/>
              </w:rPr>
              <w:t>秘鲁</w:t>
            </w:r>
          </w:p>
        </w:tc>
        <w:tc>
          <w:tcPr>
            <w:tcW w:w="2126" w:type="dxa"/>
          </w:tcPr>
          <w:p w14:paraId="22685773" w14:textId="77777777" w:rsidR="002E5D8B" w:rsidRPr="00300270" w:rsidRDefault="00F906C5" w:rsidP="0006173E">
            <w:pPr>
              <w:ind w:firstLine="420"/>
              <w:rPr>
                <w:rFonts w:hint="eastAsia"/>
                <w:szCs w:val="21"/>
              </w:rPr>
            </w:pPr>
            <w:r>
              <w:rPr>
                <w:rFonts w:hint="eastAsia"/>
                <w:szCs w:val="21"/>
              </w:rPr>
              <w:t>49</w:t>
            </w:r>
          </w:p>
        </w:tc>
        <w:tc>
          <w:tcPr>
            <w:tcW w:w="1559" w:type="dxa"/>
          </w:tcPr>
          <w:p w14:paraId="17EFA4B5" w14:textId="77777777" w:rsidR="002E5D8B" w:rsidRPr="00300270" w:rsidRDefault="00F906C5" w:rsidP="0006173E">
            <w:pPr>
              <w:ind w:firstLine="420"/>
              <w:rPr>
                <w:rFonts w:hint="eastAsia"/>
                <w:szCs w:val="21"/>
              </w:rPr>
            </w:pPr>
            <w:r>
              <w:rPr>
                <w:rFonts w:hint="eastAsia"/>
                <w:szCs w:val="21"/>
              </w:rPr>
              <w:t>934</w:t>
            </w:r>
          </w:p>
        </w:tc>
        <w:tc>
          <w:tcPr>
            <w:tcW w:w="1418" w:type="dxa"/>
          </w:tcPr>
          <w:p w14:paraId="5F8E63A2" w14:textId="77777777" w:rsidR="002E5D8B" w:rsidRPr="00300270" w:rsidRDefault="004C2AE7" w:rsidP="0006173E">
            <w:pPr>
              <w:ind w:firstLine="420"/>
              <w:rPr>
                <w:rFonts w:hint="eastAsia"/>
                <w:szCs w:val="21"/>
              </w:rPr>
            </w:pPr>
            <w:r>
              <w:rPr>
                <w:rFonts w:hint="eastAsia"/>
                <w:szCs w:val="21"/>
              </w:rPr>
              <w:t>2920</w:t>
            </w:r>
          </w:p>
        </w:tc>
        <w:tc>
          <w:tcPr>
            <w:tcW w:w="1695" w:type="dxa"/>
            <w:tcBorders>
              <w:top w:val="single" w:sz="4" w:space="0" w:color="auto"/>
              <w:bottom w:val="single" w:sz="4" w:space="0" w:color="auto"/>
              <w:right w:val="single" w:sz="4" w:space="0" w:color="auto"/>
            </w:tcBorders>
            <w:shd w:val="clear" w:color="auto" w:fill="auto"/>
          </w:tcPr>
          <w:p w14:paraId="74911A4F" w14:textId="77777777" w:rsidR="004C2AE7" w:rsidRPr="00300270" w:rsidRDefault="004C2AE7">
            <w:pPr>
              <w:widowControl/>
              <w:spacing w:line="240" w:lineRule="auto"/>
              <w:ind w:firstLineChars="0" w:firstLine="0"/>
              <w:rPr>
                <w:rFonts w:hint="eastAsia"/>
                <w:szCs w:val="21"/>
              </w:rPr>
            </w:pPr>
            <w:r w:rsidRPr="00441947">
              <w:rPr>
                <w:rFonts w:hint="eastAsia"/>
                <w:szCs w:val="21"/>
                <w:highlight w:val="red"/>
              </w:rPr>
              <w:t>32</w:t>
            </w:r>
          </w:p>
        </w:tc>
      </w:tr>
    </w:tbl>
    <w:p w14:paraId="2FED4E19" w14:textId="77777777" w:rsidR="00F906C5" w:rsidRDefault="00F906C5" w:rsidP="003A783C">
      <w:pPr>
        <w:ind w:left="1" w:firstLine="420"/>
        <w:rPr>
          <w:rFonts w:hint="eastAsia"/>
        </w:rPr>
      </w:pPr>
    </w:p>
    <w:p w14:paraId="3DD9D11A" w14:textId="77777777" w:rsidR="00021DCA" w:rsidRPr="00606FBF" w:rsidRDefault="00AB3D12" w:rsidP="003A783C">
      <w:pPr>
        <w:ind w:left="1" w:firstLine="420"/>
      </w:pPr>
      <w:r>
        <w:rPr>
          <w:rFonts w:hint="eastAsia"/>
        </w:rPr>
        <w:t>在</w:t>
      </w:r>
      <w:bookmarkStart w:id="9" w:name="OLE_LINK17"/>
      <w:bookmarkStart w:id="10" w:name="OLE_LINK18"/>
      <w:r>
        <w:rPr>
          <w:rFonts w:hint="eastAsia"/>
        </w:rPr>
        <w:t>东欧和中亚地区的整个国家所有小额信贷机构</w:t>
      </w:r>
      <w:bookmarkEnd w:id="9"/>
      <w:bookmarkEnd w:id="10"/>
      <w:r>
        <w:rPr>
          <w:rFonts w:hint="eastAsia"/>
        </w:rPr>
        <w:t>的平均贷款余额情况如下，如表</w:t>
      </w:r>
      <w:r>
        <w:rPr>
          <w:rFonts w:hint="eastAsia"/>
        </w:rPr>
        <w:t>2</w:t>
      </w:r>
      <w:r>
        <w:rPr>
          <w:rStyle w:val="aa"/>
          <w:szCs w:val="21"/>
        </w:rPr>
        <w:footnoteReference w:id="4"/>
      </w:r>
    </w:p>
    <w:tbl>
      <w:tblPr>
        <w:tblW w:w="8018" w:type="dxa"/>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2"/>
        <w:gridCol w:w="1603"/>
        <w:gridCol w:w="1593"/>
        <w:gridCol w:w="2380"/>
      </w:tblGrid>
      <w:tr w:rsidR="00262B0B" w:rsidRPr="00300270" w14:paraId="6CFF70B9" w14:textId="77777777" w:rsidTr="003A783C">
        <w:trPr>
          <w:trHeight w:val="397"/>
        </w:trPr>
        <w:tc>
          <w:tcPr>
            <w:tcW w:w="2442" w:type="dxa"/>
          </w:tcPr>
          <w:p w14:paraId="683798E0" w14:textId="77777777" w:rsidR="00AB3D12" w:rsidRPr="00300270" w:rsidRDefault="00AB3D12" w:rsidP="0006173E">
            <w:pPr>
              <w:ind w:firstLine="420"/>
              <w:rPr>
                <w:rFonts w:hint="eastAsia"/>
                <w:szCs w:val="21"/>
              </w:rPr>
            </w:pPr>
            <w:r w:rsidRPr="00300270">
              <w:rPr>
                <w:rFonts w:hint="eastAsia"/>
                <w:szCs w:val="21"/>
              </w:rPr>
              <w:t>国家名称</w:t>
            </w:r>
          </w:p>
        </w:tc>
        <w:tc>
          <w:tcPr>
            <w:tcW w:w="1603" w:type="dxa"/>
          </w:tcPr>
          <w:p w14:paraId="37F0BFB0" w14:textId="77777777" w:rsidR="00AB3D12" w:rsidRPr="00300270" w:rsidRDefault="00E8743E" w:rsidP="004C2AE7">
            <w:pPr>
              <w:ind w:firstLineChars="0" w:firstLine="0"/>
              <w:rPr>
                <w:rFonts w:hint="eastAsia"/>
                <w:szCs w:val="21"/>
              </w:rPr>
            </w:pPr>
            <w:bookmarkStart w:id="11" w:name="OLE_LINK11"/>
            <w:bookmarkStart w:id="12" w:name="OLE_LINK12"/>
            <w:r>
              <w:rPr>
                <w:rFonts w:hint="eastAsia"/>
                <w:szCs w:val="21"/>
              </w:rPr>
              <w:t>服务客户数量</w:t>
            </w:r>
            <w:bookmarkEnd w:id="11"/>
            <w:bookmarkEnd w:id="12"/>
          </w:p>
        </w:tc>
        <w:tc>
          <w:tcPr>
            <w:tcW w:w="1593" w:type="dxa"/>
          </w:tcPr>
          <w:p w14:paraId="29F69583" w14:textId="77777777" w:rsidR="00AB3D12" w:rsidRPr="00300270" w:rsidRDefault="00AB3D12" w:rsidP="004C2AE7">
            <w:pPr>
              <w:ind w:firstLineChars="0" w:firstLine="0"/>
              <w:rPr>
                <w:rFonts w:hint="eastAsia"/>
                <w:szCs w:val="21"/>
              </w:rPr>
            </w:pPr>
            <w:bookmarkStart w:id="13" w:name="OLE_LINK15"/>
            <w:bookmarkStart w:id="14" w:name="OLE_LINK16"/>
            <w:r w:rsidRPr="00300270">
              <w:rPr>
                <w:rFonts w:hint="eastAsia"/>
                <w:szCs w:val="21"/>
              </w:rPr>
              <w:t>小贷机构数量</w:t>
            </w:r>
            <w:bookmarkEnd w:id="13"/>
            <w:bookmarkEnd w:id="14"/>
          </w:p>
        </w:tc>
        <w:tc>
          <w:tcPr>
            <w:tcW w:w="2380" w:type="dxa"/>
          </w:tcPr>
          <w:p w14:paraId="73D27C82" w14:textId="77777777" w:rsidR="00AB3D12" w:rsidRPr="00300270" w:rsidRDefault="00AB3D12" w:rsidP="004C2AE7">
            <w:pPr>
              <w:ind w:firstLineChars="0" w:firstLine="0"/>
              <w:rPr>
                <w:rFonts w:hint="eastAsia"/>
                <w:szCs w:val="21"/>
              </w:rPr>
            </w:pPr>
            <w:r w:rsidRPr="00300270">
              <w:rPr>
                <w:rFonts w:hint="eastAsia"/>
                <w:szCs w:val="21"/>
              </w:rPr>
              <w:t>平均贷款余额</w:t>
            </w:r>
            <w:r w:rsidR="00262B0B" w:rsidRPr="00300270">
              <w:rPr>
                <w:rFonts w:hint="eastAsia"/>
                <w:szCs w:val="21"/>
              </w:rPr>
              <w:t>（美元）</w:t>
            </w:r>
          </w:p>
        </w:tc>
      </w:tr>
      <w:tr w:rsidR="00262B0B" w:rsidRPr="00300270" w14:paraId="3A683D78" w14:textId="77777777" w:rsidTr="003A783C">
        <w:trPr>
          <w:trHeight w:val="382"/>
        </w:trPr>
        <w:tc>
          <w:tcPr>
            <w:tcW w:w="2442" w:type="dxa"/>
          </w:tcPr>
          <w:p w14:paraId="1E945FD2" w14:textId="77777777" w:rsidR="00AB3D12" w:rsidRPr="00300270" w:rsidRDefault="00AB3D12" w:rsidP="004C2AE7">
            <w:pPr>
              <w:ind w:firstLine="420"/>
              <w:rPr>
                <w:rFonts w:hint="eastAsia"/>
                <w:szCs w:val="21"/>
              </w:rPr>
            </w:pPr>
            <w:r w:rsidRPr="00300270">
              <w:rPr>
                <w:szCs w:val="21"/>
              </w:rPr>
              <w:t>阿尔巴尼亚</w:t>
            </w:r>
          </w:p>
        </w:tc>
        <w:tc>
          <w:tcPr>
            <w:tcW w:w="1603" w:type="dxa"/>
          </w:tcPr>
          <w:p w14:paraId="3D2CC372" w14:textId="77777777" w:rsidR="00AB3D12" w:rsidRPr="00300270" w:rsidRDefault="00E8743E" w:rsidP="0006173E">
            <w:pPr>
              <w:ind w:firstLine="420"/>
              <w:rPr>
                <w:rFonts w:hint="eastAsia"/>
                <w:szCs w:val="21"/>
              </w:rPr>
            </w:pPr>
            <w:commentRangeStart w:id="15"/>
            <w:r>
              <w:rPr>
                <w:rFonts w:hint="eastAsia"/>
                <w:szCs w:val="21"/>
              </w:rPr>
              <w:t>88</w:t>
            </w:r>
            <w:ins w:id="16" w:author="Lhuang" w:date="2012-10-29T09:45:00Z">
              <w:r w:rsidR="00D8278F">
                <w:rPr>
                  <w:szCs w:val="21"/>
                </w:rPr>
                <w:t>,</w:t>
              </w:r>
            </w:ins>
            <w:r>
              <w:rPr>
                <w:rFonts w:hint="eastAsia"/>
                <w:szCs w:val="21"/>
              </w:rPr>
              <w:t>606</w:t>
            </w:r>
            <w:commentRangeEnd w:id="15"/>
            <w:r w:rsidR="00D8278F">
              <w:rPr>
                <w:rStyle w:val="af0"/>
              </w:rPr>
              <w:commentReference w:id="15"/>
            </w:r>
          </w:p>
        </w:tc>
        <w:tc>
          <w:tcPr>
            <w:tcW w:w="1593" w:type="dxa"/>
          </w:tcPr>
          <w:p w14:paraId="7952C32E" w14:textId="77777777" w:rsidR="00AB3D12" w:rsidRPr="00300270" w:rsidRDefault="00AB3D12" w:rsidP="0006173E">
            <w:pPr>
              <w:ind w:firstLine="420"/>
              <w:rPr>
                <w:rFonts w:hint="eastAsia"/>
                <w:szCs w:val="21"/>
              </w:rPr>
            </w:pPr>
            <w:r w:rsidRPr="00300270">
              <w:rPr>
                <w:rFonts w:hint="eastAsia"/>
                <w:szCs w:val="21"/>
              </w:rPr>
              <w:t>5</w:t>
            </w:r>
          </w:p>
        </w:tc>
        <w:tc>
          <w:tcPr>
            <w:tcW w:w="2380" w:type="dxa"/>
          </w:tcPr>
          <w:p w14:paraId="7716A296" w14:textId="77777777" w:rsidR="00AB3D12" w:rsidRPr="00300270" w:rsidRDefault="00AB3D12" w:rsidP="0006173E">
            <w:pPr>
              <w:ind w:firstLine="420"/>
              <w:rPr>
                <w:rFonts w:hint="eastAsia"/>
                <w:szCs w:val="21"/>
              </w:rPr>
            </w:pPr>
            <w:r w:rsidRPr="00300270">
              <w:rPr>
                <w:rFonts w:hint="eastAsia"/>
                <w:szCs w:val="21"/>
              </w:rPr>
              <w:t>3830</w:t>
            </w:r>
          </w:p>
        </w:tc>
      </w:tr>
      <w:tr w:rsidR="00262B0B" w:rsidRPr="00300270" w14:paraId="2BECE82B" w14:textId="77777777" w:rsidTr="003A783C">
        <w:trPr>
          <w:trHeight w:val="382"/>
        </w:trPr>
        <w:tc>
          <w:tcPr>
            <w:tcW w:w="2442" w:type="dxa"/>
          </w:tcPr>
          <w:p w14:paraId="4C0AEA80" w14:textId="77777777" w:rsidR="00AB3D12" w:rsidRPr="00300270" w:rsidRDefault="00AB3D12" w:rsidP="004C2AE7">
            <w:pPr>
              <w:ind w:firstLineChars="0" w:firstLine="0"/>
              <w:rPr>
                <w:rFonts w:hint="eastAsia"/>
                <w:szCs w:val="21"/>
              </w:rPr>
            </w:pPr>
            <w:r w:rsidRPr="004E18FB">
              <w:rPr>
                <w:szCs w:val="21"/>
              </w:rPr>
              <w:t>波士尼亚</w:t>
            </w:r>
            <w:r w:rsidR="00262B0B" w:rsidRPr="004E18FB">
              <w:rPr>
                <w:rFonts w:hint="eastAsia"/>
                <w:szCs w:val="21"/>
              </w:rPr>
              <w:t>和</w:t>
            </w:r>
            <w:r w:rsidR="00262B0B" w:rsidRPr="004E18FB">
              <w:rPr>
                <w:szCs w:val="21"/>
              </w:rPr>
              <w:t>黑塞哥维那</w:t>
            </w:r>
          </w:p>
        </w:tc>
        <w:tc>
          <w:tcPr>
            <w:tcW w:w="1603" w:type="dxa"/>
          </w:tcPr>
          <w:p w14:paraId="59D31C65" w14:textId="77777777" w:rsidR="00AB3D12" w:rsidRPr="00300270" w:rsidRDefault="00E8743E" w:rsidP="0006173E">
            <w:pPr>
              <w:ind w:firstLine="420"/>
              <w:rPr>
                <w:rFonts w:hint="eastAsia"/>
                <w:szCs w:val="21"/>
              </w:rPr>
            </w:pPr>
            <w:r>
              <w:rPr>
                <w:rFonts w:hint="eastAsia"/>
                <w:szCs w:val="21"/>
              </w:rPr>
              <w:t>440161</w:t>
            </w:r>
          </w:p>
        </w:tc>
        <w:tc>
          <w:tcPr>
            <w:tcW w:w="1593" w:type="dxa"/>
          </w:tcPr>
          <w:p w14:paraId="12F53E1D" w14:textId="77777777" w:rsidR="00AB3D12" w:rsidRPr="00300270" w:rsidRDefault="00262B0B" w:rsidP="0006173E">
            <w:pPr>
              <w:ind w:firstLine="420"/>
              <w:rPr>
                <w:rFonts w:hint="eastAsia"/>
                <w:szCs w:val="21"/>
              </w:rPr>
            </w:pPr>
            <w:r w:rsidRPr="00300270">
              <w:rPr>
                <w:rFonts w:hint="eastAsia"/>
                <w:szCs w:val="21"/>
              </w:rPr>
              <w:t>13</w:t>
            </w:r>
          </w:p>
        </w:tc>
        <w:tc>
          <w:tcPr>
            <w:tcW w:w="2380" w:type="dxa"/>
          </w:tcPr>
          <w:p w14:paraId="655C95D5" w14:textId="77777777" w:rsidR="00AB3D12" w:rsidRPr="00300270" w:rsidRDefault="00262B0B" w:rsidP="0006173E">
            <w:pPr>
              <w:ind w:firstLine="420"/>
              <w:rPr>
                <w:rFonts w:hint="eastAsia"/>
                <w:szCs w:val="21"/>
              </w:rPr>
            </w:pPr>
            <w:r w:rsidRPr="00300270">
              <w:rPr>
                <w:rFonts w:hint="eastAsia"/>
                <w:szCs w:val="21"/>
              </w:rPr>
              <w:t>2279</w:t>
            </w:r>
          </w:p>
        </w:tc>
      </w:tr>
      <w:tr w:rsidR="00262B0B" w:rsidRPr="00300270" w14:paraId="0D31027F" w14:textId="77777777" w:rsidTr="003A783C">
        <w:trPr>
          <w:trHeight w:val="382"/>
        </w:trPr>
        <w:tc>
          <w:tcPr>
            <w:tcW w:w="2442" w:type="dxa"/>
          </w:tcPr>
          <w:p w14:paraId="3A9380A7" w14:textId="77777777" w:rsidR="00AB3D12" w:rsidRPr="00300270" w:rsidRDefault="00262B0B" w:rsidP="004C2AE7">
            <w:pPr>
              <w:ind w:firstLine="420"/>
              <w:rPr>
                <w:rFonts w:hint="eastAsia"/>
                <w:szCs w:val="21"/>
              </w:rPr>
            </w:pPr>
            <w:r w:rsidRPr="00300270">
              <w:rPr>
                <w:rFonts w:hint="eastAsia"/>
                <w:szCs w:val="21"/>
              </w:rPr>
              <w:t>克罗地亚</w:t>
            </w:r>
          </w:p>
        </w:tc>
        <w:tc>
          <w:tcPr>
            <w:tcW w:w="1603" w:type="dxa"/>
          </w:tcPr>
          <w:p w14:paraId="47BB6800" w14:textId="77777777" w:rsidR="00AB3D12" w:rsidRPr="00300270" w:rsidRDefault="00E8743E" w:rsidP="0006173E">
            <w:pPr>
              <w:ind w:firstLine="420"/>
              <w:rPr>
                <w:rFonts w:hint="eastAsia"/>
                <w:szCs w:val="21"/>
              </w:rPr>
            </w:pPr>
            <w:r>
              <w:rPr>
                <w:rFonts w:hint="eastAsia"/>
                <w:szCs w:val="21"/>
              </w:rPr>
              <w:t>2348</w:t>
            </w:r>
          </w:p>
        </w:tc>
        <w:tc>
          <w:tcPr>
            <w:tcW w:w="1593" w:type="dxa"/>
          </w:tcPr>
          <w:p w14:paraId="7B919FF6" w14:textId="77777777" w:rsidR="00AB3D12" w:rsidRPr="00300270" w:rsidRDefault="00262B0B" w:rsidP="0006173E">
            <w:pPr>
              <w:ind w:firstLine="420"/>
              <w:rPr>
                <w:rFonts w:hint="eastAsia"/>
                <w:szCs w:val="21"/>
              </w:rPr>
            </w:pPr>
            <w:r w:rsidRPr="00300270">
              <w:rPr>
                <w:rFonts w:hint="eastAsia"/>
                <w:szCs w:val="21"/>
              </w:rPr>
              <w:t>2</w:t>
            </w:r>
          </w:p>
        </w:tc>
        <w:tc>
          <w:tcPr>
            <w:tcW w:w="2380" w:type="dxa"/>
          </w:tcPr>
          <w:p w14:paraId="1CB2AA03" w14:textId="77777777" w:rsidR="00AB3D12" w:rsidRPr="00300270" w:rsidRDefault="00262B0B" w:rsidP="0006173E">
            <w:pPr>
              <w:ind w:firstLine="420"/>
              <w:rPr>
                <w:rFonts w:hint="eastAsia"/>
                <w:szCs w:val="21"/>
              </w:rPr>
            </w:pPr>
            <w:r w:rsidRPr="00300270">
              <w:rPr>
                <w:rFonts w:hint="eastAsia"/>
                <w:szCs w:val="21"/>
              </w:rPr>
              <w:t>2844</w:t>
            </w:r>
          </w:p>
        </w:tc>
      </w:tr>
      <w:tr w:rsidR="00262B0B" w:rsidRPr="00300270" w14:paraId="3C322CDF" w14:textId="77777777" w:rsidTr="003A783C">
        <w:trPr>
          <w:trHeight w:val="397"/>
        </w:trPr>
        <w:tc>
          <w:tcPr>
            <w:tcW w:w="2442" w:type="dxa"/>
          </w:tcPr>
          <w:p w14:paraId="2C39679A" w14:textId="77777777" w:rsidR="00AB3D12" w:rsidRPr="00300270" w:rsidRDefault="00262B0B" w:rsidP="004C2AE7">
            <w:pPr>
              <w:ind w:firstLine="420"/>
              <w:rPr>
                <w:rFonts w:hint="eastAsia"/>
                <w:szCs w:val="21"/>
              </w:rPr>
            </w:pPr>
            <w:r w:rsidRPr="004E18FB">
              <w:rPr>
                <w:szCs w:val="21"/>
              </w:rPr>
              <w:t>科索沃</w:t>
            </w:r>
          </w:p>
        </w:tc>
        <w:tc>
          <w:tcPr>
            <w:tcW w:w="1603" w:type="dxa"/>
          </w:tcPr>
          <w:p w14:paraId="314851E4" w14:textId="77777777" w:rsidR="00AB3D12" w:rsidRPr="00300270" w:rsidRDefault="00E8743E" w:rsidP="0006173E">
            <w:pPr>
              <w:ind w:firstLine="420"/>
              <w:rPr>
                <w:rFonts w:hint="eastAsia"/>
                <w:szCs w:val="21"/>
              </w:rPr>
            </w:pPr>
            <w:r>
              <w:rPr>
                <w:rFonts w:hint="eastAsia"/>
                <w:szCs w:val="21"/>
              </w:rPr>
              <w:t>145788</w:t>
            </w:r>
          </w:p>
        </w:tc>
        <w:tc>
          <w:tcPr>
            <w:tcW w:w="1593" w:type="dxa"/>
          </w:tcPr>
          <w:p w14:paraId="3E7A7497" w14:textId="77777777" w:rsidR="00AB3D12" w:rsidRPr="00300270" w:rsidRDefault="00262B0B" w:rsidP="0006173E">
            <w:pPr>
              <w:ind w:firstLine="420"/>
              <w:rPr>
                <w:rFonts w:hint="eastAsia"/>
                <w:szCs w:val="21"/>
              </w:rPr>
            </w:pPr>
            <w:r w:rsidRPr="00300270">
              <w:rPr>
                <w:rFonts w:hint="eastAsia"/>
                <w:szCs w:val="21"/>
              </w:rPr>
              <w:t>10</w:t>
            </w:r>
          </w:p>
        </w:tc>
        <w:tc>
          <w:tcPr>
            <w:tcW w:w="2380" w:type="dxa"/>
          </w:tcPr>
          <w:p w14:paraId="7AD799BF" w14:textId="77777777" w:rsidR="00AB3D12" w:rsidRPr="00300270" w:rsidRDefault="00262B0B" w:rsidP="0006173E">
            <w:pPr>
              <w:ind w:firstLine="420"/>
              <w:rPr>
                <w:rFonts w:hint="eastAsia"/>
                <w:szCs w:val="21"/>
              </w:rPr>
            </w:pPr>
            <w:r w:rsidRPr="00300270">
              <w:rPr>
                <w:rFonts w:hint="eastAsia"/>
                <w:szCs w:val="21"/>
              </w:rPr>
              <w:t>5016</w:t>
            </w:r>
          </w:p>
        </w:tc>
      </w:tr>
      <w:tr w:rsidR="00262B0B" w:rsidRPr="00300270" w14:paraId="47825116" w14:textId="77777777" w:rsidTr="003A783C">
        <w:trPr>
          <w:trHeight w:val="397"/>
        </w:trPr>
        <w:tc>
          <w:tcPr>
            <w:tcW w:w="2442" w:type="dxa"/>
          </w:tcPr>
          <w:p w14:paraId="6BF043D8" w14:textId="77777777" w:rsidR="00AB3D12" w:rsidRPr="00300270" w:rsidRDefault="00262B0B" w:rsidP="004C2AE7">
            <w:pPr>
              <w:ind w:firstLine="420"/>
              <w:rPr>
                <w:rFonts w:hint="eastAsia"/>
                <w:szCs w:val="21"/>
              </w:rPr>
            </w:pPr>
            <w:r w:rsidRPr="004E18FB">
              <w:rPr>
                <w:szCs w:val="21"/>
              </w:rPr>
              <w:t>马其顿</w:t>
            </w:r>
          </w:p>
        </w:tc>
        <w:tc>
          <w:tcPr>
            <w:tcW w:w="1603" w:type="dxa"/>
          </w:tcPr>
          <w:p w14:paraId="7B67B7B1" w14:textId="77777777" w:rsidR="00AB3D12" w:rsidRPr="00300270" w:rsidRDefault="00E8743E" w:rsidP="0006173E">
            <w:pPr>
              <w:ind w:firstLine="420"/>
              <w:rPr>
                <w:rFonts w:hint="eastAsia"/>
                <w:szCs w:val="21"/>
              </w:rPr>
            </w:pPr>
            <w:r>
              <w:rPr>
                <w:rFonts w:hint="eastAsia"/>
                <w:szCs w:val="21"/>
              </w:rPr>
              <w:t>50077</w:t>
            </w:r>
          </w:p>
        </w:tc>
        <w:tc>
          <w:tcPr>
            <w:tcW w:w="1593" w:type="dxa"/>
          </w:tcPr>
          <w:p w14:paraId="54FEF5D0" w14:textId="77777777" w:rsidR="00AB3D12" w:rsidRPr="00300270" w:rsidRDefault="00262B0B" w:rsidP="0006173E">
            <w:pPr>
              <w:ind w:firstLine="420"/>
              <w:rPr>
                <w:rFonts w:hint="eastAsia"/>
                <w:szCs w:val="21"/>
              </w:rPr>
            </w:pPr>
            <w:r w:rsidRPr="00300270">
              <w:rPr>
                <w:rFonts w:hint="eastAsia"/>
                <w:szCs w:val="21"/>
              </w:rPr>
              <w:t>4</w:t>
            </w:r>
          </w:p>
        </w:tc>
        <w:tc>
          <w:tcPr>
            <w:tcW w:w="2380" w:type="dxa"/>
          </w:tcPr>
          <w:p w14:paraId="542917C9" w14:textId="77777777" w:rsidR="00AB3D12" w:rsidRPr="00300270" w:rsidRDefault="00262B0B" w:rsidP="0006173E">
            <w:pPr>
              <w:ind w:firstLine="420"/>
              <w:rPr>
                <w:rFonts w:hint="eastAsia"/>
                <w:szCs w:val="21"/>
              </w:rPr>
            </w:pPr>
            <w:r w:rsidRPr="00300270">
              <w:rPr>
                <w:rFonts w:hint="eastAsia"/>
                <w:szCs w:val="21"/>
              </w:rPr>
              <w:t>4852</w:t>
            </w:r>
          </w:p>
        </w:tc>
      </w:tr>
      <w:tr w:rsidR="00262B0B" w:rsidRPr="00300270" w14:paraId="2B597C24" w14:textId="77777777" w:rsidTr="003A783C">
        <w:trPr>
          <w:trHeight w:val="397"/>
        </w:trPr>
        <w:tc>
          <w:tcPr>
            <w:tcW w:w="2442" w:type="dxa"/>
          </w:tcPr>
          <w:p w14:paraId="6D6D9560" w14:textId="77777777" w:rsidR="00AB3D12" w:rsidRPr="00300270" w:rsidRDefault="00262B0B" w:rsidP="004C2AE7">
            <w:pPr>
              <w:ind w:firstLine="420"/>
              <w:rPr>
                <w:rFonts w:hint="eastAsia"/>
                <w:szCs w:val="21"/>
              </w:rPr>
            </w:pPr>
            <w:r w:rsidRPr="004E18FB">
              <w:rPr>
                <w:szCs w:val="21"/>
              </w:rPr>
              <w:t>黑山共和国</w:t>
            </w:r>
          </w:p>
        </w:tc>
        <w:tc>
          <w:tcPr>
            <w:tcW w:w="1603" w:type="dxa"/>
          </w:tcPr>
          <w:p w14:paraId="200882A8" w14:textId="77777777" w:rsidR="00AB3D12" w:rsidRPr="00300270" w:rsidRDefault="00E8743E" w:rsidP="0006173E">
            <w:pPr>
              <w:ind w:firstLine="420"/>
              <w:rPr>
                <w:rFonts w:hint="eastAsia"/>
                <w:szCs w:val="21"/>
              </w:rPr>
            </w:pPr>
            <w:r>
              <w:rPr>
                <w:rFonts w:hint="eastAsia"/>
                <w:szCs w:val="21"/>
              </w:rPr>
              <w:t>78987</w:t>
            </w:r>
          </w:p>
        </w:tc>
        <w:tc>
          <w:tcPr>
            <w:tcW w:w="1593" w:type="dxa"/>
          </w:tcPr>
          <w:p w14:paraId="01892766" w14:textId="77777777" w:rsidR="00AB3D12" w:rsidRPr="00300270" w:rsidRDefault="00262B0B" w:rsidP="0006173E">
            <w:pPr>
              <w:ind w:firstLine="420"/>
              <w:rPr>
                <w:rFonts w:hint="eastAsia"/>
                <w:szCs w:val="21"/>
              </w:rPr>
            </w:pPr>
            <w:r w:rsidRPr="00300270">
              <w:rPr>
                <w:rFonts w:hint="eastAsia"/>
                <w:szCs w:val="21"/>
              </w:rPr>
              <w:t>2</w:t>
            </w:r>
          </w:p>
        </w:tc>
        <w:tc>
          <w:tcPr>
            <w:tcW w:w="2380" w:type="dxa"/>
          </w:tcPr>
          <w:p w14:paraId="05B928A9" w14:textId="77777777" w:rsidR="00AB3D12" w:rsidRPr="00300270" w:rsidRDefault="00262B0B" w:rsidP="0006173E">
            <w:pPr>
              <w:ind w:firstLine="420"/>
              <w:rPr>
                <w:rFonts w:hint="eastAsia"/>
                <w:szCs w:val="21"/>
              </w:rPr>
            </w:pPr>
            <w:r w:rsidRPr="00300270">
              <w:rPr>
                <w:rFonts w:hint="eastAsia"/>
                <w:szCs w:val="21"/>
              </w:rPr>
              <w:t>3121</w:t>
            </w:r>
          </w:p>
        </w:tc>
      </w:tr>
      <w:tr w:rsidR="00262B0B" w:rsidRPr="00300270" w14:paraId="5B4CFD8D" w14:textId="77777777" w:rsidTr="003A783C">
        <w:trPr>
          <w:trHeight w:val="459"/>
        </w:trPr>
        <w:tc>
          <w:tcPr>
            <w:tcW w:w="2442" w:type="dxa"/>
          </w:tcPr>
          <w:p w14:paraId="22FC3E84" w14:textId="77777777" w:rsidR="00AB3D12" w:rsidRPr="00300270" w:rsidRDefault="00262B0B" w:rsidP="0006173E">
            <w:pPr>
              <w:ind w:firstLine="420"/>
              <w:rPr>
                <w:rFonts w:hint="eastAsia"/>
                <w:szCs w:val="21"/>
              </w:rPr>
            </w:pPr>
            <w:r w:rsidRPr="004E18FB">
              <w:rPr>
                <w:szCs w:val="21"/>
              </w:rPr>
              <w:t>塞尔维亚</w:t>
            </w:r>
          </w:p>
        </w:tc>
        <w:tc>
          <w:tcPr>
            <w:tcW w:w="1603" w:type="dxa"/>
          </w:tcPr>
          <w:p w14:paraId="41F70271" w14:textId="77777777" w:rsidR="00AB3D12" w:rsidRPr="00300270" w:rsidRDefault="00E8743E" w:rsidP="0006173E">
            <w:pPr>
              <w:ind w:firstLine="420"/>
              <w:rPr>
                <w:rFonts w:hint="eastAsia"/>
                <w:szCs w:val="21"/>
              </w:rPr>
            </w:pPr>
            <w:r>
              <w:rPr>
                <w:rFonts w:hint="eastAsia"/>
                <w:szCs w:val="21"/>
              </w:rPr>
              <w:t>121448</w:t>
            </w:r>
          </w:p>
        </w:tc>
        <w:tc>
          <w:tcPr>
            <w:tcW w:w="1593" w:type="dxa"/>
          </w:tcPr>
          <w:p w14:paraId="3C2578E3" w14:textId="77777777" w:rsidR="00AB3D12" w:rsidRPr="00300270" w:rsidRDefault="00262B0B" w:rsidP="0006173E">
            <w:pPr>
              <w:ind w:firstLine="420"/>
              <w:rPr>
                <w:rFonts w:hint="eastAsia"/>
                <w:szCs w:val="21"/>
              </w:rPr>
            </w:pPr>
            <w:r w:rsidRPr="00300270">
              <w:rPr>
                <w:rFonts w:hint="eastAsia"/>
                <w:szCs w:val="21"/>
              </w:rPr>
              <w:t>3</w:t>
            </w:r>
          </w:p>
        </w:tc>
        <w:tc>
          <w:tcPr>
            <w:tcW w:w="2380" w:type="dxa"/>
          </w:tcPr>
          <w:p w14:paraId="049B77BB" w14:textId="77777777" w:rsidR="00AB3D12" w:rsidRPr="00300270" w:rsidRDefault="00262B0B" w:rsidP="0006173E">
            <w:pPr>
              <w:ind w:firstLine="420"/>
              <w:rPr>
                <w:rFonts w:hint="eastAsia"/>
                <w:szCs w:val="21"/>
              </w:rPr>
            </w:pPr>
            <w:r w:rsidRPr="00300270">
              <w:rPr>
                <w:rFonts w:hint="eastAsia"/>
                <w:szCs w:val="21"/>
              </w:rPr>
              <w:t>5184</w:t>
            </w:r>
          </w:p>
        </w:tc>
      </w:tr>
      <w:tr w:rsidR="00262B0B" w:rsidRPr="00300270" w14:paraId="303138CC" w14:textId="77777777" w:rsidTr="003A783C">
        <w:trPr>
          <w:trHeight w:val="397"/>
        </w:trPr>
        <w:tc>
          <w:tcPr>
            <w:tcW w:w="2442" w:type="dxa"/>
          </w:tcPr>
          <w:p w14:paraId="33A7E20A" w14:textId="77777777" w:rsidR="00AB3D12" w:rsidRPr="00300270" w:rsidRDefault="00262B0B" w:rsidP="0006173E">
            <w:pPr>
              <w:ind w:firstLine="420"/>
              <w:rPr>
                <w:rFonts w:hint="eastAsia"/>
                <w:szCs w:val="21"/>
              </w:rPr>
            </w:pPr>
            <w:r w:rsidRPr="004E18FB">
              <w:rPr>
                <w:szCs w:val="21"/>
              </w:rPr>
              <w:t>亚美尼亚</w:t>
            </w:r>
          </w:p>
        </w:tc>
        <w:tc>
          <w:tcPr>
            <w:tcW w:w="1603" w:type="dxa"/>
          </w:tcPr>
          <w:p w14:paraId="4A976EFA" w14:textId="77777777" w:rsidR="00AB3D12" w:rsidRPr="00300270" w:rsidRDefault="00E8743E" w:rsidP="0006173E">
            <w:pPr>
              <w:ind w:firstLine="420"/>
              <w:rPr>
                <w:rFonts w:hint="eastAsia"/>
                <w:szCs w:val="21"/>
              </w:rPr>
            </w:pPr>
            <w:r>
              <w:rPr>
                <w:rFonts w:hint="eastAsia"/>
                <w:szCs w:val="21"/>
              </w:rPr>
              <w:t>295960</w:t>
            </w:r>
          </w:p>
        </w:tc>
        <w:tc>
          <w:tcPr>
            <w:tcW w:w="1593" w:type="dxa"/>
          </w:tcPr>
          <w:p w14:paraId="2E894264" w14:textId="77777777" w:rsidR="00AB3D12" w:rsidRPr="00300270" w:rsidRDefault="00262B0B" w:rsidP="0006173E">
            <w:pPr>
              <w:ind w:firstLine="420"/>
              <w:rPr>
                <w:rFonts w:hint="eastAsia"/>
                <w:szCs w:val="21"/>
              </w:rPr>
            </w:pPr>
            <w:r w:rsidRPr="00300270">
              <w:rPr>
                <w:rFonts w:hint="eastAsia"/>
                <w:szCs w:val="21"/>
              </w:rPr>
              <w:t>32</w:t>
            </w:r>
          </w:p>
        </w:tc>
        <w:tc>
          <w:tcPr>
            <w:tcW w:w="2380" w:type="dxa"/>
          </w:tcPr>
          <w:p w14:paraId="62C4BA70" w14:textId="77777777" w:rsidR="00AB3D12" w:rsidRPr="00300270" w:rsidRDefault="00262B0B" w:rsidP="0006173E">
            <w:pPr>
              <w:ind w:firstLine="420"/>
              <w:rPr>
                <w:rFonts w:hint="eastAsia"/>
                <w:szCs w:val="21"/>
              </w:rPr>
            </w:pPr>
            <w:r w:rsidRPr="00300270">
              <w:rPr>
                <w:rFonts w:hint="eastAsia"/>
                <w:szCs w:val="21"/>
              </w:rPr>
              <w:t>1949</w:t>
            </w:r>
          </w:p>
        </w:tc>
      </w:tr>
      <w:tr w:rsidR="00262B0B" w:rsidRPr="00300270" w14:paraId="13907370" w14:textId="77777777" w:rsidTr="003A783C">
        <w:trPr>
          <w:trHeight w:val="397"/>
        </w:trPr>
        <w:tc>
          <w:tcPr>
            <w:tcW w:w="2442" w:type="dxa"/>
          </w:tcPr>
          <w:p w14:paraId="6B5CC957" w14:textId="77777777" w:rsidR="00AB3D12" w:rsidRPr="00300270" w:rsidRDefault="00262B0B" w:rsidP="0006173E">
            <w:pPr>
              <w:ind w:firstLine="420"/>
              <w:rPr>
                <w:rFonts w:hint="eastAsia"/>
                <w:szCs w:val="21"/>
              </w:rPr>
            </w:pPr>
            <w:r w:rsidRPr="004E18FB">
              <w:rPr>
                <w:szCs w:val="21"/>
              </w:rPr>
              <w:t>阿塞拜疆</w:t>
            </w:r>
          </w:p>
        </w:tc>
        <w:tc>
          <w:tcPr>
            <w:tcW w:w="1603" w:type="dxa"/>
          </w:tcPr>
          <w:p w14:paraId="61A509A3" w14:textId="77777777" w:rsidR="00AB3D12" w:rsidRPr="00300270" w:rsidRDefault="00E8743E" w:rsidP="0006173E">
            <w:pPr>
              <w:ind w:firstLine="420"/>
              <w:rPr>
                <w:rFonts w:hint="eastAsia"/>
                <w:szCs w:val="21"/>
              </w:rPr>
            </w:pPr>
            <w:r>
              <w:rPr>
                <w:rFonts w:hint="eastAsia"/>
                <w:szCs w:val="21"/>
              </w:rPr>
              <w:t>270377</w:t>
            </w:r>
          </w:p>
        </w:tc>
        <w:tc>
          <w:tcPr>
            <w:tcW w:w="1593" w:type="dxa"/>
          </w:tcPr>
          <w:p w14:paraId="136F95F3" w14:textId="77777777" w:rsidR="00AB3D12" w:rsidRPr="00300270" w:rsidRDefault="00262B0B" w:rsidP="0006173E">
            <w:pPr>
              <w:ind w:firstLine="420"/>
              <w:rPr>
                <w:rFonts w:hint="eastAsia"/>
                <w:szCs w:val="21"/>
              </w:rPr>
            </w:pPr>
            <w:r w:rsidRPr="00300270">
              <w:rPr>
                <w:rFonts w:hint="eastAsia"/>
                <w:szCs w:val="21"/>
              </w:rPr>
              <w:t>74</w:t>
            </w:r>
          </w:p>
        </w:tc>
        <w:tc>
          <w:tcPr>
            <w:tcW w:w="2380" w:type="dxa"/>
          </w:tcPr>
          <w:p w14:paraId="3AD835B0" w14:textId="77777777" w:rsidR="00AB3D12" w:rsidRPr="00300270" w:rsidRDefault="00262B0B" w:rsidP="0006173E">
            <w:pPr>
              <w:ind w:firstLine="420"/>
              <w:rPr>
                <w:rFonts w:hint="eastAsia"/>
                <w:szCs w:val="21"/>
              </w:rPr>
            </w:pPr>
            <w:r w:rsidRPr="00300270">
              <w:rPr>
                <w:rFonts w:hint="eastAsia"/>
                <w:szCs w:val="21"/>
              </w:rPr>
              <w:t>1779</w:t>
            </w:r>
          </w:p>
        </w:tc>
      </w:tr>
      <w:tr w:rsidR="00262B0B" w:rsidRPr="00300270" w14:paraId="57642667" w14:textId="77777777" w:rsidTr="003A783C">
        <w:trPr>
          <w:trHeight w:val="397"/>
        </w:trPr>
        <w:tc>
          <w:tcPr>
            <w:tcW w:w="2442" w:type="dxa"/>
          </w:tcPr>
          <w:p w14:paraId="27A942A4" w14:textId="77777777" w:rsidR="00AB3D12" w:rsidRPr="00300270" w:rsidRDefault="00262B0B" w:rsidP="0006173E">
            <w:pPr>
              <w:ind w:firstLine="420"/>
              <w:rPr>
                <w:rFonts w:hint="eastAsia"/>
                <w:szCs w:val="21"/>
              </w:rPr>
            </w:pPr>
            <w:r w:rsidRPr="004E18FB">
              <w:rPr>
                <w:szCs w:val="21"/>
              </w:rPr>
              <w:t>格鲁吉亚</w:t>
            </w:r>
          </w:p>
        </w:tc>
        <w:tc>
          <w:tcPr>
            <w:tcW w:w="1603" w:type="dxa"/>
          </w:tcPr>
          <w:p w14:paraId="236E54D6" w14:textId="77777777" w:rsidR="00AB3D12" w:rsidRPr="00300270" w:rsidRDefault="00E8743E" w:rsidP="0006173E">
            <w:pPr>
              <w:ind w:firstLine="420"/>
              <w:rPr>
                <w:rFonts w:hint="eastAsia"/>
                <w:szCs w:val="21"/>
              </w:rPr>
            </w:pPr>
            <w:r>
              <w:rPr>
                <w:rFonts w:hint="eastAsia"/>
                <w:szCs w:val="21"/>
              </w:rPr>
              <w:t>160880</w:t>
            </w:r>
          </w:p>
        </w:tc>
        <w:tc>
          <w:tcPr>
            <w:tcW w:w="1593" w:type="dxa"/>
          </w:tcPr>
          <w:p w14:paraId="5AB9659D" w14:textId="77777777" w:rsidR="00AB3D12" w:rsidRPr="00300270" w:rsidRDefault="00262B0B" w:rsidP="0006173E">
            <w:pPr>
              <w:ind w:firstLine="420"/>
              <w:rPr>
                <w:rFonts w:hint="eastAsia"/>
                <w:szCs w:val="21"/>
              </w:rPr>
            </w:pPr>
            <w:r w:rsidRPr="00300270">
              <w:rPr>
                <w:rFonts w:hint="eastAsia"/>
                <w:szCs w:val="21"/>
              </w:rPr>
              <w:t>31</w:t>
            </w:r>
          </w:p>
        </w:tc>
        <w:tc>
          <w:tcPr>
            <w:tcW w:w="2380" w:type="dxa"/>
          </w:tcPr>
          <w:p w14:paraId="157C2A01" w14:textId="77777777" w:rsidR="00AB3D12" w:rsidRPr="00300270" w:rsidRDefault="00262B0B" w:rsidP="0006173E">
            <w:pPr>
              <w:ind w:firstLine="420"/>
              <w:rPr>
                <w:rFonts w:hint="eastAsia"/>
                <w:szCs w:val="21"/>
              </w:rPr>
            </w:pPr>
            <w:r w:rsidRPr="00300270">
              <w:rPr>
                <w:rFonts w:hint="eastAsia"/>
                <w:szCs w:val="21"/>
              </w:rPr>
              <w:t>2974</w:t>
            </w:r>
          </w:p>
        </w:tc>
      </w:tr>
      <w:tr w:rsidR="00262B0B" w:rsidRPr="00300270" w14:paraId="2CF078DB" w14:textId="77777777" w:rsidTr="003A783C">
        <w:trPr>
          <w:trHeight w:val="397"/>
        </w:trPr>
        <w:tc>
          <w:tcPr>
            <w:tcW w:w="2442" w:type="dxa"/>
          </w:tcPr>
          <w:p w14:paraId="3822268B" w14:textId="77777777" w:rsidR="00AB3D12" w:rsidRPr="00300270" w:rsidRDefault="00262B0B" w:rsidP="0006173E">
            <w:pPr>
              <w:ind w:firstLine="420"/>
              <w:rPr>
                <w:rFonts w:hint="eastAsia"/>
                <w:szCs w:val="21"/>
              </w:rPr>
            </w:pPr>
            <w:r w:rsidRPr="004E18FB">
              <w:rPr>
                <w:szCs w:val="21"/>
              </w:rPr>
              <w:t>白俄罗斯共和国</w:t>
            </w:r>
          </w:p>
        </w:tc>
        <w:tc>
          <w:tcPr>
            <w:tcW w:w="1603" w:type="dxa"/>
          </w:tcPr>
          <w:p w14:paraId="112D7645" w14:textId="77777777" w:rsidR="00AB3D12" w:rsidRPr="00300270" w:rsidRDefault="00E8743E" w:rsidP="0006173E">
            <w:pPr>
              <w:ind w:firstLine="420"/>
              <w:rPr>
                <w:rFonts w:hint="eastAsia"/>
                <w:szCs w:val="21"/>
              </w:rPr>
            </w:pPr>
            <w:r>
              <w:rPr>
                <w:rFonts w:hint="eastAsia"/>
                <w:szCs w:val="21"/>
              </w:rPr>
              <w:t>7280</w:t>
            </w:r>
          </w:p>
        </w:tc>
        <w:tc>
          <w:tcPr>
            <w:tcW w:w="1593" w:type="dxa"/>
          </w:tcPr>
          <w:p w14:paraId="181EEB64" w14:textId="77777777" w:rsidR="00AB3D12" w:rsidRPr="00300270" w:rsidRDefault="00262B0B" w:rsidP="0006173E">
            <w:pPr>
              <w:ind w:firstLine="420"/>
              <w:rPr>
                <w:rFonts w:hint="eastAsia"/>
                <w:szCs w:val="21"/>
              </w:rPr>
            </w:pPr>
            <w:r w:rsidRPr="00300270">
              <w:rPr>
                <w:rFonts w:hint="eastAsia"/>
                <w:szCs w:val="21"/>
              </w:rPr>
              <w:t>20</w:t>
            </w:r>
          </w:p>
        </w:tc>
        <w:tc>
          <w:tcPr>
            <w:tcW w:w="2380" w:type="dxa"/>
          </w:tcPr>
          <w:p w14:paraId="75392940" w14:textId="77777777" w:rsidR="00AB3D12" w:rsidRPr="00300270" w:rsidRDefault="00262B0B" w:rsidP="0006173E">
            <w:pPr>
              <w:ind w:firstLine="420"/>
              <w:rPr>
                <w:rFonts w:hint="eastAsia"/>
                <w:szCs w:val="21"/>
              </w:rPr>
            </w:pPr>
            <w:r w:rsidRPr="00300270">
              <w:rPr>
                <w:rFonts w:hint="eastAsia"/>
                <w:szCs w:val="21"/>
              </w:rPr>
              <w:t>8975</w:t>
            </w:r>
          </w:p>
        </w:tc>
      </w:tr>
      <w:tr w:rsidR="00262B0B" w:rsidRPr="00300270" w14:paraId="11B0A842" w14:textId="77777777" w:rsidTr="003A783C">
        <w:trPr>
          <w:trHeight w:val="397"/>
        </w:trPr>
        <w:tc>
          <w:tcPr>
            <w:tcW w:w="2442" w:type="dxa"/>
          </w:tcPr>
          <w:p w14:paraId="20594619" w14:textId="77777777" w:rsidR="00AB3D12" w:rsidRPr="00300270" w:rsidRDefault="00262B0B" w:rsidP="0006173E">
            <w:pPr>
              <w:ind w:firstLine="420"/>
              <w:rPr>
                <w:rFonts w:hint="eastAsia"/>
                <w:szCs w:val="21"/>
              </w:rPr>
            </w:pPr>
            <w:r w:rsidRPr="00300270">
              <w:rPr>
                <w:rFonts w:hint="eastAsia"/>
                <w:szCs w:val="21"/>
              </w:rPr>
              <w:t>保加利亚</w:t>
            </w:r>
          </w:p>
        </w:tc>
        <w:tc>
          <w:tcPr>
            <w:tcW w:w="1603" w:type="dxa"/>
          </w:tcPr>
          <w:p w14:paraId="1BE2ED13" w14:textId="77777777" w:rsidR="00AB3D12" w:rsidRPr="00300270" w:rsidRDefault="00E8743E" w:rsidP="0006173E">
            <w:pPr>
              <w:ind w:firstLine="420"/>
              <w:rPr>
                <w:rFonts w:hint="eastAsia"/>
                <w:szCs w:val="21"/>
              </w:rPr>
            </w:pPr>
            <w:r>
              <w:rPr>
                <w:rFonts w:hint="eastAsia"/>
                <w:szCs w:val="21"/>
              </w:rPr>
              <w:t>72950</w:t>
            </w:r>
          </w:p>
        </w:tc>
        <w:tc>
          <w:tcPr>
            <w:tcW w:w="1593" w:type="dxa"/>
          </w:tcPr>
          <w:p w14:paraId="6BADAA05" w14:textId="77777777" w:rsidR="00AB3D12" w:rsidRPr="00300270" w:rsidRDefault="00262B0B" w:rsidP="0006173E">
            <w:pPr>
              <w:ind w:firstLine="420"/>
              <w:rPr>
                <w:rFonts w:hint="eastAsia"/>
                <w:szCs w:val="21"/>
              </w:rPr>
            </w:pPr>
            <w:r w:rsidRPr="00300270">
              <w:rPr>
                <w:rFonts w:hint="eastAsia"/>
                <w:szCs w:val="21"/>
              </w:rPr>
              <w:t>23</w:t>
            </w:r>
          </w:p>
        </w:tc>
        <w:tc>
          <w:tcPr>
            <w:tcW w:w="2380" w:type="dxa"/>
          </w:tcPr>
          <w:p w14:paraId="006083E5" w14:textId="77777777" w:rsidR="00AB3D12" w:rsidRPr="00300270" w:rsidRDefault="00262B0B" w:rsidP="0006173E">
            <w:pPr>
              <w:ind w:firstLine="420"/>
              <w:rPr>
                <w:rFonts w:hint="eastAsia"/>
                <w:szCs w:val="21"/>
              </w:rPr>
            </w:pPr>
            <w:r w:rsidRPr="00300270">
              <w:rPr>
                <w:rFonts w:hint="eastAsia"/>
                <w:szCs w:val="21"/>
              </w:rPr>
              <w:t>8559</w:t>
            </w:r>
          </w:p>
        </w:tc>
      </w:tr>
      <w:tr w:rsidR="00262B0B" w:rsidRPr="00300270" w14:paraId="20811BD2" w14:textId="77777777" w:rsidTr="003A783C">
        <w:trPr>
          <w:trHeight w:val="397"/>
        </w:trPr>
        <w:tc>
          <w:tcPr>
            <w:tcW w:w="2442" w:type="dxa"/>
          </w:tcPr>
          <w:p w14:paraId="4133AB11" w14:textId="77777777" w:rsidR="00AB3D12" w:rsidRPr="00300270" w:rsidRDefault="00262B0B" w:rsidP="0006173E">
            <w:pPr>
              <w:ind w:firstLine="420"/>
              <w:rPr>
                <w:rFonts w:hint="eastAsia"/>
                <w:szCs w:val="21"/>
              </w:rPr>
            </w:pPr>
            <w:r w:rsidRPr="004E18FB">
              <w:rPr>
                <w:szCs w:val="21"/>
              </w:rPr>
              <w:t>摩尔多瓦</w:t>
            </w:r>
          </w:p>
        </w:tc>
        <w:tc>
          <w:tcPr>
            <w:tcW w:w="1603" w:type="dxa"/>
          </w:tcPr>
          <w:p w14:paraId="76369122" w14:textId="77777777" w:rsidR="00AB3D12" w:rsidRPr="00300270" w:rsidRDefault="00E8743E" w:rsidP="0006173E">
            <w:pPr>
              <w:ind w:firstLine="420"/>
              <w:rPr>
                <w:rFonts w:hint="eastAsia"/>
                <w:szCs w:val="21"/>
              </w:rPr>
            </w:pPr>
            <w:r>
              <w:rPr>
                <w:rFonts w:hint="eastAsia"/>
                <w:szCs w:val="21"/>
              </w:rPr>
              <w:t>148278</w:t>
            </w:r>
          </w:p>
        </w:tc>
        <w:tc>
          <w:tcPr>
            <w:tcW w:w="1593" w:type="dxa"/>
          </w:tcPr>
          <w:p w14:paraId="266AAF3A" w14:textId="77777777" w:rsidR="00AB3D12" w:rsidRPr="00300270" w:rsidRDefault="00262B0B" w:rsidP="0006173E">
            <w:pPr>
              <w:ind w:firstLine="420"/>
              <w:rPr>
                <w:rFonts w:hint="eastAsia"/>
                <w:szCs w:val="21"/>
              </w:rPr>
            </w:pPr>
            <w:r w:rsidRPr="00300270">
              <w:rPr>
                <w:rFonts w:hint="eastAsia"/>
                <w:szCs w:val="21"/>
              </w:rPr>
              <w:t>447</w:t>
            </w:r>
          </w:p>
        </w:tc>
        <w:tc>
          <w:tcPr>
            <w:tcW w:w="2380" w:type="dxa"/>
          </w:tcPr>
          <w:p w14:paraId="65D110DF" w14:textId="77777777" w:rsidR="00AB3D12" w:rsidRPr="00300270" w:rsidRDefault="00262B0B" w:rsidP="0006173E">
            <w:pPr>
              <w:ind w:firstLine="420"/>
              <w:rPr>
                <w:rFonts w:hint="eastAsia"/>
                <w:szCs w:val="21"/>
              </w:rPr>
            </w:pPr>
            <w:r w:rsidRPr="00300270">
              <w:rPr>
                <w:rFonts w:hint="eastAsia"/>
                <w:szCs w:val="21"/>
              </w:rPr>
              <w:t>1354</w:t>
            </w:r>
          </w:p>
        </w:tc>
      </w:tr>
      <w:tr w:rsidR="00262B0B" w:rsidRPr="00300270" w14:paraId="137EA921" w14:textId="77777777" w:rsidTr="003A783C">
        <w:trPr>
          <w:trHeight w:val="153"/>
        </w:trPr>
        <w:tc>
          <w:tcPr>
            <w:tcW w:w="2442" w:type="dxa"/>
          </w:tcPr>
          <w:p w14:paraId="141514D8" w14:textId="77777777" w:rsidR="00AB3D12" w:rsidRPr="00300270" w:rsidRDefault="00262B0B" w:rsidP="0006173E">
            <w:pPr>
              <w:ind w:firstLine="420"/>
              <w:rPr>
                <w:rFonts w:hint="eastAsia"/>
                <w:szCs w:val="21"/>
              </w:rPr>
            </w:pPr>
            <w:r w:rsidRPr="00300270">
              <w:rPr>
                <w:rFonts w:hint="eastAsia"/>
                <w:szCs w:val="21"/>
              </w:rPr>
              <w:t>波兰</w:t>
            </w:r>
          </w:p>
        </w:tc>
        <w:tc>
          <w:tcPr>
            <w:tcW w:w="1603" w:type="dxa"/>
          </w:tcPr>
          <w:p w14:paraId="07CD55E0" w14:textId="77777777" w:rsidR="00AB3D12" w:rsidRPr="00300270" w:rsidRDefault="00E8743E" w:rsidP="004C6EAB">
            <w:pPr>
              <w:ind w:firstLineChars="150" w:firstLine="315"/>
              <w:rPr>
                <w:rFonts w:hint="eastAsia"/>
                <w:szCs w:val="21"/>
              </w:rPr>
            </w:pPr>
            <w:r>
              <w:rPr>
                <w:rFonts w:hint="eastAsia"/>
                <w:szCs w:val="21"/>
              </w:rPr>
              <w:t>1872454</w:t>
            </w:r>
          </w:p>
        </w:tc>
        <w:tc>
          <w:tcPr>
            <w:tcW w:w="1593" w:type="dxa"/>
          </w:tcPr>
          <w:p w14:paraId="6B6416B7" w14:textId="77777777" w:rsidR="00AB3D12" w:rsidRPr="00300270" w:rsidRDefault="00262B0B" w:rsidP="0006173E">
            <w:pPr>
              <w:ind w:firstLine="420"/>
              <w:rPr>
                <w:rFonts w:hint="eastAsia"/>
                <w:szCs w:val="21"/>
              </w:rPr>
            </w:pPr>
            <w:r w:rsidRPr="00300270">
              <w:rPr>
                <w:rFonts w:hint="eastAsia"/>
                <w:szCs w:val="21"/>
              </w:rPr>
              <w:t>64</w:t>
            </w:r>
          </w:p>
        </w:tc>
        <w:tc>
          <w:tcPr>
            <w:tcW w:w="2380" w:type="dxa"/>
          </w:tcPr>
          <w:p w14:paraId="79C847FD" w14:textId="77777777" w:rsidR="00AB3D12" w:rsidRPr="00300270" w:rsidRDefault="00262B0B" w:rsidP="0006173E">
            <w:pPr>
              <w:ind w:firstLine="420"/>
              <w:rPr>
                <w:rFonts w:hint="eastAsia"/>
                <w:szCs w:val="21"/>
              </w:rPr>
            </w:pPr>
            <w:r w:rsidRPr="00300270">
              <w:rPr>
                <w:rFonts w:hint="eastAsia"/>
                <w:szCs w:val="21"/>
              </w:rPr>
              <w:t>1286</w:t>
            </w:r>
          </w:p>
        </w:tc>
      </w:tr>
      <w:tr w:rsidR="00262B0B" w:rsidRPr="00300270" w14:paraId="10A7A6D9" w14:textId="77777777" w:rsidTr="003A783C">
        <w:trPr>
          <w:trHeight w:val="153"/>
        </w:trPr>
        <w:tc>
          <w:tcPr>
            <w:tcW w:w="2442" w:type="dxa"/>
          </w:tcPr>
          <w:p w14:paraId="7D2AFFF8" w14:textId="77777777" w:rsidR="00AB3D12" w:rsidRPr="00300270" w:rsidRDefault="00262B0B" w:rsidP="0006173E">
            <w:pPr>
              <w:ind w:firstLine="420"/>
              <w:rPr>
                <w:rFonts w:hint="eastAsia"/>
                <w:szCs w:val="21"/>
              </w:rPr>
            </w:pPr>
            <w:r w:rsidRPr="004E18FB">
              <w:rPr>
                <w:szCs w:val="21"/>
              </w:rPr>
              <w:t>乌克兰</w:t>
            </w:r>
          </w:p>
        </w:tc>
        <w:tc>
          <w:tcPr>
            <w:tcW w:w="1603" w:type="dxa"/>
          </w:tcPr>
          <w:p w14:paraId="75AADB01" w14:textId="77777777" w:rsidR="00AB3D12" w:rsidRPr="00300270" w:rsidRDefault="00E8743E" w:rsidP="004C6EAB">
            <w:pPr>
              <w:ind w:firstLineChars="150" w:firstLine="315"/>
              <w:rPr>
                <w:rFonts w:hint="eastAsia"/>
                <w:szCs w:val="21"/>
              </w:rPr>
            </w:pPr>
            <w:r>
              <w:rPr>
                <w:rFonts w:hint="eastAsia"/>
                <w:szCs w:val="21"/>
              </w:rPr>
              <w:t>2768620</w:t>
            </w:r>
          </w:p>
        </w:tc>
        <w:tc>
          <w:tcPr>
            <w:tcW w:w="1593" w:type="dxa"/>
          </w:tcPr>
          <w:p w14:paraId="36A0B6C4" w14:textId="77777777" w:rsidR="00AB3D12" w:rsidRPr="00300270" w:rsidRDefault="00262B0B" w:rsidP="0006173E">
            <w:pPr>
              <w:ind w:firstLine="420"/>
              <w:rPr>
                <w:rFonts w:hint="eastAsia"/>
                <w:szCs w:val="21"/>
              </w:rPr>
            </w:pPr>
            <w:r w:rsidRPr="00300270">
              <w:rPr>
                <w:rFonts w:hint="eastAsia"/>
                <w:szCs w:val="21"/>
              </w:rPr>
              <w:t>837</w:t>
            </w:r>
          </w:p>
        </w:tc>
        <w:tc>
          <w:tcPr>
            <w:tcW w:w="2380" w:type="dxa"/>
          </w:tcPr>
          <w:p w14:paraId="4E904B5A" w14:textId="77777777" w:rsidR="00AB3D12" w:rsidRPr="00300270" w:rsidRDefault="00262B0B" w:rsidP="0006173E">
            <w:pPr>
              <w:ind w:firstLine="420"/>
              <w:rPr>
                <w:rFonts w:hint="eastAsia"/>
                <w:szCs w:val="21"/>
              </w:rPr>
            </w:pPr>
            <w:r w:rsidRPr="00300270">
              <w:rPr>
                <w:rFonts w:hint="eastAsia"/>
                <w:szCs w:val="21"/>
              </w:rPr>
              <w:t>554</w:t>
            </w:r>
          </w:p>
        </w:tc>
      </w:tr>
      <w:tr w:rsidR="00262B0B" w:rsidRPr="00300270" w14:paraId="1AB6603A" w14:textId="77777777" w:rsidTr="003A783C">
        <w:trPr>
          <w:trHeight w:val="153"/>
        </w:trPr>
        <w:tc>
          <w:tcPr>
            <w:tcW w:w="2442" w:type="dxa"/>
          </w:tcPr>
          <w:p w14:paraId="0AB87C92" w14:textId="77777777" w:rsidR="00AB3D12" w:rsidRPr="00300270" w:rsidRDefault="00262B0B" w:rsidP="0006173E">
            <w:pPr>
              <w:ind w:firstLine="420"/>
              <w:rPr>
                <w:rFonts w:hint="eastAsia"/>
                <w:szCs w:val="21"/>
              </w:rPr>
            </w:pPr>
            <w:r w:rsidRPr="004E18FB">
              <w:rPr>
                <w:szCs w:val="21"/>
              </w:rPr>
              <w:t>吉尔吉斯斯坦</w:t>
            </w:r>
          </w:p>
        </w:tc>
        <w:tc>
          <w:tcPr>
            <w:tcW w:w="1603" w:type="dxa"/>
          </w:tcPr>
          <w:p w14:paraId="628FA72E" w14:textId="77777777" w:rsidR="00AB3D12" w:rsidRPr="00300270" w:rsidRDefault="00E8743E" w:rsidP="0006173E">
            <w:pPr>
              <w:ind w:firstLine="420"/>
              <w:rPr>
                <w:rFonts w:hint="eastAsia"/>
                <w:szCs w:val="21"/>
              </w:rPr>
            </w:pPr>
            <w:r>
              <w:rPr>
                <w:rFonts w:hint="eastAsia"/>
                <w:szCs w:val="21"/>
              </w:rPr>
              <w:t>293584</w:t>
            </w:r>
          </w:p>
        </w:tc>
        <w:tc>
          <w:tcPr>
            <w:tcW w:w="1593" w:type="dxa"/>
          </w:tcPr>
          <w:p w14:paraId="3C0D8E1E" w14:textId="77777777" w:rsidR="00AB3D12" w:rsidRPr="00300270" w:rsidRDefault="00262B0B" w:rsidP="0006173E">
            <w:pPr>
              <w:ind w:firstLine="420"/>
              <w:rPr>
                <w:rFonts w:hint="eastAsia"/>
                <w:szCs w:val="21"/>
              </w:rPr>
            </w:pPr>
            <w:r w:rsidRPr="00300270">
              <w:rPr>
                <w:rFonts w:hint="eastAsia"/>
                <w:szCs w:val="21"/>
              </w:rPr>
              <w:t>544</w:t>
            </w:r>
          </w:p>
        </w:tc>
        <w:tc>
          <w:tcPr>
            <w:tcW w:w="2380" w:type="dxa"/>
          </w:tcPr>
          <w:p w14:paraId="6F11D8C8" w14:textId="77777777" w:rsidR="00AB3D12" w:rsidRPr="00300270" w:rsidRDefault="00262B0B" w:rsidP="0006173E">
            <w:pPr>
              <w:ind w:firstLine="420"/>
              <w:rPr>
                <w:rFonts w:hint="eastAsia"/>
                <w:szCs w:val="21"/>
              </w:rPr>
            </w:pPr>
            <w:r w:rsidRPr="00300270">
              <w:rPr>
                <w:rFonts w:hint="eastAsia"/>
                <w:szCs w:val="21"/>
              </w:rPr>
              <w:t>1111</w:t>
            </w:r>
          </w:p>
        </w:tc>
      </w:tr>
      <w:tr w:rsidR="00262B0B" w:rsidRPr="00300270" w14:paraId="629ED2D0" w14:textId="77777777" w:rsidTr="003A783C">
        <w:trPr>
          <w:trHeight w:val="153"/>
        </w:trPr>
        <w:tc>
          <w:tcPr>
            <w:tcW w:w="2442" w:type="dxa"/>
          </w:tcPr>
          <w:p w14:paraId="61965661" w14:textId="77777777" w:rsidR="00AB3D12" w:rsidRPr="00300270" w:rsidRDefault="00262B0B" w:rsidP="0006173E">
            <w:pPr>
              <w:ind w:firstLine="420"/>
              <w:rPr>
                <w:rFonts w:hint="eastAsia"/>
                <w:szCs w:val="21"/>
              </w:rPr>
            </w:pPr>
            <w:r w:rsidRPr="004E18FB">
              <w:rPr>
                <w:szCs w:val="21"/>
              </w:rPr>
              <w:t>蒙古</w:t>
            </w:r>
          </w:p>
        </w:tc>
        <w:tc>
          <w:tcPr>
            <w:tcW w:w="1603" w:type="dxa"/>
          </w:tcPr>
          <w:p w14:paraId="5F7CA1C0" w14:textId="77777777" w:rsidR="00AB3D12" w:rsidRPr="00300270" w:rsidRDefault="00E8743E" w:rsidP="0006173E">
            <w:pPr>
              <w:ind w:firstLine="420"/>
              <w:rPr>
                <w:rFonts w:hint="eastAsia"/>
                <w:szCs w:val="21"/>
              </w:rPr>
            </w:pPr>
            <w:r>
              <w:rPr>
                <w:rFonts w:hint="eastAsia"/>
                <w:szCs w:val="21"/>
              </w:rPr>
              <w:t>392251</w:t>
            </w:r>
          </w:p>
        </w:tc>
        <w:tc>
          <w:tcPr>
            <w:tcW w:w="1593" w:type="dxa"/>
          </w:tcPr>
          <w:p w14:paraId="4B562CC6" w14:textId="77777777" w:rsidR="00AB3D12" w:rsidRPr="00300270" w:rsidRDefault="00262B0B" w:rsidP="0006173E">
            <w:pPr>
              <w:ind w:firstLine="420"/>
              <w:rPr>
                <w:rFonts w:hint="eastAsia"/>
                <w:szCs w:val="21"/>
              </w:rPr>
            </w:pPr>
            <w:r w:rsidRPr="00300270">
              <w:rPr>
                <w:rFonts w:hint="eastAsia"/>
                <w:szCs w:val="21"/>
              </w:rPr>
              <w:t>5</w:t>
            </w:r>
          </w:p>
        </w:tc>
        <w:tc>
          <w:tcPr>
            <w:tcW w:w="2380" w:type="dxa"/>
          </w:tcPr>
          <w:p w14:paraId="44008298" w14:textId="77777777" w:rsidR="00AB3D12" w:rsidRPr="00300270" w:rsidRDefault="00262B0B" w:rsidP="0006173E">
            <w:pPr>
              <w:ind w:firstLine="420"/>
              <w:rPr>
                <w:rFonts w:hint="eastAsia"/>
                <w:szCs w:val="21"/>
              </w:rPr>
            </w:pPr>
            <w:r w:rsidRPr="00300270">
              <w:rPr>
                <w:rFonts w:hint="eastAsia"/>
                <w:szCs w:val="21"/>
              </w:rPr>
              <w:t>1541</w:t>
            </w:r>
          </w:p>
        </w:tc>
      </w:tr>
      <w:tr w:rsidR="00262B0B" w:rsidRPr="00300270" w14:paraId="6DFF7E7A" w14:textId="77777777" w:rsidTr="003A783C">
        <w:trPr>
          <w:trHeight w:val="153"/>
        </w:trPr>
        <w:tc>
          <w:tcPr>
            <w:tcW w:w="2442" w:type="dxa"/>
          </w:tcPr>
          <w:p w14:paraId="020A6E5A" w14:textId="77777777" w:rsidR="00AB3D12" w:rsidRPr="00300270" w:rsidRDefault="00262B0B" w:rsidP="0006173E">
            <w:pPr>
              <w:ind w:firstLine="420"/>
              <w:rPr>
                <w:rFonts w:hint="eastAsia"/>
                <w:szCs w:val="21"/>
              </w:rPr>
            </w:pPr>
            <w:r w:rsidRPr="004E18FB">
              <w:rPr>
                <w:szCs w:val="21"/>
              </w:rPr>
              <w:t>塔吉克斯坦</w:t>
            </w:r>
          </w:p>
        </w:tc>
        <w:tc>
          <w:tcPr>
            <w:tcW w:w="1603" w:type="dxa"/>
            <w:tcBorders>
              <w:right w:val="single" w:sz="4" w:space="0" w:color="auto"/>
            </w:tcBorders>
          </w:tcPr>
          <w:p w14:paraId="65381EAD" w14:textId="77777777" w:rsidR="00AB3D12" w:rsidRPr="00300270" w:rsidRDefault="00E8743E" w:rsidP="0006173E">
            <w:pPr>
              <w:ind w:firstLine="420"/>
              <w:rPr>
                <w:rFonts w:hint="eastAsia"/>
                <w:szCs w:val="21"/>
              </w:rPr>
            </w:pPr>
            <w:r>
              <w:rPr>
                <w:rFonts w:hint="eastAsia"/>
                <w:szCs w:val="21"/>
              </w:rPr>
              <w:t>201338</w:t>
            </w:r>
          </w:p>
        </w:tc>
        <w:tc>
          <w:tcPr>
            <w:tcW w:w="1593" w:type="dxa"/>
            <w:tcBorders>
              <w:left w:val="single" w:sz="4" w:space="0" w:color="auto"/>
              <w:right w:val="single" w:sz="4" w:space="0" w:color="auto"/>
            </w:tcBorders>
          </w:tcPr>
          <w:p w14:paraId="34FDC498" w14:textId="77777777" w:rsidR="00AB3D12" w:rsidRPr="00300270" w:rsidRDefault="00262B0B" w:rsidP="0006173E">
            <w:pPr>
              <w:ind w:firstLine="420"/>
              <w:rPr>
                <w:rFonts w:hint="eastAsia"/>
                <w:szCs w:val="21"/>
              </w:rPr>
            </w:pPr>
            <w:r w:rsidRPr="00300270">
              <w:rPr>
                <w:rFonts w:hint="eastAsia"/>
                <w:szCs w:val="21"/>
              </w:rPr>
              <w:t>104</w:t>
            </w:r>
          </w:p>
        </w:tc>
        <w:tc>
          <w:tcPr>
            <w:tcW w:w="2380" w:type="dxa"/>
            <w:tcBorders>
              <w:left w:val="single" w:sz="4" w:space="0" w:color="auto"/>
            </w:tcBorders>
          </w:tcPr>
          <w:p w14:paraId="066BBB5C" w14:textId="77777777" w:rsidR="00AB3D12" w:rsidRPr="00300270" w:rsidRDefault="00262B0B" w:rsidP="0006173E">
            <w:pPr>
              <w:ind w:firstLine="420"/>
              <w:rPr>
                <w:rFonts w:hint="eastAsia"/>
                <w:szCs w:val="21"/>
              </w:rPr>
            </w:pPr>
            <w:r w:rsidRPr="00300270">
              <w:rPr>
                <w:rFonts w:hint="eastAsia"/>
                <w:szCs w:val="21"/>
              </w:rPr>
              <w:t>1135</w:t>
            </w:r>
          </w:p>
        </w:tc>
      </w:tr>
      <w:tr w:rsidR="00262B0B" w:rsidRPr="00300270" w14:paraId="1A539C2E" w14:textId="77777777" w:rsidTr="003A78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2442" w:type="dxa"/>
          </w:tcPr>
          <w:p w14:paraId="7DA40826" w14:textId="77777777" w:rsidR="00262B0B" w:rsidRPr="00300270" w:rsidRDefault="00262B0B" w:rsidP="0006173E">
            <w:pPr>
              <w:ind w:firstLine="420"/>
              <w:rPr>
                <w:szCs w:val="21"/>
              </w:rPr>
            </w:pPr>
            <w:r w:rsidRPr="004E18FB">
              <w:rPr>
                <w:rFonts w:hint="eastAsia"/>
                <w:szCs w:val="21"/>
              </w:rPr>
              <w:t>俄罗斯</w:t>
            </w:r>
          </w:p>
        </w:tc>
        <w:tc>
          <w:tcPr>
            <w:tcW w:w="1603" w:type="dxa"/>
          </w:tcPr>
          <w:p w14:paraId="18D9A77F" w14:textId="77777777" w:rsidR="00262B0B" w:rsidRPr="00300270" w:rsidRDefault="00E8743E" w:rsidP="0006173E">
            <w:pPr>
              <w:ind w:firstLine="420"/>
              <w:rPr>
                <w:szCs w:val="21"/>
              </w:rPr>
            </w:pPr>
            <w:r>
              <w:rPr>
                <w:rFonts w:hint="eastAsia"/>
                <w:szCs w:val="21"/>
              </w:rPr>
              <w:t>613930</w:t>
            </w:r>
          </w:p>
        </w:tc>
        <w:tc>
          <w:tcPr>
            <w:tcW w:w="1593" w:type="dxa"/>
          </w:tcPr>
          <w:p w14:paraId="70FB7931" w14:textId="77777777" w:rsidR="00262B0B" w:rsidRPr="00300270" w:rsidRDefault="00262B0B" w:rsidP="0006173E">
            <w:pPr>
              <w:ind w:firstLine="420"/>
              <w:rPr>
                <w:szCs w:val="21"/>
              </w:rPr>
            </w:pPr>
            <w:r w:rsidRPr="00300270">
              <w:rPr>
                <w:rFonts w:hint="eastAsia"/>
                <w:szCs w:val="21"/>
              </w:rPr>
              <w:t>2770</w:t>
            </w:r>
          </w:p>
        </w:tc>
        <w:tc>
          <w:tcPr>
            <w:tcW w:w="2380" w:type="dxa"/>
          </w:tcPr>
          <w:p w14:paraId="7A6546A2" w14:textId="77777777" w:rsidR="00262B0B" w:rsidRPr="00300270" w:rsidRDefault="00262B0B" w:rsidP="0006173E">
            <w:pPr>
              <w:ind w:firstLine="420"/>
              <w:rPr>
                <w:szCs w:val="21"/>
              </w:rPr>
            </w:pPr>
            <w:r w:rsidRPr="00300270">
              <w:rPr>
                <w:rFonts w:hint="eastAsia"/>
                <w:szCs w:val="21"/>
              </w:rPr>
              <w:t>4450</w:t>
            </w:r>
          </w:p>
        </w:tc>
      </w:tr>
    </w:tbl>
    <w:p w14:paraId="149B56C6" w14:textId="77777777" w:rsidR="003D02DF" w:rsidRDefault="004C2AE7" w:rsidP="003A783C">
      <w:pPr>
        <w:ind w:left="1" w:firstLineChars="191" w:firstLine="401"/>
        <w:rPr>
          <w:rFonts w:hint="eastAsia"/>
          <w:szCs w:val="21"/>
        </w:rPr>
      </w:pPr>
      <w:r>
        <w:rPr>
          <w:rFonts w:hint="eastAsia"/>
        </w:rPr>
        <w:t>东欧和中亚地区所有小额信贷机构的人均贷款余额为</w:t>
      </w:r>
      <w:r>
        <w:rPr>
          <w:rFonts w:hint="eastAsia"/>
        </w:rPr>
        <w:t>2177</w:t>
      </w:r>
      <w:r>
        <w:rPr>
          <w:rFonts w:hint="eastAsia"/>
        </w:rPr>
        <w:t>美元，人均国民收入为</w:t>
      </w:r>
      <w:r>
        <w:rPr>
          <w:rFonts w:hint="eastAsia"/>
        </w:rPr>
        <w:t>3780</w:t>
      </w:r>
      <w:r>
        <w:rPr>
          <w:rFonts w:hint="eastAsia"/>
        </w:rPr>
        <w:t>美元，人均贷款余额与人均国民收入的比例为</w:t>
      </w:r>
      <w:r>
        <w:rPr>
          <w:rFonts w:hint="eastAsia"/>
        </w:rPr>
        <w:t>68%</w:t>
      </w:r>
      <w:r>
        <w:rPr>
          <w:rFonts w:hint="eastAsia"/>
        </w:rPr>
        <w:t>。</w:t>
      </w:r>
    </w:p>
    <w:p w14:paraId="265C970A" w14:textId="77777777" w:rsidR="003D02DF" w:rsidRDefault="001E7218" w:rsidP="003A783C">
      <w:pPr>
        <w:ind w:left="1" w:firstLine="420"/>
        <w:rPr>
          <w:rFonts w:hint="eastAsia"/>
        </w:rPr>
      </w:pPr>
      <w:r>
        <w:rPr>
          <w:rFonts w:hint="eastAsia"/>
        </w:rPr>
        <w:t>亚洲地区的国家小额信贷机构的平均贷款余额情况如下</w:t>
      </w:r>
      <w:r w:rsidR="00357C33">
        <w:rPr>
          <w:rStyle w:val="aa"/>
          <w:szCs w:val="21"/>
        </w:rPr>
        <w:footnoteReference w:id="5"/>
      </w:r>
      <w:r>
        <w:rPr>
          <w:rFonts w:hint="eastAsia"/>
        </w:rPr>
        <w:t>：</w:t>
      </w: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1944"/>
        <w:gridCol w:w="1538"/>
        <w:gridCol w:w="1542"/>
        <w:gridCol w:w="1633"/>
      </w:tblGrid>
      <w:tr w:rsidR="004715C1" w:rsidRPr="001E4E86" w14:paraId="73ECDA03" w14:textId="77777777" w:rsidTr="003A783C">
        <w:tc>
          <w:tcPr>
            <w:tcW w:w="1308" w:type="dxa"/>
          </w:tcPr>
          <w:p w14:paraId="491B1B72" w14:textId="77777777" w:rsidR="004715C1" w:rsidRPr="001E4E86" w:rsidRDefault="004715C1" w:rsidP="004715C1">
            <w:pPr>
              <w:ind w:firstLineChars="0" w:firstLine="0"/>
              <w:rPr>
                <w:rFonts w:hint="eastAsia"/>
                <w:szCs w:val="21"/>
              </w:rPr>
            </w:pPr>
            <w:r w:rsidRPr="001E4E86">
              <w:rPr>
                <w:rFonts w:hint="eastAsia"/>
                <w:szCs w:val="21"/>
              </w:rPr>
              <w:t>国家名称</w:t>
            </w:r>
          </w:p>
        </w:tc>
        <w:tc>
          <w:tcPr>
            <w:tcW w:w="1984" w:type="dxa"/>
          </w:tcPr>
          <w:p w14:paraId="2FF8C2D3" w14:textId="77777777" w:rsidR="004715C1" w:rsidRPr="001E4E86" w:rsidRDefault="004715C1" w:rsidP="004715C1">
            <w:pPr>
              <w:ind w:firstLineChars="0" w:firstLine="0"/>
              <w:rPr>
                <w:rFonts w:hint="eastAsia"/>
                <w:szCs w:val="21"/>
              </w:rPr>
            </w:pPr>
            <w:r w:rsidRPr="001E4E86">
              <w:rPr>
                <w:rFonts w:hint="eastAsia"/>
                <w:szCs w:val="21"/>
              </w:rPr>
              <w:t>样本小贷机构数量</w:t>
            </w:r>
          </w:p>
        </w:tc>
        <w:tc>
          <w:tcPr>
            <w:tcW w:w="1559" w:type="dxa"/>
          </w:tcPr>
          <w:p w14:paraId="7556ED65" w14:textId="77777777" w:rsidR="004715C1" w:rsidRPr="001E4E86" w:rsidRDefault="004715C1" w:rsidP="004715C1">
            <w:pPr>
              <w:ind w:firstLineChars="0" w:firstLine="0"/>
              <w:rPr>
                <w:rFonts w:hint="eastAsia"/>
                <w:szCs w:val="21"/>
              </w:rPr>
            </w:pPr>
            <w:r w:rsidRPr="001E4E86">
              <w:rPr>
                <w:rFonts w:hint="eastAsia"/>
                <w:szCs w:val="21"/>
              </w:rPr>
              <w:t>平均贷款余额</w:t>
            </w:r>
            <w:r w:rsidRPr="001E4E86">
              <w:rPr>
                <w:rFonts w:hint="eastAsia"/>
                <w:szCs w:val="21"/>
              </w:rPr>
              <w:lastRenderedPageBreak/>
              <w:t>（美元）</w:t>
            </w:r>
          </w:p>
        </w:tc>
        <w:tc>
          <w:tcPr>
            <w:tcW w:w="1560" w:type="dxa"/>
            <w:tcBorders>
              <w:bottom w:val="single" w:sz="4" w:space="0" w:color="auto"/>
            </w:tcBorders>
          </w:tcPr>
          <w:p w14:paraId="22DE263E" w14:textId="77777777" w:rsidR="004715C1" w:rsidRPr="001E4E86" w:rsidRDefault="004715C1" w:rsidP="004715C1">
            <w:pPr>
              <w:ind w:firstLineChars="0" w:firstLine="0"/>
              <w:rPr>
                <w:rFonts w:hint="eastAsia"/>
                <w:szCs w:val="21"/>
              </w:rPr>
            </w:pPr>
            <w:r>
              <w:rPr>
                <w:rFonts w:hint="eastAsia"/>
                <w:szCs w:val="21"/>
              </w:rPr>
              <w:lastRenderedPageBreak/>
              <w:t>人均国民收入</w:t>
            </w:r>
          </w:p>
        </w:tc>
        <w:tc>
          <w:tcPr>
            <w:tcW w:w="1665" w:type="dxa"/>
            <w:tcBorders>
              <w:top w:val="single" w:sz="4" w:space="0" w:color="auto"/>
              <w:bottom w:val="single" w:sz="4" w:space="0" w:color="auto"/>
              <w:right w:val="single" w:sz="4" w:space="0" w:color="auto"/>
            </w:tcBorders>
            <w:shd w:val="clear" w:color="auto" w:fill="auto"/>
          </w:tcPr>
          <w:p w14:paraId="3F6DD763" w14:textId="77777777" w:rsidR="004715C1" w:rsidRPr="00300270" w:rsidRDefault="004715C1" w:rsidP="00D82B5C">
            <w:pPr>
              <w:widowControl/>
              <w:spacing w:line="240" w:lineRule="auto"/>
              <w:ind w:firstLineChars="0" w:firstLine="0"/>
              <w:rPr>
                <w:rFonts w:hint="eastAsia"/>
                <w:szCs w:val="21"/>
              </w:rPr>
            </w:pPr>
            <w:r>
              <w:rPr>
                <w:rFonts w:hint="eastAsia"/>
                <w:szCs w:val="21"/>
              </w:rPr>
              <w:t>人均贷款余额</w:t>
            </w:r>
            <w:r>
              <w:rPr>
                <w:rFonts w:hint="eastAsia"/>
                <w:szCs w:val="21"/>
              </w:rPr>
              <w:t>/</w:t>
            </w:r>
            <w:r>
              <w:rPr>
                <w:rFonts w:hint="eastAsia"/>
                <w:szCs w:val="21"/>
              </w:rPr>
              <w:lastRenderedPageBreak/>
              <w:t>人均国民收入</w:t>
            </w:r>
          </w:p>
        </w:tc>
      </w:tr>
      <w:tr w:rsidR="004715C1" w:rsidRPr="001E4E86" w14:paraId="07D56D17" w14:textId="77777777" w:rsidTr="003A783C">
        <w:tc>
          <w:tcPr>
            <w:tcW w:w="1308" w:type="dxa"/>
          </w:tcPr>
          <w:p w14:paraId="60749841" w14:textId="77777777" w:rsidR="004715C1" w:rsidRPr="001E4E86" w:rsidRDefault="004715C1" w:rsidP="004715C1">
            <w:pPr>
              <w:ind w:firstLineChars="0" w:firstLine="0"/>
              <w:rPr>
                <w:rFonts w:hint="eastAsia"/>
                <w:szCs w:val="21"/>
              </w:rPr>
            </w:pPr>
            <w:r w:rsidRPr="001E4E86">
              <w:rPr>
                <w:rFonts w:hint="eastAsia"/>
                <w:szCs w:val="21"/>
              </w:rPr>
              <w:lastRenderedPageBreak/>
              <w:t>阿富汗</w:t>
            </w:r>
          </w:p>
        </w:tc>
        <w:tc>
          <w:tcPr>
            <w:tcW w:w="1984" w:type="dxa"/>
          </w:tcPr>
          <w:p w14:paraId="7401D67E" w14:textId="77777777" w:rsidR="004715C1" w:rsidRPr="001E4E86" w:rsidRDefault="004715C1" w:rsidP="0006173E">
            <w:pPr>
              <w:ind w:firstLine="420"/>
              <w:rPr>
                <w:rFonts w:hint="eastAsia"/>
                <w:szCs w:val="21"/>
              </w:rPr>
            </w:pPr>
            <w:r w:rsidRPr="001E4E86">
              <w:rPr>
                <w:rFonts w:hint="eastAsia"/>
                <w:szCs w:val="21"/>
              </w:rPr>
              <w:t>14</w:t>
            </w:r>
          </w:p>
        </w:tc>
        <w:tc>
          <w:tcPr>
            <w:tcW w:w="1559" w:type="dxa"/>
          </w:tcPr>
          <w:p w14:paraId="058E9AA9" w14:textId="77777777" w:rsidR="004715C1" w:rsidRPr="001E4E86" w:rsidRDefault="004715C1" w:rsidP="0006173E">
            <w:pPr>
              <w:ind w:firstLine="420"/>
              <w:rPr>
                <w:rFonts w:hint="eastAsia"/>
                <w:szCs w:val="21"/>
              </w:rPr>
            </w:pPr>
            <w:r w:rsidRPr="001E4E86">
              <w:rPr>
                <w:rFonts w:hint="eastAsia"/>
                <w:szCs w:val="21"/>
              </w:rPr>
              <w:t>203</w:t>
            </w:r>
          </w:p>
        </w:tc>
        <w:tc>
          <w:tcPr>
            <w:tcW w:w="1560" w:type="dxa"/>
            <w:tcBorders>
              <w:bottom w:val="single" w:sz="4" w:space="0" w:color="auto"/>
            </w:tcBorders>
          </w:tcPr>
          <w:p w14:paraId="4ACFF4AD" w14:textId="77777777" w:rsidR="004715C1" w:rsidRPr="001E4E86" w:rsidRDefault="004715C1" w:rsidP="0006173E">
            <w:pPr>
              <w:ind w:firstLine="420"/>
              <w:rPr>
                <w:rFonts w:hint="eastAsia"/>
                <w:szCs w:val="21"/>
              </w:rPr>
            </w:pPr>
            <w:r>
              <w:rPr>
                <w:rFonts w:hint="eastAsia"/>
                <w:szCs w:val="21"/>
              </w:rPr>
              <w:t>323</w:t>
            </w:r>
          </w:p>
        </w:tc>
        <w:tc>
          <w:tcPr>
            <w:tcW w:w="1665" w:type="dxa"/>
            <w:tcBorders>
              <w:top w:val="single" w:sz="4" w:space="0" w:color="auto"/>
              <w:bottom w:val="single" w:sz="4" w:space="0" w:color="auto"/>
              <w:right w:val="single" w:sz="4" w:space="0" w:color="auto"/>
            </w:tcBorders>
            <w:shd w:val="clear" w:color="auto" w:fill="auto"/>
          </w:tcPr>
          <w:p w14:paraId="26EA5BED" w14:textId="77777777" w:rsidR="004715C1" w:rsidRPr="001E4E86" w:rsidRDefault="004715C1">
            <w:pPr>
              <w:widowControl/>
              <w:spacing w:line="240" w:lineRule="auto"/>
              <w:ind w:firstLineChars="0" w:firstLine="0"/>
              <w:rPr>
                <w:rFonts w:hint="eastAsia"/>
                <w:szCs w:val="21"/>
              </w:rPr>
            </w:pPr>
            <w:r>
              <w:rPr>
                <w:rFonts w:hint="eastAsia"/>
                <w:szCs w:val="21"/>
              </w:rPr>
              <w:t>62.9%</w:t>
            </w:r>
          </w:p>
        </w:tc>
      </w:tr>
      <w:tr w:rsidR="004715C1" w:rsidRPr="001E4E86" w14:paraId="27072BFE" w14:textId="77777777" w:rsidTr="003A783C">
        <w:tc>
          <w:tcPr>
            <w:tcW w:w="1308" w:type="dxa"/>
          </w:tcPr>
          <w:p w14:paraId="21C6C49A" w14:textId="77777777" w:rsidR="004715C1" w:rsidRPr="001E4E86" w:rsidRDefault="004715C1" w:rsidP="004715C1">
            <w:pPr>
              <w:ind w:firstLineChars="0" w:firstLine="0"/>
              <w:rPr>
                <w:rFonts w:hint="eastAsia"/>
                <w:szCs w:val="21"/>
              </w:rPr>
            </w:pPr>
            <w:r w:rsidRPr="001E4E86">
              <w:rPr>
                <w:rFonts w:hint="eastAsia"/>
                <w:szCs w:val="21"/>
              </w:rPr>
              <w:t>孟加拉</w:t>
            </w:r>
          </w:p>
        </w:tc>
        <w:tc>
          <w:tcPr>
            <w:tcW w:w="1984" w:type="dxa"/>
          </w:tcPr>
          <w:p w14:paraId="61711917" w14:textId="77777777" w:rsidR="004715C1" w:rsidRPr="001E4E86" w:rsidRDefault="004715C1" w:rsidP="0006173E">
            <w:pPr>
              <w:ind w:firstLine="420"/>
              <w:rPr>
                <w:rFonts w:hint="eastAsia"/>
                <w:szCs w:val="21"/>
              </w:rPr>
            </w:pPr>
            <w:r w:rsidRPr="001E4E86">
              <w:rPr>
                <w:rFonts w:hint="eastAsia"/>
                <w:szCs w:val="21"/>
              </w:rPr>
              <w:t>20</w:t>
            </w:r>
          </w:p>
        </w:tc>
        <w:tc>
          <w:tcPr>
            <w:tcW w:w="1559" w:type="dxa"/>
          </w:tcPr>
          <w:p w14:paraId="4ADC7CB1" w14:textId="77777777" w:rsidR="004715C1" w:rsidRPr="001E4E86" w:rsidRDefault="004715C1" w:rsidP="0006173E">
            <w:pPr>
              <w:ind w:firstLine="420"/>
              <w:rPr>
                <w:rFonts w:hint="eastAsia"/>
                <w:szCs w:val="21"/>
              </w:rPr>
            </w:pPr>
            <w:r w:rsidRPr="001E4E86">
              <w:rPr>
                <w:rFonts w:hint="eastAsia"/>
                <w:szCs w:val="21"/>
              </w:rPr>
              <w:t>81</w:t>
            </w:r>
          </w:p>
        </w:tc>
        <w:tc>
          <w:tcPr>
            <w:tcW w:w="1560" w:type="dxa"/>
            <w:tcBorders>
              <w:top w:val="single" w:sz="4" w:space="0" w:color="auto"/>
            </w:tcBorders>
          </w:tcPr>
          <w:p w14:paraId="07A87D61" w14:textId="77777777" w:rsidR="004715C1" w:rsidRPr="001E4E86" w:rsidRDefault="004715C1" w:rsidP="0006173E">
            <w:pPr>
              <w:ind w:firstLine="420"/>
              <w:rPr>
                <w:rFonts w:hint="eastAsia"/>
                <w:szCs w:val="21"/>
              </w:rPr>
            </w:pPr>
            <w:r>
              <w:rPr>
                <w:rFonts w:hint="eastAsia"/>
                <w:szCs w:val="21"/>
              </w:rPr>
              <w:t>493</w:t>
            </w:r>
          </w:p>
        </w:tc>
        <w:tc>
          <w:tcPr>
            <w:tcW w:w="1665" w:type="dxa"/>
            <w:tcBorders>
              <w:top w:val="single" w:sz="4" w:space="0" w:color="auto"/>
              <w:bottom w:val="single" w:sz="4" w:space="0" w:color="auto"/>
              <w:right w:val="single" w:sz="4" w:space="0" w:color="auto"/>
            </w:tcBorders>
            <w:shd w:val="clear" w:color="auto" w:fill="auto"/>
          </w:tcPr>
          <w:p w14:paraId="65DE9501" w14:textId="77777777" w:rsidR="004715C1" w:rsidRPr="001E4E86" w:rsidRDefault="004715C1">
            <w:pPr>
              <w:widowControl/>
              <w:spacing w:line="240" w:lineRule="auto"/>
              <w:ind w:firstLineChars="0" w:firstLine="0"/>
              <w:rPr>
                <w:rFonts w:hint="eastAsia"/>
                <w:szCs w:val="21"/>
              </w:rPr>
            </w:pPr>
            <w:r>
              <w:rPr>
                <w:rFonts w:hint="eastAsia"/>
                <w:szCs w:val="21"/>
              </w:rPr>
              <w:t>16.6%</w:t>
            </w:r>
          </w:p>
        </w:tc>
      </w:tr>
      <w:tr w:rsidR="004715C1" w:rsidRPr="001E4E86" w14:paraId="322F9C91" w14:textId="77777777" w:rsidTr="003A783C">
        <w:tc>
          <w:tcPr>
            <w:tcW w:w="1308" w:type="dxa"/>
          </w:tcPr>
          <w:p w14:paraId="592F86F0" w14:textId="77777777" w:rsidR="004715C1" w:rsidRPr="001E4E86" w:rsidRDefault="004715C1" w:rsidP="004715C1">
            <w:pPr>
              <w:ind w:firstLineChars="0" w:firstLine="0"/>
              <w:rPr>
                <w:rFonts w:hint="eastAsia"/>
                <w:szCs w:val="21"/>
              </w:rPr>
            </w:pPr>
            <w:r w:rsidRPr="001E4E86">
              <w:rPr>
                <w:rFonts w:hint="eastAsia"/>
                <w:szCs w:val="21"/>
              </w:rPr>
              <w:t>柬埔寨</w:t>
            </w:r>
          </w:p>
        </w:tc>
        <w:tc>
          <w:tcPr>
            <w:tcW w:w="1984" w:type="dxa"/>
          </w:tcPr>
          <w:p w14:paraId="0F5892F6" w14:textId="77777777" w:rsidR="004715C1" w:rsidRPr="001E4E86" w:rsidRDefault="004715C1" w:rsidP="0006173E">
            <w:pPr>
              <w:ind w:firstLine="420"/>
              <w:rPr>
                <w:rFonts w:hint="eastAsia"/>
                <w:szCs w:val="21"/>
              </w:rPr>
            </w:pPr>
            <w:r w:rsidRPr="001E4E86">
              <w:rPr>
                <w:rFonts w:hint="eastAsia"/>
                <w:szCs w:val="21"/>
              </w:rPr>
              <w:t>15</w:t>
            </w:r>
          </w:p>
        </w:tc>
        <w:tc>
          <w:tcPr>
            <w:tcW w:w="1559" w:type="dxa"/>
          </w:tcPr>
          <w:p w14:paraId="540A9ED0" w14:textId="77777777" w:rsidR="004715C1" w:rsidRPr="001E4E86" w:rsidRDefault="004715C1" w:rsidP="0006173E">
            <w:pPr>
              <w:ind w:firstLine="420"/>
              <w:rPr>
                <w:rFonts w:hint="eastAsia"/>
                <w:szCs w:val="21"/>
              </w:rPr>
            </w:pPr>
            <w:r w:rsidRPr="001E4E86">
              <w:rPr>
                <w:rFonts w:hint="eastAsia"/>
                <w:szCs w:val="21"/>
              </w:rPr>
              <w:t>514</w:t>
            </w:r>
          </w:p>
        </w:tc>
        <w:tc>
          <w:tcPr>
            <w:tcW w:w="1560" w:type="dxa"/>
            <w:tcBorders>
              <w:bottom w:val="single" w:sz="4" w:space="0" w:color="auto"/>
            </w:tcBorders>
          </w:tcPr>
          <w:p w14:paraId="367B7B4A" w14:textId="77777777" w:rsidR="004715C1" w:rsidRPr="001E4E86" w:rsidRDefault="004715C1" w:rsidP="0006173E">
            <w:pPr>
              <w:ind w:firstLine="420"/>
              <w:rPr>
                <w:rFonts w:hint="eastAsia"/>
                <w:szCs w:val="21"/>
              </w:rPr>
            </w:pPr>
            <w:r>
              <w:rPr>
                <w:rFonts w:hint="eastAsia"/>
                <w:szCs w:val="21"/>
              </w:rPr>
              <w:t>480</w:t>
            </w:r>
          </w:p>
        </w:tc>
        <w:tc>
          <w:tcPr>
            <w:tcW w:w="1665" w:type="dxa"/>
            <w:tcBorders>
              <w:top w:val="single" w:sz="4" w:space="0" w:color="auto"/>
              <w:bottom w:val="single" w:sz="4" w:space="0" w:color="auto"/>
              <w:right w:val="single" w:sz="4" w:space="0" w:color="auto"/>
            </w:tcBorders>
            <w:shd w:val="clear" w:color="auto" w:fill="auto"/>
          </w:tcPr>
          <w:p w14:paraId="3A3584AC" w14:textId="77777777" w:rsidR="004715C1" w:rsidRPr="001E4E86" w:rsidRDefault="004715C1">
            <w:pPr>
              <w:widowControl/>
              <w:spacing w:line="240" w:lineRule="auto"/>
              <w:ind w:firstLineChars="0" w:firstLine="0"/>
              <w:rPr>
                <w:rFonts w:hint="eastAsia"/>
                <w:szCs w:val="21"/>
              </w:rPr>
            </w:pPr>
            <w:r>
              <w:rPr>
                <w:rFonts w:hint="eastAsia"/>
                <w:szCs w:val="21"/>
              </w:rPr>
              <w:t>90.9%</w:t>
            </w:r>
          </w:p>
        </w:tc>
      </w:tr>
      <w:tr w:rsidR="004715C1" w:rsidRPr="001E4E86" w14:paraId="51058557" w14:textId="77777777" w:rsidTr="003A783C">
        <w:tc>
          <w:tcPr>
            <w:tcW w:w="1308" w:type="dxa"/>
          </w:tcPr>
          <w:p w14:paraId="67963799" w14:textId="77777777" w:rsidR="004715C1" w:rsidRPr="001E4E86" w:rsidRDefault="004715C1" w:rsidP="004715C1">
            <w:pPr>
              <w:ind w:firstLineChars="0" w:firstLine="0"/>
              <w:rPr>
                <w:rFonts w:hint="eastAsia"/>
                <w:szCs w:val="21"/>
              </w:rPr>
            </w:pPr>
            <w:r w:rsidRPr="001E4E86">
              <w:rPr>
                <w:rFonts w:hint="eastAsia"/>
                <w:szCs w:val="21"/>
              </w:rPr>
              <w:t>中国</w:t>
            </w:r>
          </w:p>
        </w:tc>
        <w:tc>
          <w:tcPr>
            <w:tcW w:w="1984" w:type="dxa"/>
          </w:tcPr>
          <w:p w14:paraId="08DFC905" w14:textId="77777777" w:rsidR="004715C1" w:rsidRPr="001E4E86" w:rsidRDefault="004715C1" w:rsidP="0006173E">
            <w:pPr>
              <w:ind w:firstLine="420"/>
              <w:rPr>
                <w:rFonts w:hint="eastAsia"/>
                <w:szCs w:val="21"/>
              </w:rPr>
            </w:pPr>
            <w:r w:rsidRPr="001E4E86">
              <w:rPr>
                <w:rFonts w:hint="eastAsia"/>
                <w:szCs w:val="21"/>
              </w:rPr>
              <w:t>5</w:t>
            </w:r>
          </w:p>
        </w:tc>
        <w:tc>
          <w:tcPr>
            <w:tcW w:w="1559" w:type="dxa"/>
          </w:tcPr>
          <w:p w14:paraId="0C2F6F87" w14:textId="77777777" w:rsidR="004715C1" w:rsidRPr="001E4E86" w:rsidRDefault="004715C1" w:rsidP="0006173E">
            <w:pPr>
              <w:ind w:firstLine="420"/>
              <w:rPr>
                <w:rFonts w:hint="eastAsia"/>
                <w:szCs w:val="21"/>
              </w:rPr>
            </w:pPr>
            <w:r w:rsidRPr="001E4E86">
              <w:rPr>
                <w:rFonts w:hint="eastAsia"/>
                <w:szCs w:val="21"/>
              </w:rPr>
              <w:t>388</w:t>
            </w:r>
          </w:p>
        </w:tc>
        <w:tc>
          <w:tcPr>
            <w:tcW w:w="1560" w:type="dxa"/>
          </w:tcPr>
          <w:p w14:paraId="12D6560D" w14:textId="77777777" w:rsidR="004715C1" w:rsidRPr="001E4E86" w:rsidRDefault="004715C1" w:rsidP="0006173E">
            <w:pPr>
              <w:ind w:firstLine="420"/>
              <w:rPr>
                <w:rFonts w:hint="eastAsia"/>
                <w:szCs w:val="21"/>
              </w:rPr>
            </w:pPr>
            <w:r>
              <w:rPr>
                <w:rFonts w:hint="eastAsia"/>
                <w:szCs w:val="21"/>
              </w:rPr>
              <w:t>2010</w:t>
            </w:r>
          </w:p>
        </w:tc>
        <w:tc>
          <w:tcPr>
            <w:tcW w:w="1665" w:type="dxa"/>
            <w:tcBorders>
              <w:top w:val="single" w:sz="4" w:space="0" w:color="auto"/>
              <w:bottom w:val="single" w:sz="4" w:space="0" w:color="auto"/>
              <w:right w:val="single" w:sz="4" w:space="0" w:color="auto"/>
            </w:tcBorders>
            <w:shd w:val="clear" w:color="auto" w:fill="auto"/>
          </w:tcPr>
          <w:p w14:paraId="43AFF98E" w14:textId="77777777" w:rsidR="004715C1" w:rsidRPr="001E4E86" w:rsidRDefault="004715C1">
            <w:pPr>
              <w:widowControl/>
              <w:spacing w:line="240" w:lineRule="auto"/>
              <w:ind w:firstLineChars="0" w:firstLine="0"/>
              <w:rPr>
                <w:rFonts w:hint="eastAsia"/>
                <w:szCs w:val="21"/>
              </w:rPr>
            </w:pPr>
            <w:r>
              <w:rPr>
                <w:rFonts w:hint="eastAsia"/>
                <w:szCs w:val="21"/>
              </w:rPr>
              <w:t>16.7%</w:t>
            </w:r>
          </w:p>
        </w:tc>
      </w:tr>
      <w:tr w:rsidR="004715C1" w:rsidRPr="001E4E86" w14:paraId="03C0058C" w14:textId="77777777" w:rsidTr="003A783C">
        <w:tc>
          <w:tcPr>
            <w:tcW w:w="1308" w:type="dxa"/>
          </w:tcPr>
          <w:p w14:paraId="5BD942C1" w14:textId="77777777" w:rsidR="004715C1" w:rsidRPr="001E4E86" w:rsidRDefault="004715C1" w:rsidP="004715C1">
            <w:pPr>
              <w:ind w:firstLineChars="0" w:firstLine="0"/>
              <w:rPr>
                <w:rFonts w:hint="eastAsia"/>
                <w:szCs w:val="21"/>
              </w:rPr>
            </w:pPr>
            <w:r w:rsidRPr="001E4E86">
              <w:rPr>
                <w:rFonts w:hint="eastAsia"/>
                <w:szCs w:val="21"/>
              </w:rPr>
              <w:t>印度</w:t>
            </w:r>
          </w:p>
        </w:tc>
        <w:tc>
          <w:tcPr>
            <w:tcW w:w="1984" w:type="dxa"/>
          </w:tcPr>
          <w:p w14:paraId="38E2D263" w14:textId="77777777" w:rsidR="004715C1" w:rsidRPr="001E4E86" w:rsidRDefault="004715C1" w:rsidP="0006173E">
            <w:pPr>
              <w:ind w:firstLine="420"/>
              <w:rPr>
                <w:rFonts w:hint="eastAsia"/>
                <w:szCs w:val="21"/>
              </w:rPr>
            </w:pPr>
            <w:r w:rsidRPr="001E4E86">
              <w:rPr>
                <w:rFonts w:hint="eastAsia"/>
                <w:szCs w:val="21"/>
              </w:rPr>
              <w:t>59</w:t>
            </w:r>
          </w:p>
        </w:tc>
        <w:tc>
          <w:tcPr>
            <w:tcW w:w="1559" w:type="dxa"/>
          </w:tcPr>
          <w:p w14:paraId="70ADE57F" w14:textId="77777777" w:rsidR="004715C1" w:rsidRPr="001E4E86" w:rsidRDefault="004715C1" w:rsidP="0006173E">
            <w:pPr>
              <w:ind w:firstLine="420"/>
              <w:rPr>
                <w:rFonts w:hint="eastAsia"/>
                <w:szCs w:val="21"/>
              </w:rPr>
            </w:pPr>
            <w:r w:rsidRPr="001E4E86">
              <w:rPr>
                <w:rFonts w:hint="eastAsia"/>
                <w:szCs w:val="21"/>
              </w:rPr>
              <w:t>144</w:t>
            </w:r>
          </w:p>
        </w:tc>
        <w:tc>
          <w:tcPr>
            <w:tcW w:w="1560" w:type="dxa"/>
          </w:tcPr>
          <w:p w14:paraId="5A4A288E" w14:textId="77777777" w:rsidR="004715C1" w:rsidRPr="001E4E86" w:rsidRDefault="004715C1" w:rsidP="0006173E">
            <w:pPr>
              <w:ind w:firstLine="420"/>
              <w:rPr>
                <w:rFonts w:hint="eastAsia"/>
                <w:szCs w:val="21"/>
              </w:rPr>
            </w:pPr>
            <w:r>
              <w:rPr>
                <w:rFonts w:hint="eastAsia"/>
                <w:szCs w:val="21"/>
              </w:rPr>
              <w:t>820</w:t>
            </w:r>
          </w:p>
        </w:tc>
        <w:tc>
          <w:tcPr>
            <w:tcW w:w="1665" w:type="dxa"/>
            <w:tcBorders>
              <w:top w:val="single" w:sz="4" w:space="0" w:color="auto"/>
              <w:bottom w:val="single" w:sz="4" w:space="0" w:color="auto"/>
              <w:right w:val="single" w:sz="4" w:space="0" w:color="auto"/>
            </w:tcBorders>
            <w:shd w:val="clear" w:color="auto" w:fill="auto"/>
          </w:tcPr>
          <w:p w14:paraId="6A02AD52" w14:textId="77777777" w:rsidR="004715C1" w:rsidRPr="001E4E86" w:rsidRDefault="004715C1">
            <w:pPr>
              <w:widowControl/>
              <w:spacing w:line="240" w:lineRule="auto"/>
              <w:ind w:firstLineChars="0" w:firstLine="0"/>
              <w:rPr>
                <w:rFonts w:hint="eastAsia"/>
                <w:szCs w:val="21"/>
              </w:rPr>
            </w:pPr>
            <w:r>
              <w:rPr>
                <w:rFonts w:hint="eastAsia"/>
                <w:szCs w:val="21"/>
              </w:rPr>
              <w:t>15.1%</w:t>
            </w:r>
          </w:p>
        </w:tc>
      </w:tr>
      <w:tr w:rsidR="004715C1" w:rsidRPr="001E4E86" w14:paraId="491FD65A" w14:textId="77777777" w:rsidTr="003A783C">
        <w:tc>
          <w:tcPr>
            <w:tcW w:w="1308" w:type="dxa"/>
          </w:tcPr>
          <w:p w14:paraId="78A18EC4" w14:textId="77777777" w:rsidR="004715C1" w:rsidRPr="001E4E86" w:rsidRDefault="004715C1" w:rsidP="004715C1">
            <w:pPr>
              <w:ind w:firstLineChars="0" w:firstLine="0"/>
              <w:rPr>
                <w:rFonts w:hint="eastAsia"/>
                <w:szCs w:val="21"/>
              </w:rPr>
            </w:pPr>
            <w:r w:rsidRPr="001E4E86">
              <w:rPr>
                <w:rFonts w:hint="eastAsia"/>
                <w:szCs w:val="21"/>
              </w:rPr>
              <w:t>印度尼西亚</w:t>
            </w:r>
          </w:p>
        </w:tc>
        <w:tc>
          <w:tcPr>
            <w:tcW w:w="1984" w:type="dxa"/>
          </w:tcPr>
          <w:p w14:paraId="68EEFD45" w14:textId="77777777" w:rsidR="004715C1" w:rsidRPr="001E4E86" w:rsidRDefault="004715C1" w:rsidP="0006173E">
            <w:pPr>
              <w:ind w:firstLine="420"/>
              <w:rPr>
                <w:rFonts w:hint="eastAsia"/>
                <w:szCs w:val="21"/>
              </w:rPr>
            </w:pPr>
            <w:r w:rsidRPr="001E4E86">
              <w:rPr>
                <w:rFonts w:hint="eastAsia"/>
                <w:szCs w:val="21"/>
              </w:rPr>
              <w:t>38</w:t>
            </w:r>
          </w:p>
        </w:tc>
        <w:tc>
          <w:tcPr>
            <w:tcW w:w="1559" w:type="dxa"/>
          </w:tcPr>
          <w:p w14:paraId="33773AE0" w14:textId="77777777" w:rsidR="004715C1" w:rsidRPr="001E4E86" w:rsidRDefault="004715C1" w:rsidP="0006173E">
            <w:pPr>
              <w:ind w:firstLine="420"/>
              <w:rPr>
                <w:rFonts w:hint="eastAsia"/>
                <w:szCs w:val="21"/>
              </w:rPr>
            </w:pPr>
            <w:r w:rsidRPr="001E4E86">
              <w:rPr>
                <w:rFonts w:hint="eastAsia"/>
                <w:szCs w:val="21"/>
              </w:rPr>
              <w:t>672</w:t>
            </w:r>
          </w:p>
        </w:tc>
        <w:tc>
          <w:tcPr>
            <w:tcW w:w="1560" w:type="dxa"/>
          </w:tcPr>
          <w:p w14:paraId="001A720E" w14:textId="77777777" w:rsidR="004715C1" w:rsidRPr="001E4E86" w:rsidRDefault="004715C1" w:rsidP="0006173E">
            <w:pPr>
              <w:ind w:firstLine="420"/>
              <w:rPr>
                <w:rFonts w:hint="eastAsia"/>
                <w:szCs w:val="21"/>
              </w:rPr>
            </w:pPr>
            <w:r>
              <w:rPr>
                <w:rFonts w:hint="eastAsia"/>
                <w:szCs w:val="21"/>
              </w:rPr>
              <w:t>1420</w:t>
            </w:r>
          </w:p>
        </w:tc>
        <w:tc>
          <w:tcPr>
            <w:tcW w:w="1665" w:type="dxa"/>
            <w:tcBorders>
              <w:top w:val="single" w:sz="4" w:space="0" w:color="auto"/>
              <w:bottom w:val="single" w:sz="4" w:space="0" w:color="auto"/>
              <w:right w:val="single" w:sz="4" w:space="0" w:color="auto"/>
            </w:tcBorders>
            <w:shd w:val="clear" w:color="auto" w:fill="auto"/>
          </w:tcPr>
          <w:p w14:paraId="11962BED" w14:textId="77777777" w:rsidR="004715C1" w:rsidRPr="001E4E86" w:rsidRDefault="004715C1">
            <w:pPr>
              <w:widowControl/>
              <w:spacing w:line="240" w:lineRule="auto"/>
              <w:ind w:firstLineChars="0" w:firstLine="0"/>
              <w:rPr>
                <w:rFonts w:hint="eastAsia"/>
                <w:szCs w:val="21"/>
              </w:rPr>
            </w:pPr>
            <w:r>
              <w:rPr>
                <w:rFonts w:hint="eastAsia"/>
                <w:szCs w:val="21"/>
              </w:rPr>
              <w:t>44.1%</w:t>
            </w:r>
          </w:p>
        </w:tc>
      </w:tr>
      <w:tr w:rsidR="004715C1" w:rsidRPr="001E4E86" w14:paraId="7437B2F0" w14:textId="77777777" w:rsidTr="003A783C">
        <w:tc>
          <w:tcPr>
            <w:tcW w:w="1308" w:type="dxa"/>
          </w:tcPr>
          <w:p w14:paraId="656F05D4" w14:textId="77777777" w:rsidR="004715C1" w:rsidRPr="001E4E86" w:rsidRDefault="004715C1" w:rsidP="004715C1">
            <w:pPr>
              <w:ind w:firstLineChars="0" w:firstLine="0"/>
              <w:rPr>
                <w:rFonts w:hint="eastAsia"/>
                <w:szCs w:val="21"/>
              </w:rPr>
            </w:pPr>
            <w:r w:rsidRPr="001E4E86">
              <w:rPr>
                <w:rFonts w:hint="eastAsia"/>
                <w:szCs w:val="21"/>
              </w:rPr>
              <w:t>尼泊尔</w:t>
            </w:r>
          </w:p>
        </w:tc>
        <w:tc>
          <w:tcPr>
            <w:tcW w:w="1984" w:type="dxa"/>
          </w:tcPr>
          <w:p w14:paraId="6F3F7ED6" w14:textId="77777777" w:rsidR="004715C1" w:rsidRPr="001E4E86" w:rsidRDefault="004715C1" w:rsidP="0006173E">
            <w:pPr>
              <w:ind w:firstLine="420"/>
              <w:rPr>
                <w:rFonts w:hint="eastAsia"/>
                <w:szCs w:val="21"/>
              </w:rPr>
            </w:pPr>
            <w:r w:rsidRPr="001E4E86">
              <w:rPr>
                <w:rFonts w:hint="eastAsia"/>
                <w:szCs w:val="21"/>
              </w:rPr>
              <w:t>14</w:t>
            </w:r>
          </w:p>
        </w:tc>
        <w:tc>
          <w:tcPr>
            <w:tcW w:w="1559" w:type="dxa"/>
          </w:tcPr>
          <w:p w14:paraId="71F1DC5D" w14:textId="77777777" w:rsidR="004715C1" w:rsidRPr="001E4E86" w:rsidRDefault="004715C1" w:rsidP="0006173E">
            <w:pPr>
              <w:ind w:firstLine="420"/>
              <w:rPr>
                <w:rFonts w:hint="eastAsia"/>
                <w:szCs w:val="21"/>
              </w:rPr>
            </w:pPr>
            <w:r w:rsidRPr="001E4E86">
              <w:rPr>
                <w:rFonts w:hint="eastAsia"/>
                <w:szCs w:val="21"/>
              </w:rPr>
              <w:t>163</w:t>
            </w:r>
          </w:p>
        </w:tc>
        <w:tc>
          <w:tcPr>
            <w:tcW w:w="1560" w:type="dxa"/>
            <w:tcBorders>
              <w:bottom w:val="single" w:sz="4" w:space="0" w:color="auto"/>
            </w:tcBorders>
          </w:tcPr>
          <w:p w14:paraId="669FC91A" w14:textId="77777777" w:rsidR="004715C1" w:rsidRPr="001E4E86" w:rsidRDefault="004715C1" w:rsidP="0006173E">
            <w:pPr>
              <w:ind w:firstLine="420"/>
              <w:rPr>
                <w:rFonts w:hint="eastAsia"/>
                <w:szCs w:val="21"/>
              </w:rPr>
            </w:pPr>
            <w:r>
              <w:rPr>
                <w:rFonts w:hint="eastAsia"/>
                <w:szCs w:val="21"/>
              </w:rPr>
              <w:t>341</w:t>
            </w:r>
          </w:p>
        </w:tc>
        <w:tc>
          <w:tcPr>
            <w:tcW w:w="1665" w:type="dxa"/>
            <w:tcBorders>
              <w:top w:val="single" w:sz="4" w:space="0" w:color="auto"/>
              <w:bottom w:val="single" w:sz="4" w:space="0" w:color="auto"/>
              <w:right w:val="single" w:sz="4" w:space="0" w:color="auto"/>
            </w:tcBorders>
            <w:shd w:val="clear" w:color="auto" w:fill="auto"/>
          </w:tcPr>
          <w:p w14:paraId="1AF2EB40" w14:textId="77777777" w:rsidR="004715C1" w:rsidRPr="001E4E86" w:rsidRDefault="004715C1">
            <w:pPr>
              <w:widowControl/>
              <w:spacing w:line="240" w:lineRule="auto"/>
              <w:ind w:firstLineChars="0" w:firstLine="0"/>
              <w:rPr>
                <w:rFonts w:hint="eastAsia"/>
                <w:szCs w:val="21"/>
              </w:rPr>
            </w:pPr>
            <w:r>
              <w:rPr>
                <w:rFonts w:hint="eastAsia"/>
                <w:szCs w:val="21"/>
              </w:rPr>
              <w:t>47.8%</w:t>
            </w:r>
          </w:p>
        </w:tc>
      </w:tr>
      <w:tr w:rsidR="004715C1" w:rsidRPr="001E4E86" w14:paraId="4E64E5C7" w14:textId="77777777" w:rsidTr="003A783C">
        <w:tc>
          <w:tcPr>
            <w:tcW w:w="1308" w:type="dxa"/>
          </w:tcPr>
          <w:p w14:paraId="17D8A656" w14:textId="77777777" w:rsidR="004715C1" w:rsidRPr="001E4E86" w:rsidRDefault="004715C1" w:rsidP="004715C1">
            <w:pPr>
              <w:ind w:firstLineChars="0" w:firstLine="0"/>
              <w:rPr>
                <w:rFonts w:hint="eastAsia"/>
                <w:szCs w:val="21"/>
              </w:rPr>
            </w:pPr>
            <w:r w:rsidRPr="001E4E86">
              <w:rPr>
                <w:rFonts w:hint="eastAsia"/>
                <w:szCs w:val="21"/>
              </w:rPr>
              <w:t>太平洋群岛</w:t>
            </w:r>
          </w:p>
        </w:tc>
        <w:tc>
          <w:tcPr>
            <w:tcW w:w="1984" w:type="dxa"/>
          </w:tcPr>
          <w:p w14:paraId="6D720289" w14:textId="77777777" w:rsidR="004715C1" w:rsidRPr="001E4E86" w:rsidRDefault="004715C1" w:rsidP="0006173E">
            <w:pPr>
              <w:ind w:firstLine="420"/>
              <w:rPr>
                <w:rFonts w:hint="eastAsia"/>
                <w:szCs w:val="21"/>
              </w:rPr>
            </w:pPr>
            <w:r w:rsidRPr="001E4E86">
              <w:rPr>
                <w:rFonts w:hint="eastAsia"/>
                <w:szCs w:val="21"/>
              </w:rPr>
              <w:t>3</w:t>
            </w:r>
          </w:p>
        </w:tc>
        <w:tc>
          <w:tcPr>
            <w:tcW w:w="1559" w:type="dxa"/>
          </w:tcPr>
          <w:p w14:paraId="49D8450B" w14:textId="77777777" w:rsidR="004715C1" w:rsidRPr="001E4E86" w:rsidRDefault="004715C1" w:rsidP="0006173E">
            <w:pPr>
              <w:ind w:firstLine="420"/>
              <w:rPr>
                <w:rFonts w:hint="eastAsia"/>
                <w:szCs w:val="21"/>
              </w:rPr>
            </w:pPr>
            <w:r w:rsidRPr="001E4E86">
              <w:rPr>
                <w:rFonts w:hint="eastAsia"/>
                <w:szCs w:val="21"/>
              </w:rPr>
              <w:t>240</w:t>
            </w:r>
          </w:p>
        </w:tc>
        <w:tc>
          <w:tcPr>
            <w:tcW w:w="1560" w:type="dxa"/>
          </w:tcPr>
          <w:p w14:paraId="08DD99D5" w14:textId="77777777" w:rsidR="004715C1" w:rsidRPr="001E4E86" w:rsidRDefault="004715C1" w:rsidP="0006173E">
            <w:pPr>
              <w:ind w:firstLine="420"/>
              <w:rPr>
                <w:rFonts w:hint="eastAsia"/>
                <w:szCs w:val="21"/>
              </w:rPr>
            </w:pPr>
            <w:r>
              <w:rPr>
                <w:rFonts w:hint="eastAsia"/>
                <w:szCs w:val="21"/>
              </w:rPr>
              <w:t>840</w:t>
            </w:r>
          </w:p>
        </w:tc>
        <w:tc>
          <w:tcPr>
            <w:tcW w:w="1665" w:type="dxa"/>
            <w:tcBorders>
              <w:top w:val="single" w:sz="4" w:space="0" w:color="auto"/>
              <w:bottom w:val="single" w:sz="4" w:space="0" w:color="auto"/>
              <w:right w:val="single" w:sz="4" w:space="0" w:color="auto"/>
            </w:tcBorders>
            <w:shd w:val="clear" w:color="auto" w:fill="auto"/>
          </w:tcPr>
          <w:p w14:paraId="386323E5" w14:textId="77777777" w:rsidR="004715C1" w:rsidRPr="001E4E86" w:rsidRDefault="004715C1">
            <w:pPr>
              <w:widowControl/>
              <w:spacing w:line="240" w:lineRule="auto"/>
              <w:ind w:firstLineChars="0" w:firstLine="0"/>
              <w:rPr>
                <w:rFonts w:hint="eastAsia"/>
                <w:szCs w:val="21"/>
              </w:rPr>
            </w:pPr>
            <w:r>
              <w:rPr>
                <w:rFonts w:hint="eastAsia"/>
                <w:szCs w:val="21"/>
              </w:rPr>
              <w:t>26.3%</w:t>
            </w:r>
          </w:p>
        </w:tc>
      </w:tr>
      <w:tr w:rsidR="004715C1" w:rsidRPr="001E4E86" w14:paraId="23893121" w14:textId="77777777" w:rsidTr="003A783C">
        <w:tc>
          <w:tcPr>
            <w:tcW w:w="1308" w:type="dxa"/>
          </w:tcPr>
          <w:p w14:paraId="0FCFD81D" w14:textId="77777777" w:rsidR="004715C1" w:rsidRPr="001E4E86" w:rsidRDefault="004715C1" w:rsidP="004715C1">
            <w:pPr>
              <w:ind w:firstLineChars="0" w:firstLine="0"/>
              <w:rPr>
                <w:rFonts w:hint="eastAsia"/>
                <w:szCs w:val="21"/>
              </w:rPr>
            </w:pPr>
            <w:r w:rsidRPr="001E4E86">
              <w:rPr>
                <w:rFonts w:hint="eastAsia"/>
                <w:szCs w:val="21"/>
              </w:rPr>
              <w:t>巴基斯坦</w:t>
            </w:r>
          </w:p>
        </w:tc>
        <w:tc>
          <w:tcPr>
            <w:tcW w:w="1984" w:type="dxa"/>
          </w:tcPr>
          <w:p w14:paraId="33A29BB0" w14:textId="77777777" w:rsidR="004715C1" w:rsidRPr="001E4E86" w:rsidRDefault="004715C1" w:rsidP="0006173E">
            <w:pPr>
              <w:ind w:firstLine="420"/>
              <w:rPr>
                <w:rFonts w:hint="eastAsia"/>
                <w:szCs w:val="21"/>
              </w:rPr>
            </w:pPr>
            <w:r w:rsidRPr="001E4E86">
              <w:rPr>
                <w:rFonts w:hint="eastAsia"/>
                <w:szCs w:val="21"/>
              </w:rPr>
              <w:t>8</w:t>
            </w:r>
          </w:p>
        </w:tc>
        <w:tc>
          <w:tcPr>
            <w:tcW w:w="1559" w:type="dxa"/>
          </w:tcPr>
          <w:p w14:paraId="003B8FE6" w14:textId="77777777" w:rsidR="004715C1" w:rsidRPr="001E4E86" w:rsidRDefault="004715C1" w:rsidP="0006173E">
            <w:pPr>
              <w:ind w:firstLine="420"/>
              <w:rPr>
                <w:rFonts w:hint="eastAsia"/>
                <w:szCs w:val="21"/>
              </w:rPr>
            </w:pPr>
            <w:r w:rsidRPr="001E4E86">
              <w:rPr>
                <w:rFonts w:hint="eastAsia"/>
                <w:szCs w:val="21"/>
              </w:rPr>
              <w:t>187</w:t>
            </w:r>
          </w:p>
        </w:tc>
        <w:tc>
          <w:tcPr>
            <w:tcW w:w="1560" w:type="dxa"/>
            <w:tcBorders>
              <w:bottom w:val="single" w:sz="4" w:space="0" w:color="auto"/>
            </w:tcBorders>
          </w:tcPr>
          <w:p w14:paraId="080C1FAF" w14:textId="77777777" w:rsidR="004715C1" w:rsidRPr="001E4E86" w:rsidRDefault="004715C1" w:rsidP="0006173E">
            <w:pPr>
              <w:ind w:firstLine="420"/>
              <w:rPr>
                <w:rFonts w:hint="eastAsia"/>
                <w:szCs w:val="21"/>
              </w:rPr>
            </w:pPr>
            <w:r>
              <w:rPr>
                <w:rFonts w:hint="eastAsia"/>
                <w:szCs w:val="21"/>
              </w:rPr>
              <w:t>770</w:t>
            </w:r>
          </w:p>
        </w:tc>
        <w:tc>
          <w:tcPr>
            <w:tcW w:w="1665" w:type="dxa"/>
            <w:tcBorders>
              <w:top w:val="single" w:sz="4" w:space="0" w:color="auto"/>
              <w:bottom w:val="single" w:sz="4" w:space="0" w:color="auto"/>
              <w:right w:val="single" w:sz="4" w:space="0" w:color="auto"/>
            </w:tcBorders>
            <w:shd w:val="clear" w:color="auto" w:fill="auto"/>
          </w:tcPr>
          <w:p w14:paraId="542827BC" w14:textId="77777777" w:rsidR="004715C1" w:rsidRPr="001E4E86" w:rsidRDefault="004715C1">
            <w:pPr>
              <w:widowControl/>
              <w:spacing w:line="240" w:lineRule="auto"/>
              <w:ind w:firstLineChars="0" w:firstLine="0"/>
              <w:rPr>
                <w:rFonts w:hint="eastAsia"/>
                <w:szCs w:val="21"/>
              </w:rPr>
            </w:pPr>
            <w:r>
              <w:rPr>
                <w:rFonts w:hint="eastAsia"/>
                <w:szCs w:val="21"/>
              </w:rPr>
              <w:t>22.5%</w:t>
            </w:r>
          </w:p>
        </w:tc>
      </w:tr>
      <w:tr w:rsidR="004715C1" w:rsidRPr="001E4E86" w14:paraId="3CCB538F" w14:textId="77777777" w:rsidTr="003A783C">
        <w:tc>
          <w:tcPr>
            <w:tcW w:w="1308" w:type="dxa"/>
          </w:tcPr>
          <w:p w14:paraId="612E8160" w14:textId="77777777" w:rsidR="004715C1" w:rsidRPr="001E4E86" w:rsidRDefault="004715C1" w:rsidP="004715C1">
            <w:pPr>
              <w:ind w:firstLineChars="0" w:firstLine="0"/>
              <w:rPr>
                <w:rFonts w:hint="eastAsia"/>
                <w:szCs w:val="21"/>
              </w:rPr>
            </w:pPr>
            <w:r w:rsidRPr="001E4E86">
              <w:rPr>
                <w:rFonts w:hint="eastAsia"/>
                <w:szCs w:val="21"/>
              </w:rPr>
              <w:t>菲律宾</w:t>
            </w:r>
          </w:p>
        </w:tc>
        <w:tc>
          <w:tcPr>
            <w:tcW w:w="1984" w:type="dxa"/>
          </w:tcPr>
          <w:p w14:paraId="5026172A" w14:textId="77777777" w:rsidR="004715C1" w:rsidRPr="001E4E86" w:rsidRDefault="004715C1" w:rsidP="0006173E">
            <w:pPr>
              <w:ind w:firstLine="420"/>
              <w:rPr>
                <w:rFonts w:hint="eastAsia"/>
                <w:szCs w:val="21"/>
              </w:rPr>
            </w:pPr>
            <w:r w:rsidRPr="001E4E86">
              <w:rPr>
                <w:rFonts w:hint="eastAsia"/>
                <w:szCs w:val="21"/>
              </w:rPr>
              <w:t>50</w:t>
            </w:r>
          </w:p>
        </w:tc>
        <w:tc>
          <w:tcPr>
            <w:tcW w:w="1559" w:type="dxa"/>
          </w:tcPr>
          <w:p w14:paraId="6053978C" w14:textId="77777777" w:rsidR="004715C1" w:rsidRPr="001E4E86" w:rsidRDefault="004715C1" w:rsidP="0006173E">
            <w:pPr>
              <w:ind w:firstLine="420"/>
              <w:rPr>
                <w:rFonts w:hint="eastAsia"/>
                <w:szCs w:val="21"/>
              </w:rPr>
            </w:pPr>
            <w:r w:rsidRPr="001E4E86">
              <w:rPr>
                <w:rFonts w:hint="eastAsia"/>
                <w:szCs w:val="21"/>
              </w:rPr>
              <w:t>186</w:t>
            </w:r>
          </w:p>
        </w:tc>
        <w:tc>
          <w:tcPr>
            <w:tcW w:w="1560" w:type="dxa"/>
          </w:tcPr>
          <w:p w14:paraId="01E9C847" w14:textId="77777777" w:rsidR="004715C1" w:rsidRPr="001E4E86" w:rsidRDefault="004715C1" w:rsidP="0006173E">
            <w:pPr>
              <w:ind w:firstLine="420"/>
              <w:rPr>
                <w:rFonts w:hint="eastAsia"/>
                <w:szCs w:val="21"/>
              </w:rPr>
            </w:pPr>
            <w:r>
              <w:rPr>
                <w:rFonts w:hint="eastAsia"/>
                <w:szCs w:val="21"/>
              </w:rPr>
              <w:t>1671</w:t>
            </w:r>
          </w:p>
        </w:tc>
        <w:tc>
          <w:tcPr>
            <w:tcW w:w="1665" w:type="dxa"/>
            <w:tcBorders>
              <w:top w:val="single" w:sz="4" w:space="0" w:color="auto"/>
              <w:bottom w:val="single" w:sz="4" w:space="0" w:color="auto"/>
              <w:right w:val="single" w:sz="4" w:space="0" w:color="auto"/>
            </w:tcBorders>
            <w:shd w:val="clear" w:color="auto" w:fill="auto"/>
          </w:tcPr>
          <w:p w14:paraId="00B50D49" w14:textId="77777777" w:rsidR="004715C1" w:rsidRPr="001E4E86" w:rsidRDefault="004715C1">
            <w:pPr>
              <w:widowControl/>
              <w:spacing w:line="240" w:lineRule="auto"/>
              <w:ind w:firstLineChars="0" w:firstLine="0"/>
              <w:rPr>
                <w:rFonts w:hint="eastAsia"/>
                <w:szCs w:val="21"/>
              </w:rPr>
            </w:pPr>
            <w:r>
              <w:rPr>
                <w:rFonts w:hint="eastAsia"/>
                <w:szCs w:val="21"/>
              </w:rPr>
              <w:t>11.2%</w:t>
            </w:r>
          </w:p>
        </w:tc>
      </w:tr>
      <w:tr w:rsidR="004715C1" w:rsidRPr="001E4E86" w14:paraId="3E3FB1F2" w14:textId="77777777" w:rsidTr="003A783C">
        <w:tc>
          <w:tcPr>
            <w:tcW w:w="1308" w:type="dxa"/>
          </w:tcPr>
          <w:p w14:paraId="5F515B99" w14:textId="77777777" w:rsidR="004715C1" w:rsidRPr="001E4E86" w:rsidRDefault="004715C1" w:rsidP="004715C1">
            <w:pPr>
              <w:ind w:firstLineChars="0" w:firstLine="0"/>
              <w:rPr>
                <w:rFonts w:hint="eastAsia"/>
                <w:szCs w:val="21"/>
              </w:rPr>
            </w:pPr>
            <w:r w:rsidRPr="001E4E86">
              <w:rPr>
                <w:rFonts w:hint="eastAsia"/>
                <w:szCs w:val="21"/>
              </w:rPr>
              <w:t>斯里兰卡</w:t>
            </w:r>
          </w:p>
        </w:tc>
        <w:tc>
          <w:tcPr>
            <w:tcW w:w="1984" w:type="dxa"/>
          </w:tcPr>
          <w:p w14:paraId="4F33F4B1" w14:textId="77777777" w:rsidR="004715C1" w:rsidRPr="001E4E86" w:rsidRDefault="004715C1" w:rsidP="0006173E">
            <w:pPr>
              <w:ind w:firstLine="420"/>
              <w:rPr>
                <w:rFonts w:hint="eastAsia"/>
                <w:szCs w:val="21"/>
              </w:rPr>
            </w:pPr>
            <w:r w:rsidRPr="001E4E86">
              <w:rPr>
                <w:rFonts w:hint="eastAsia"/>
                <w:szCs w:val="21"/>
              </w:rPr>
              <w:t>5</w:t>
            </w:r>
          </w:p>
        </w:tc>
        <w:tc>
          <w:tcPr>
            <w:tcW w:w="1559" w:type="dxa"/>
          </w:tcPr>
          <w:p w14:paraId="173F0AA9" w14:textId="77777777" w:rsidR="004715C1" w:rsidRPr="001E4E86" w:rsidRDefault="004715C1" w:rsidP="0006173E">
            <w:pPr>
              <w:ind w:firstLine="420"/>
              <w:rPr>
                <w:rFonts w:hint="eastAsia"/>
                <w:szCs w:val="21"/>
              </w:rPr>
            </w:pPr>
            <w:r w:rsidRPr="001E4E86">
              <w:rPr>
                <w:rFonts w:hint="eastAsia"/>
                <w:szCs w:val="21"/>
              </w:rPr>
              <w:t>244</w:t>
            </w:r>
          </w:p>
        </w:tc>
        <w:tc>
          <w:tcPr>
            <w:tcW w:w="1560" w:type="dxa"/>
          </w:tcPr>
          <w:p w14:paraId="6888BF7F" w14:textId="77777777" w:rsidR="004715C1" w:rsidRPr="001E4E86" w:rsidRDefault="004715C1" w:rsidP="0006173E">
            <w:pPr>
              <w:ind w:firstLine="420"/>
              <w:rPr>
                <w:rFonts w:hint="eastAsia"/>
                <w:szCs w:val="21"/>
              </w:rPr>
            </w:pPr>
            <w:r>
              <w:rPr>
                <w:rFonts w:hint="eastAsia"/>
                <w:szCs w:val="21"/>
              </w:rPr>
              <w:t>1447</w:t>
            </w:r>
          </w:p>
        </w:tc>
        <w:tc>
          <w:tcPr>
            <w:tcW w:w="1665" w:type="dxa"/>
            <w:tcBorders>
              <w:top w:val="single" w:sz="4" w:space="0" w:color="auto"/>
              <w:bottom w:val="single" w:sz="4" w:space="0" w:color="auto"/>
              <w:right w:val="single" w:sz="4" w:space="0" w:color="auto"/>
            </w:tcBorders>
            <w:shd w:val="clear" w:color="auto" w:fill="auto"/>
          </w:tcPr>
          <w:p w14:paraId="61275DA0" w14:textId="77777777" w:rsidR="004715C1" w:rsidRPr="001E4E86" w:rsidRDefault="004715C1">
            <w:pPr>
              <w:widowControl/>
              <w:spacing w:line="240" w:lineRule="auto"/>
              <w:ind w:firstLineChars="0" w:firstLine="0"/>
              <w:rPr>
                <w:rFonts w:hint="eastAsia"/>
                <w:szCs w:val="21"/>
              </w:rPr>
            </w:pPr>
            <w:r>
              <w:rPr>
                <w:rFonts w:hint="eastAsia"/>
                <w:szCs w:val="21"/>
              </w:rPr>
              <w:t>18.7%</w:t>
            </w:r>
          </w:p>
        </w:tc>
      </w:tr>
      <w:tr w:rsidR="004715C1" w:rsidRPr="001E4E86" w14:paraId="6E97379D" w14:textId="77777777" w:rsidTr="003A783C">
        <w:tc>
          <w:tcPr>
            <w:tcW w:w="1308" w:type="dxa"/>
          </w:tcPr>
          <w:p w14:paraId="2C9A5D31" w14:textId="77777777" w:rsidR="004715C1" w:rsidRPr="001E4E86" w:rsidRDefault="004715C1" w:rsidP="004715C1">
            <w:pPr>
              <w:ind w:firstLineChars="0" w:firstLine="0"/>
              <w:rPr>
                <w:rFonts w:hint="eastAsia"/>
                <w:szCs w:val="21"/>
              </w:rPr>
            </w:pPr>
            <w:r w:rsidRPr="001E4E86">
              <w:rPr>
                <w:rFonts w:hint="eastAsia"/>
                <w:szCs w:val="21"/>
              </w:rPr>
              <w:t>越南</w:t>
            </w:r>
          </w:p>
        </w:tc>
        <w:tc>
          <w:tcPr>
            <w:tcW w:w="1984" w:type="dxa"/>
          </w:tcPr>
          <w:p w14:paraId="38F5F732" w14:textId="77777777" w:rsidR="004715C1" w:rsidRPr="001E4E86" w:rsidRDefault="004715C1" w:rsidP="0006173E">
            <w:pPr>
              <w:ind w:firstLine="420"/>
              <w:rPr>
                <w:rFonts w:hint="eastAsia"/>
                <w:szCs w:val="21"/>
              </w:rPr>
            </w:pPr>
            <w:r w:rsidRPr="001E4E86">
              <w:rPr>
                <w:rFonts w:hint="eastAsia"/>
                <w:szCs w:val="21"/>
              </w:rPr>
              <w:t>11</w:t>
            </w:r>
          </w:p>
        </w:tc>
        <w:tc>
          <w:tcPr>
            <w:tcW w:w="1559" w:type="dxa"/>
          </w:tcPr>
          <w:p w14:paraId="4F18FD33" w14:textId="77777777" w:rsidR="004715C1" w:rsidRPr="001E4E86" w:rsidRDefault="004715C1" w:rsidP="0006173E">
            <w:pPr>
              <w:ind w:firstLine="420"/>
              <w:rPr>
                <w:rFonts w:hint="eastAsia"/>
                <w:szCs w:val="21"/>
              </w:rPr>
            </w:pPr>
            <w:r w:rsidRPr="001E4E86">
              <w:rPr>
                <w:rFonts w:hint="eastAsia"/>
                <w:szCs w:val="21"/>
              </w:rPr>
              <w:t>94</w:t>
            </w:r>
          </w:p>
        </w:tc>
        <w:tc>
          <w:tcPr>
            <w:tcW w:w="1560" w:type="dxa"/>
          </w:tcPr>
          <w:p w14:paraId="0CB664AC" w14:textId="77777777" w:rsidR="004715C1" w:rsidRPr="001E4E86" w:rsidRDefault="004715C1" w:rsidP="0006173E">
            <w:pPr>
              <w:ind w:firstLine="420"/>
              <w:rPr>
                <w:rFonts w:hint="eastAsia"/>
                <w:szCs w:val="21"/>
              </w:rPr>
            </w:pPr>
            <w:r>
              <w:rPr>
                <w:rFonts w:hint="eastAsia"/>
                <w:szCs w:val="21"/>
              </w:rPr>
              <w:t>792</w:t>
            </w:r>
          </w:p>
        </w:tc>
        <w:tc>
          <w:tcPr>
            <w:tcW w:w="1665" w:type="dxa"/>
            <w:tcBorders>
              <w:top w:val="single" w:sz="4" w:space="0" w:color="auto"/>
              <w:bottom w:val="single" w:sz="4" w:space="0" w:color="auto"/>
              <w:right w:val="single" w:sz="4" w:space="0" w:color="auto"/>
            </w:tcBorders>
            <w:shd w:val="clear" w:color="auto" w:fill="auto"/>
          </w:tcPr>
          <w:p w14:paraId="4C40D77A" w14:textId="77777777" w:rsidR="004715C1" w:rsidRPr="001E4E86" w:rsidRDefault="004715C1">
            <w:pPr>
              <w:widowControl/>
              <w:spacing w:line="240" w:lineRule="auto"/>
              <w:ind w:firstLineChars="0" w:firstLine="0"/>
              <w:rPr>
                <w:rFonts w:hint="eastAsia"/>
                <w:szCs w:val="21"/>
              </w:rPr>
            </w:pPr>
            <w:r>
              <w:rPr>
                <w:rFonts w:hint="eastAsia"/>
                <w:szCs w:val="21"/>
              </w:rPr>
              <w:t>11.8%</w:t>
            </w:r>
          </w:p>
        </w:tc>
      </w:tr>
    </w:tbl>
    <w:p w14:paraId="3A3D6923" w14:textId="77777777" w:rsidR="003D02DF" w:rsidRDefault="009746CE" w:rsidP="003A783C">
      <w:pPr>
        <w:ind w:left="1" w:firstLine="420"/>
        <w:rPr>
          <w:rFonts w:hint="eastAsia"/>
          <w:szCs w:val="21"/>
        </w:rPr>
      </w:pPr>
      <w:r>
        <w:rPr>
          <w:rStyle w:val="af0"/>
        </w:rPr>
        <w:commentReference w:id="17"/>
      </w:r>
    </w:p>
    <w:p w14:paraId="60F73B28" w14:textId="77777777" w:rsidR="00091FC9" w:rsidRPr="00607E64" w:rsidRDefault="00091FC9" w:rsidP="00607E64">
      <w:pPr>
        <w:pStyle w:val="ad"/>
        <w:keepNext/>
        <w:keepLines/>
        <w:numPr>
          <w:ilvl w:val="2"/>
          <w:numId w:val="27"/>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与我国的“小额贷款公司”的“小额”的区别</w:t>
      </w:r>
    </w:p>
    <w:p w14:paraId="07A54666" w14:textId="77777777" w:rsidR="00CB7518" w:rsidRDefault="00CB7518" w:rsidP="003A783C">
      <w:pPr>
        <w:ind w:left="1" w:firstLine="420"/>
        <w:rPr>
          <w:rFonts w:hint="eastAsia"/>
        </w:rPr>
      </w:pPr>
      <w:r>
        <w:rPr>
          <w:rFonts w:hint="eastAsia"/>
        </w:rPr>
        <w:t>我国央行对小额贷款公司的定义为：小额贷款公司是由自然人、企业法人与其他社会组织投资设立，不吸收公众存款，经营小额贷款业务的有限责任公司或股份有限公司。省级政府必须明确一个主管部门（金融办或相关机构）负责对小额贷款公司监督管理，并愿意承担小额贷款公司风险处置责任，方可在本省（区、市）的县域范围内开展组建小额贷款公司试点。小额贷款公司的主要资金来源为股东缴纳的资本金、捐赠资金以及来自不超过两个银行业金融机构的融入资金；单一自然人、企业法人、其他社会组织及其关联方持有的股份，不得超过小额贷款公司注册资本总额的</w:t>
      </w:r>
      <w:r>
        <w:rPr>
          <w:rFonts w:hint="eastAsia"/>
        </w:rPr>
        <w:t>10%</w:t>
      </w:r>
      <w:r>
        <w:rPr>
          <w:rFonts w:hint="eastAsia"/>
        </w:rPr>
        <w:t>。</w:t>
      </w:r>
    </w:p>
    <w:p w14:paraId="6A8A7ADD" w14:textId="77777777" w:rsidR="007918D8" w:rsidRDefault="00CB7518" w:rsidP="003A783C">
      <w:pPr>
        <w:ind w:left="1" w:firstLine="420"/>
        <w:rPr>
          <w:rFonts w:hint="eastAsia"/>
        </w:rPr>
      </w:pPr>
      <w:r>
        <w:rPr>
          <w:rFonts w:hint="eastAsia"/>
        </w:rPr>
        <w:t>首届中国小额信贷机</w:t>
      </w:r>
      <w:r w:rsidR="00483EF7">
        <w:rPr>
          <w:rFonts w:hint="eastAsia"/>
        </w:rPr>
        <w:t>构</w:t>
      </w:r>
      <w:r>
        <w:rPr>
          <w:rFonts w:hint="eastAsia"/>
        </w:rPr>
        <w:t>联席会发布的《</w:t>
      </w:r>
      <w:commentRangeStart w:id="18"/>
      <w:r>
        <w:rPr>
          <w:rFonts w:hint="eastAsia"/>
        </w:rPr>
        <w:t>2010</w:t>
      </w:r>
      <w:commentRangeEnd w:id="18"/>
      <w:r w:rsidR="009746CE">
        <w:rPr>
          <w:rStyle w:val="af0"/>
        </w:rPr>
        <w:commentReference w:id="18"/>
      </w:r>
      <w:r>
        <w:rPr>
          <w:rFonts w:hint="eastAsia"/>
        </w:rPr>
        <w:t>中国小额信贷蓝皮书》和《</w:t>
      </w:r>
      <w:r>
        <w:rPr>
          <w:rFonts w:hint="eastAsia"/>
        </w:rPr>
        <w:t>2010</w:t>
      </w:r>
      <w:r>
        <w:rPr>
          <w:rFonts w:hint="eastAsia"/>
        </w:rPr>
        <w:t>中国信贷机构竞争力发展报告》中显示中国的小额贷款公司已从</w:t>
      </w:r>
      <w:r>
        <w:rPr>
          <w:rFonts w:hint="eastAsia"/>
        </w:rPr>
        <w:t>2008</w:t>
      </w:r>
      <w:r>
        <w:rPr>
          <w:rFonts w:hint="eastAsia"/>
        </w:rPr>
        <w:t>年的几百家增长到目前的</w:t>
      </w:r>
      <w:r>
        <w:rPr>
          <w:rFonts w:hint="eastAsia"/>
        </w:rPr>
        <w:t>2300</w:t>
      </w:r>
      <w:r>
        <w:rPr>
          <w:rFonts w:hint="eastAsia"/>
        </w:rPr>
        <w:t>多家。截止</w:t>
      </w:r>
      <w:r>
        <w:rPr>
          <w:rFonts w:hint="eastAsia"/>
        </w:rPr>
        <w:t>2010</w:t>
      </w:r>
      <w:r>
        <w:rPr>
          <w:rFonts w:hint="eastAsia"/>
        </w:rPr>
        <w:t>年</w:t>
      </w:r>
      <w:r>
        <w:rPr>
          <w:rFonts w:hint="eastAsia"/>
        </w:rPr>
        <w:t>10</w:t>
      </w:r>
      <w:r>
        <w:rPr>
          <w:rFonts w:hint="eastAsia"/>
        </w:rPr>
        <w:t>月底，全国小额贷款公司共</w:t>
      </w:r>
      <w:r>
        <w:rPr>
          <w:rFonts w:hint="eastAsia"/>
        </w:rPr>
        <w:t>2348</w:t>
      </w:r>
      <w:r>
        <w:rPr>
          <w:rFonts w:hint="eastAsia"/>
        </w:rPr>
        <w:t>家，从业人员</w:t>
      </w:r>
      <w:r>
        <w:rPr>
          <w:rFonts w:hint="eastAsia"/>
        </w:rPr>
        <w:t>24742</w:t>
      </w:r>
      <w:r>
        <w:rPr>
          <w:rFonts w:hint="eastAsia"/>
        </w:rPr>
        <w:t>家，实收资本</w:t>
      </w:r>
      <w:r>
        <w:rPr>
          <w:rFonts w:hint="eastAsia"/>
        </w:rPr>
        <w:t>1521</w:t>
      </w:r>
      <w:r>
        <w:rPr>
          <w:rFonts w:hint="eastAsia"/>
        </w:rPr>
        <w:t>亿元，贷款总额</w:t>
      </w:r>
      <w:r>
        <w:rPr>
          <w:rFonts w:hint="eastAsia"/>
        </w:rPr>
        <w:t>1623</w:t>
      </w:r>
      <w:r>
        <w:rPr>
          <w:rFonts w:hint="eastAsia"/>
        </w:rPr>
        <w:t>亿，利润总额</w:t>
      </w:r>
      <w:r>
        <w:rPr>
          <w:rFonts w:hint="eastAsia"/>
        </w:rPr>
        <w:t>73</w:t>
      </w:r>
      <w:r>
        <w:rPr>
          <w:rFonts w:hint="eastAsia"/>
        </w:rPr>
        <w:t>亿元，所有者权益达</w:t>
      </w:r>
      <w:r>
        <w:rPr>
          <w:rFonts w:hint="eastAsia"/>
        </w:rPr>
        <w:t>1600</w:t>
      </w:r>
      <w:r>
        <w:rPr>
          <w:rFonts w:hint="eastAsia"/>
        </w:rPr>
        <w:t>亿元。根据</w:t>
      </w:r>
      <w:r>
        <w:rPr>
          <w:rFonts w:hint="eastAsia"/>
        </w:rPr>
        <w:t>15</w:t>
      </w:r>
      <w:r>
        <w:rPr>
          <w:rFonts w:hint="eastAsia"/>
        </w:rPr>
        <w:t>省市区的</w:t>
      </w:r>
      <w:r>
        <w:rPr>
          <w:rFonts w:hint="eastAsia"/>
        </w:rPr>
        <w:t>1425</w:t>
      </w:r>
      <w:r>
        <w:rPr>
          <w:rFonts w:hint="eastAsia"/>
        </w:rPr>
        <w:t>家小额贷款公司（占全国总数的</w:t>
      </w:r>
      <w:r>
        <w:rPr>
          <w:rFonts w:hint="eastAsia"/>
        </w:rPr>
        <w:t>61%</w:t>
      </w:r>
      <w:r>
        <w:rPr>
          <w:rFonts w:hint="eastAsia"/>
        </w:rPr>
        <w:t>）填报的数据来看，小贷公司平均贷款额度是</w:t>
      </w:r>
      <w:r>
        <w:rPr>
          <w:rFonts w:hint="eastAsia"/>
        </w:rPr>
        <w:t xml:space="preserve">42 </w:t>
      </w:r>
      <w:r>
        <w:rPr>
          <w:rFonts w:hint="eastAsia"/>
        </w:rPr>
        <w:t>万元，单笔贷款平均小于</w:t>
      </w:r>
      <w:r>
        <w:rPr>
          <w:rFonts w:hint="eastAsia"/>
        </w:rPr>
        <w:t>10</w:t>
      </w:r>
      <w:r>
        <w:rPr>
          <w:rFonts w:hint="eastAsia"/>
        </w:rPr>
        <w:t>万的只有</w:t>
      </w:r>
      <w:r>
        <w:rPr>
          <w:rFonts w:hint="eastAsia"/>
        </w:rPr>
        <w:t>10.2%</w:t>
      </w:r>
      <w:r>
        <w:rPr>
          <w:rFonts w:hint="eastAsia"/>
        </w:rPr>
        <w:t>，大部分都在</w:t>
      </w:r>
      <w:r>
        <w:rPr>
          <w:rFonts w:hint="eastAsia"/>
        </w:rPr>
        <w:t>10</w:t>
      </w:r>
      <w:r>
        <w:rPr>
          <w:rFonts w:hint="eastAsia"/>
        </w:rPr>
        <w:t>万元到</w:t>
      </w:r>
      <w:r>
        <w:rPr>
          <w:rFonts w:hint="eastAsia"/>
        </w:rPr>
        <w:t>50</w:t>
      </w:r>
      <w:r>
        <w:rPr>
          <w:rFonts w:hint="eastAsia"/>
        </w:rPr>
        <w:t>万元之间，</w:t>
      </w:r>
      <w:r>
        <w:rPr>
          <w:rFonts w:hint="eastAsia"/>
        </w:rPr>
        <w:t>50</w:t>
      </w:r>
      <w:r>
        <w:rPr>
          <w:rFonts w:hint="eastAsia"/>
        </w:rPr>
        <w:t>万到</w:t>
      </w:r>
      <w:r>
        <w:rPr>
          <w:rFonts w:hint="eastAsia"/>
        </w:rPr>
        <w:t>100</w:t>
      </w:r>
      <w:r>
        <w:rPr>
          <w:rFonts w:hint="eastAsia"/>
        </w:rPr>
        <w:t>万的占</w:t>
      </w:r>
      <w:r>
        <w:rPr>
          <w:rFonts w:hint="eastAsia"/>
        </w:rPr>
        <w:t>22%</w:t>
      </w:r>
      <w:r>
        <w:rPr>
          <w:rFonts w:hint="eastAsia"/>
        </w:rPr>
        <w:t>，</w:t>
      </w:r>
      <w:r>
        <w:rPr>
          <w:rFonts w:hint="eastAsia"/>
        </w:rPr>
        <w:t>100</w:t>
      </w:r>
      <w:r>
        <w:rPr>
          <w:rFonts w:hint="eastAsia"/>
        </w:rPr>
        <w:t>万以上的占</w:t>
      </w:r>
      <w:r>
        <w:rPr>
          <w:rFonts w:hint="eastAsia"/>
        </w:rPr>
        <w:t>39%</w:t>
      </w:r>
      <w:r>
        <w:rPr>
          <w:rFonts w:hint="eastAsia"/>
        </w:rPr>
        <w:t>。</w:t>
      </w:r>
    </w:p>
    <w:p w14:paraId="5D9858E2" w14:textId="77777777" w:rsidR="00CB7518" w:rsidRDefault="007918D8" w:rsidP="003A783C">
      <w:pPr>
        <w:ind w:left="1" w:firstLine="420"/>
        <w:rPr>
          <w:rFonts w:hint="eastAsia"/>
        </w:rPr>
      </w:pPr>
      <w:r>
        <w:rPr>
          <w:rFonts w:hint="eastAsia"/>
        </w:rPr>
        <w:t>根据央行对小额贷款公司服务对象的指导原则“小额贷款公司在坚持为农民、农业和农村经济发展服务的原则下自主选择贷款对象，按照市场化原则进行经营。”然而，大多数小额贷款公司都自主地选择了中小企业作为自己的服务对象，极少涉及低收入者或者单个农户的小额贷款业务。在《</w:t>
      </w:r>
      <w:r w:rsidRPr="007918D8">
        <w:rPr>
          <w:rFonts w:hint="eastAsia"/>
        </w:rPr>
        <w:t>关于吉林省小额贷款公司发展情况的研究报告</w:t>
      </w:r>
      <w:r>
        <w:rPr>
          <w:rFonts w:hint="eastAsia"/>
        </w:rPr>
        <w:t>》中显示，截至</w:t>
      </w:r>
      <w:r>
        <w:rPr>
          <w:rFonts w:hint="eastAsia"/>
        </w:rPr>
        <w:t>2009</w:t>
      </w:r>
      <w:r>
        <w:rPr>
          <w:rFonts w:hint="eastAsia"/>
        </w:rPr>
        <w:t>年，</w:t>
      </w:r>
      <w:r w:rsidR="00794A50">
        <w:rPr>
          <w:rFonts w:hint="eastAsia"/>
        </w:rPr>
        <w:t>吉林省</w:t>
      </w:r>
      <w:r>
        <w:rPr>
          <w:rFonts w:hint="eastAsia"/>
        </w:rPr>
        <w:t>已经展开业务的</w:t>
      </w:r>
      <w:r>
        <w:rPr>
          <w:rFonts w:hint="eastAsia"/>
        </w:rPr>
        <w:t>52</w:t>
      </w:r>
      <w:r>
        <w:rPr>
          <w:rFonts w:hint="eastAsia"/>
        </w:rPr>
        <w:t>家小额贷款机构中，共累计发放贷款</w:t>
      </w:r>
      <w:r>
        <w:rPr>
          <w:rFonts w:hint="eastAsia"/>
        </w:rPr>
        <w:t>18.6</w:t>
      </w:r>
      <w:r>
        <w:rPr>
          <w:rFonts w:hint="eastAsia"/>
        </w:rPr>
        <w:t>亿元，其中</w:t>
      </w:r>
      <w:r w:rsidRPr="007918D8">
        <w:rPr>
          <w:rFonts w:hint="eastAsia"/>
        </w:rPr>
        <w:t xml:space="preserve">10 </w:t>
      </w:r>
      <w:r w:rsidRPr="007918D8">
        <w:rPr>
          <w:rFonts w:hint="eastAsia"/>
        </w:rPr>
        <w:t>万元以下贷款</w:t>
      </w:r>
      <w:r w:rsidRPr="007918D8">
        <w:rPr>
          <w:rFonts w:hint="eastAsia"/>
        </w:rPr>
        <w:t xml:space="preserve">0.84 </w:t>
      </w:r>
      <w:r w:rsidRPr="007918D8">
        <w:rPr>
          <w:rFonts w:hint="eastAsia"/>
        </w:rPr>
        <w:t>亿元</w:t>
      </w:r>
      <w:r w:rsidRPr="007918D8">
        <w:rPr>
          <w:rFonts w:hint="eastAsia"/>
        </w:rPr>
        <w:t xml:space="preserve">, </w:t>
      </w:r>
      <w:r w:rsidRPr="007918D8">
        <w:rPr>
          <w:rFonts w:hint="eastAsia"/>
        </w:rPr>
        <w:t>占</w:t>
      </w:r>
      <w:r w:rsidRPr="007918D8">
        <w:rPr>
          <w:rFonts w:hint="eastAsia"/>
        </w:rPr>
        <w:t>4.3% ;10</w:t>
      </w:r>
      <w:r>
        <w:rPr>
          <w:rFonts w:hint="eastAsia"/>
        </w:rPr>
        <w:t>-50</w:t>
      </w:r>
      <w:r w:rsidRPr="007918D8">
        <w:rPr>
          <w:rFonts w:hint="eastAsia"/>
        </w:rPr>
        <w:t xml:space="preserve"> </w:t>
      </w:r>
      <w:r w:rsidRPr="007918D8">
        <w:rPr>
          <w:rFonts w:hint="eastAsia"/>
        </w:rPr>
        <w:t>万元贷款</w:t>
      </w:r>
      <w:r w:rsidRPr="007918D8">
        <w:rPr>
          <w:rFonts w:hint="eastAsia"/>
        </w:rPr>
        <w:t>4</w:t>
      </w:r>
      <w:r>
        <w:rPr>
          <w:rFonts w:hint="eastAsia"/>
        </w:rPr>
        <w:t>亿元，占</w:t>
      </w:r>
      <w:r>
        <w:rPr>
          <w:rFonts w:hint="eastAsia"/>
        </w:rPr>
        <w:t>21.5%</w:t>
      </w:r>
      <w:r>
        <w:rPr>
          <w:rFonts w:hint="eastAsia"/>
        </w:rPr>
        <w:t>；</w:t>
      </w:r>
      <w:r>
        <w:rPr>
          <w:rFonts w:hint="eastAsia"/>
        </w:rPr>
        <w:t>50</w:t>
      </w:r>
      <w:r>
        <w:rPr>
          <w:rFonts w:hint="eastAsia"/>
        </w:rPr>
        <w:t>万以上贷款</w:t>
      </w:r>
      <w:r>
        <w:rPr>
          <w:rFonts w:hint="eastAsia"/>
        </w:rPr>
        <w:t>13.8</w:t>
      </w:r>
      <w:r>
        <w:rPr>
          <w:rFonts w:hint="eastAsia"/>
        </w:rPr>
        <w:t>亿元，占</w:t>
      </w:r>
      <w:r>
        <w:rPr>
          <w:rFonts w:hint="eastAsia"/>
        </w:rPr>
        <w:t>74.2%</w:t>
      </w:r>
      <w:r>
        <w:rPr>
          <w:rStyle w:val="aa"/>
          <w:szCs w:val="21"/>
        </w:rPr>
        <w:footnoteReference w:id="6"/>
      </w:r>
      <w:r>
        <w:rPr>
          <w:rFonts w:hint="eastAsia"/>
        </w:rPr>
        <w:t>。在《</w:t>
      </w:r>
      <w:r w:rsidRPr="007918D8">
        <w:rPr>
          <w:rFonts w:hint="eastAsia"/>
        </w:rPr>
        <w:t>农村小额贷款公司营运成效与发展方略</w:t>
      </w:r>
      <w:r>
        <w:rPr>
          <w:rFonts w:hint="eastAsia"/>
        </w:rPr>
        <w:t>：</w:t>
      </w:r>
      <w:r w:rsidRPr="007918D8">
        <w:rPr>
          <w:rFonts w:hint="eastAsia"/>
        </w:rPr>
        <w:t>以山东省为例</w:t>
      </w:r>
      <w:r>
        <w:rPr>
          <w:rFonts w:hint="eastAsia"/>
        </w:rPr>
        <w:t>》中的数据显示，在</w:t>
      </w:r>
      <w:r>
        <w:rPr>
          <w:rFonts w:hint="eastAsia"/>
        </w:rPr>
        <w:t>2010</w:t>
      </w:r>
      <w:r>
        <w:rPr>
          <w:rFonts w:hint="eastAsia"/>
        </w:rPr>
        <w:t>年上半年，山东省</w:t>
      </w:r>
      <w:r>
        <w:rPr>
          <w:rFonts w:hint="eastAsia"/>
        </w:rPr>
        <w:t>43</w:t>
      </w:r>
      <w:r>
        <w:rPr>
          <w:rFonts w:hint="eastAsia"/>
        </w:rPr>
        <w:t>家小额贷款公司累计发放贷款余额</w:t>
      </w:r>
      <w:r>
        <w:rPr>
          <w:rFonts w:hint="eastAsia"/>
        </w:rPr>
        <w:t>49.65</w:t>
      </w:r>
      <w:r>
        <w:rPr>
          <w:rFonts w:hint="eastAsia"/>
        </w:rPr>
        <w:t>亿元，</w:t>
      </w:r>
      <w:r w:rsidR="00226342">
        <w:rPr>
          <w:rFonts w:hint="eastAsia"/>
        </w:rPr>
        <w:t>其中单笔贷款规模小于等于</w:t>
      </w:r>
      <w:r w:rsidR="00226342">
        <w:rPr>
          <w:rFonts w:hint="eastAsia"/>
        </w:rPr>
        <w:t>10</w:t>
      </w:r>
      <w:r w:rsidR="00226342">
        <w:rPr>
          <w:rFonts w:hint="eastAsia"/>
        </w:rPr>
        <w:t>万元的为</w:t>
      </w:r>
      <w:r w:rsidR="00226342">
        <w:rPr>
          <w:rFonts w:hint="eastAsia"/>
        </w:rPr>
        <w:t>1.27</w:t>
      </w:r>
      <w:r w:rsidR="00226342">
        <w:rPr>
          <w:rFonts w:hint="eastAsia"/>
        </w:rPr>
        <w:t>亿元，占</w:t>
      </w:r>
      <w:r w:rsidR="00226342">
        <w:rPr>
          <w:rFonts w:hint="eastAsia"/>
        </w:rPr>
        <w:t>2.56%</w:t>
      </w:r>
      <w:r w:rsidR="00226342">
        <w:rPr>
          <w:rFonts w:hint="eastAsia"/>
        </w:rPr>
        <w:t>；大于</w:t>
      </w:r>
      <w:r w:rsidR="00226342">
        <w:rPr>
          <w:rFonts w:hint="eastAsia"/>
        </w:rPr>
        <w:t>10</w:t>
      </w:r>
      <w:r w:rsidR="00226342">
        <w:rPr>
          <w:rFonts w:hint="eastAsia"/>
        </w:rPr>
        <w:t>万元小于等于</w:t>
      </w:r>
      <w:r w:rsidR="00226342">
        <w:rPr>
          <w:rFonts w:hint="eastAsia"/>
        </w:rPr>
        <w:t>50</w:t>
      </w:r>
      <w:r w:rsidR="00226342">
        <w:rPr>
          <w:rFonts w:hint="eastAsia"/>
        </w:rPr>
        <w:t>万元的为</w:t>
      </w:r>
      <w:r w:rsidR="00226342">
        <w:rPr>
          <w:rFonts w:hint="eastAsia"/>
        </w:rPr>
        <w:t>25.51</w:t>
      </w:r>
      <w:r w:rsidR="00226342">
        <w:rPr>
          <w:rFonts w:hint="eastAsia"/>
        </w:rPr>
        <w:t>亿元，占</w:t>
      </w:r>
      <w:r w:rsidR="00226342">
        <w:rPr>
          <w:rFonts w:hint="eastAsia"/>
        </w:rPr>
        <w:t>51.38%</w:t>
      </w:r>
      <w:r w:rsidR="00226342">
        <w:rPr>
          <w:rFonts w:hint="eastAsia"/>
        </w:rPr>
        <w:t>；大于</w:t>
      </w:r>
      <w:r w:rsidR="00226342">
        <w:rPr>
          <w:rFonts w:hint="eastAsia"/>
        </w:rPr>
        <w:t>50</w:t>
      </w:r>
      <w:r w:rsidR="00226342">
        <w:rPr>
          <w:rFonts w:hint="eastAsia"/>
        </w:rPr>
        <w:t>万元小于等于</w:t>
      </w:r>
      <w:r w:rsidR="00226342">
        <w:rPr>
          <w:rFonts w:hint="eastAsia"/>
        </w:rPr>
        <w:t>100</w:t>
      </w:r>
      <w:r w:rsidR="00226342">
        <w:rPr>
          <w:rFonts w:hint="eastAsia"/>
        </w:rPr>
        <w:t>万元的为</w:t>
      </w:r>
      <w:r w:rsidR="00226342">
        <w:rPr>
          <w:rFonts w:hint="eastAsia"/>
        </w:rPr>
        <w:t>8.36</w:t>
      </w:r>
      <w:r w:rsidR="00226342">
        <w:rPr>
          <w:rFonts w:hint="eastAsia"/>
        </w:rPr>
        <w:t>亿元，占</w:t>
      </w:r>
      <w:r w:rsidR="00226342">
        <w:rPr>
          <w:rFonts w:hint="eastAsia"/>
        </w:rPr>
        <w:t>16.83%</w:t>
      </w:r>
      <w:r w:rsidR="00226342">
        <w:rPr>
          <w:rFonts w:hint="eastAsia"/>
        </w:rPr>
        <w:t>；大于</w:t>
      </w:r>
      <w:r w:rsidR="00226342">
        <w:rPr>
          <w:rFonts w:hint="eastAsia"/>
        </w:rPr>
        <w:t>100</w:t>
      </w:r>
      <w:r w:rsidR="00226342">
        <w:rPr>
          <w:rFonts w:hint="eastAsia"/>
        </w:rPr>
        <w:t>万元的为</w:t>
      </w:r>
      <w:r w:rsidR="00226342">
        <w:rPr>
          <w:rFonts w:hint="eastAsia"/>
        </w:rPr>
        <w:t>14.52</w:t>
      </w:r>
      <w:r w:rsidR="00226342">
        <w:rPr>
          <w:rFonts w:hint="eastAsia"/>
        </w:rPr>
        <w:t>亿元，占</w:t>
      </w:r>
      <w:r w:rsidR="00226342">
        <w:rPr>
          <w:rFonts w:hint="eastAsia"/>
        </w:rPr>
        <w:t>29.23%</w:t>
      </w:r>
      <w:r w:rsidR="00226342">
        <w:rPr>
          <w:rStyle w:val="aa"/>
          <w:szCs w:val="21"/>
        </w:rPr>
        <w:footnoteReference w:id="7"/>
      </w:r>
      <w:r w:rsidR="00226342">
        <w:rPr>
          <w:rFonts w:hint="eastAsia"/>
        </w:rPr>
        <w:t>。</w:t>
      </w:r>
    </w:p>
    <w:p w14:paraId="3896C5D2" w14:textId="77777777" w:rsidR="00794A50" w:rsidRPr="008E31F9" w:rsidRDefault="00794A50" w:rsidP="003A783C">
      <w:pPr>
        <w:ind w:left="1" w:firstLine="420"/>
        <w:rPr>
          <w:rFonts w:hint="eastAsia"/>
        </w:rPr>
      </w:pPr>
      <w:r>
        <w:rPr>
          <w:rFonts w:hint="eastAsia"/>
        </w:rPr>
        <w:t>从</w:t>
      </w:r>
      <w:r>
        <w:rPr>
          <w:rFonts w:hint="eastAsia"/>
        </w:rPr>
        <w:t>MIX</w:t>
      </w:r>
      <w:r>
        <w:rPr>
          <w:rFonts w:hint="eastAsia"/>
        </w:rPr>
        <w:t>的统计数据来看，截至</w:t>
      </w:r>
      <w:commentRangeStart w:id="19"/>
      <w:r>
        <w:rPr>
          <w:rFonts w:hint="eastAsia"/>
        </w:rPr>
        <w:t>200</w:t>
      </w:r>
      <w:r w:rsidR="00483EF7">
        <w:rPr>
          <w:rFonts w:hint="eastAsia"/>
        </w:rPr>
        <w:t>9</w:t>
      </w:r>
      <w:r>
        <w:rPr>
          <w:rFonts w:hint="eastAsia"/>
        </w:rPr>
        <w:t>年</w:t>
      </w:r>
      <w:commentRangeEnd w:id="19"/>
      <w:r w:rsidR="00382C77">
        <w:rPr>
          <w:rStyle w:val="af0"/>
        </w:rPr>
        <w:commentReference w:id="19"/>
      </w:r>
      <w:r>
        <w:rPr>
          <w:rFonts w:hint="eastAsia"/>
        </w:rPr>
        <w:t>，中国小额信贷机构累计贷款总额</w:t>
      </w:r>
      <w:r>
        <w:rPr>
          <w:rFonts w:hint="eastAsia"/>
        </w:rPr>
        <w:t>1043069</w:t>
      </w:r>
      <w:r w:rsidR="00382C77">
        <w:rPr>
          <w:rFonts w:hint="eastAsia"/>
        </w:rPr>
        <w:t>0</w:t>
      </w:r>
      <w:r w:rsidRPr="008E31F9">
        <w:rPr>
          <w:rFonts w:hint="eastAsia"/>
        </w:rPr>
        <w:t>美元，约合</w:t>
      </w:r>
      <w:r w:rsidRPr="008E31F9">
        <w:rPr>
          <w:rFonts w:hint="eastAsia"/>
        </w:rPr>
        <w:t>6</w:t>
      </w:r>
      <w:r w:rsidR="00382C77">
        <w:rPr>
          <w:rFonts w:hint="eastAsia"/>
        </w:rPr>
        <w:t>.</w:t>
      </w:r>
      <w:r w:rsidRPr="008E31F9">
        <w:rPr>
          <w:rFonts w:hint="eastAsia"/>
        </w:rPr>
        <w:t>5</w:t>
      </w:r>
      <w:r w:rsidR="00382C77">
        <w:rPr>
          <w:rFonts w:hint="eastAsia"/>
        </w:rPr>
        <w:t>9</w:t>
      </w:r>
      <w:r w:rsidR="00382C77">
        <w:rPr>
          <w:rFonts w:hint="eastAsia"/>
        </w:rPr>
        <w:t>亿</w:t>
      </w:r>
      <w:r w:rsidRPr="008E31F9">
        <w:rPr>
          <w:rFonts w:hint="eastAsia"/>
        </w:rPr>
        <w:t>元人民币，平均贷款余额为</w:t>
      </w:r>
      <w:r w:rsidRPr="008E31F9">
        <w:rPr>
          <w:rFonts w:hint="eastAsia"/>
        </w:rPr>
        <w:t>388</w:t>
      </w:r>
      <w:r w:rsidRPr="008E31F9">
        <w:rPr>
          <w:rFonts w:hint="eastAsia"/>
        </w:rPr>
        <w:t>美元，约合</w:t>
      </w:r>
      <w:r w:rsidRPr="008E31F9">
        <w:rPr>
          <w:rFonts w:hint="eastAsia"/>
        </w:rPr>
        <w:t>2451.04</w:t>
      </w:r>
      <w:r w:rsidRPr="008E31F9">
        <w:rPr>
          <w:rFonts w:hint="eastAsia"/>
        </w:rPr>
        <w:t>元人民币</w:t>
      </w:r>
      <w:r w:rsidR="00483EF7" w:rsidRPr="008E31F9">
        <w:footnoteReference w:id="8"/>
      </w:r>
      <w:r w:rsidRPr="008E31F9">
        <w:rPr>
          <w:rFonts w:hint="eastAsia"/>
        </w:rPr>
        <w:t>。</w:t>
      </w:r>
      <w:r w:rsidR="00483EF7" w:rsidRPr="008E31F9">
        <w:rPr>
          <w:rFonts w:hint="eastAsia"/>
        </w:rPr>
        <w:t>小额信贷公司的平均贷款余额只能算小额贷款公司单笔贷款余额的冰山一角。不管从贷款余额还是贷款总额来看，与我国小额信贷机构相比，小额贷款公司的“小”</w:t>
      </w:r>
      <w:r w:rsidR="00382C77">
        <w:rPr>
          <w:rFonts w:hint="eastAsia"/>
        </w:rPr>
        <w:t>可是一点都不“小”</w:t>
      </w:r>
      <w:r w:rsidR="00483EF7" w:rsidRPr="008E31F9">
        <w:rPr>
          <w:rFonts w:hint="eastAsia"/>
        </w:rPr>
        <w:t>。</w:t>
      </w:r>
    </w:p>
    <w:p w14:paraId="0B2FDC77" w14:textId="77777777" w:rsidR="00091FC9" w:rsidRPr="00607E64" w:rsidRDefault="006C1367" w:rsidP="00607E64">
      <w:pPr>
        <w:pStyle w:val="ad"/>
        <w:keepNext/>
        <w:keepLines/>
        <w:numPr>
          <w:ilvl w:val="2"/>
          <w:numId w:val="27"/>
        </w:numPr>
        <w:tabs>
          <w:tab w:val="num" w:pos="0"/>
        </w:tabs>
        <w:spacing w:line="416" w:lineRule="auto"/>
        <w:ind w:left="567" w:hanging="567"/>
        <w:jc w:val="both"/>
        <w:rPr>
          <w:rFonts w:ascii="Times New Roman" w:hAnsi="Times New Roman" w:hint="eastAsia"/>
          <w:b/>
          <w:bCs w:val="0"/>
          <w:kern w:val="2"/>
          <w:szCs w:val="22"/>
        </w:rPr>
      </w:pPr>
      <w:r w:rsidRPr="00607E64" w:rsidDel="006C1367">
        <w:rPr>
          <w:rFonts w:ascii="Times New Roman" w:hAnsi="Times New Roman" w:hint="eastAsia"/>
          <w:b/>
          <w:bCs w:val="0"/>
          <w:kern w:val="2"/>
          <w:szCs w:val="22"/>
        </w:rPr>
        <w:t xml:space="preserve"> </w:t>
      </w:r>
      <w:r w:rsidR="00091FC9" w:rsidRPr="00607E64">
        <w:rPr>
          <w:rFonts w:ascii="Times New Roman" w:hAnsi="Times New Roman" w:hint="eastAsia"/>
          <w:b/>
          <w:bCs w:val="0"/>
          <w:kern w:val="2"/>
          <w:szCs w:val="22"/>
        </w:rPr>
        <w:t>“咬文嚼字”的意义何在</w:t>
      </w:r>
    </w:p>
    <w:p w14:paraId="4629662C" w14:textId="77777777" w:rsidR="00483EF7" w:rsidRDefault="00DF6C0A" w:rsidP="003A783C">
      <w:pPr>
        <w:ind w:left="1" w:firstLine="420"/>
        <w:rPr>
          <w:rFonts w:hint="eastAsia"/>
          <w:szCs w:val="21"/>
        </w:rPr>
      </w:pPr>
      <w:r w:rsidRPr="00DF6C0A">
        <w:rPr>
          <w:rFonts w:hint="eastAsia"/>
        </w:rPr>
        <w:t>我国小额贷款与国际</w:t>
      </w:r>
      <w:r>
        <w:rPr>
          <w:rFonts w:hint="eastAsia"/>
        </w:rPr>
        <w:t>上的小额信贷机构有着较大的不同。我国对设定小额信贷机构的最低资本金要求较高。</w:t>
      </w:r>
      <w:r>
        <w:rPr>
          <w:rFonts w:hint="eastAsia"/>
        </w:rPr>
        <w:t>2008</w:t>
      </w:r>
      <w:r>
        <w:rPr>
          <w:rFonts w:hint="eastAsia"/>
        </w:rPr>
        <w:t>年中国人民银行发布的《关于小额贷款公司试点指导意见》中小额贷款公司的设立要求中明确指出，小额贷款机构为有限责任公司的注册资本不得低于</w:t>
      </w:r>
      <w:r>
        <w:rPr>
          <w:rFonts w:hint="eastAsia"/>
        </w:rPr>
        <w:t>500</w:t>
      </w:r>
      <w:r>
        <w:rPr>
          <w:rFonts w:hint="eastAsia"/>
        </w:rPr>
        <w:t>万元，股份有限公司的注册资本不得低于</w:t>
      </w:r>
      <w:r>
        <w:rPr>
          <w:rFonts w:hint="eastAsia"/>
        </w:rPr>
        <w:t>1000</w:t>
      </w:r>
      <w:r>
        <w:rPr>
          <w:rFonts w:hint="eastAsia"/>
        </w:rPr>
        <w:t>万元。</w:t>
      </w:r>
      <w:r w:rsidR="008A31BF">
        <w:rPr>
          <w:rFonts w:hint="eastAsia"/>
        </w:rPr>
        <w:t>而</w:t>
      </w:r>
      <w:r>
        <w:rPr>
          <w:rFonts w:hint="eastAsia"/>
        </w:rPr>
        <w:t>我国《商业银行法》</w:t>
      </w:r>
      <w:r w:rsidR="008A31BF">
        <w:rPr>
          <w:rFonts w:hint="eastAsia"/>
        </w:rPr>
        <w:t>中规定，</w:t>
      </w:r>
      <w:r w:rsidR="008A31BF">
        <w:rPr>
          <w:rFonts w:hint="eastAsia"/>
          <w:szCs w:val="21"/>
        </w:rPr>
        <w:t>设立商业银行的注册资本最低限额为十亿元人民币；城市合作商业银行的注册资本最低限额为一亿元人民币；</w:t>
      </w:r>
      <w:r>
        <w:rPr>
          <w:rFonts w:hint="eastAsia"/>
          <w:szCs w:val="21"/>
        </w:rPr>
        <w:t>农村合作商业银行的注册资本最低限额为五千万元人民币。</w:t>
      </w:r>
    </w:p>
    <w:p w14:paraId="3D416E84" w14:textId="77777777" w:rsidR="008A31BF" w:rsidRDefault="008A31BF" w:rsidP="003A783C">
      <w:pPr>
        <w:wordWrap w:val="0"/>
        <w:spacing w:after="225" w:line="390" w:lineRule="atLeast"/>
        <w:ind w:left="1" w:firstLine="420"/>
        <w:rPr>
          <w:rFonts w:hint="eastAsia"/>
        </w:rPr>
      </w:pPr>
      <w:r>
        <w:rPr>
          <w:rFonts w:hint="eastAsia"/>
          <w:szCs w:val="21"/>
        </w:rPr>
        <w:t>在《指导意见》中对小额贷款公司的资金运用方面指出：“</w:t>
      </w:r>
      <w:r w:rsidRPr="008A31BF">
        <w:t>小额贷款公司在坚持为农民、农业和农村经济发展服务的原则下自主选择贷款对象。小额贷款公司发放贷款，应坚持</w:t>
      </w:r>
      <w:r>
        <w:rPr>
          <w:rFonts w:hint="eastAsia"/>
        </w:rPr>
        <w:t>‘</w:t>
      </w:r>
      <w:r w:rsidRPr="008A31BF">
        <w:t>小额、分散</w:t>
      </w:r>
      <w:r>
        <w:rPr>
          <w:rFonts w:hint="eastAsia"/>
        </w:rPr>
        <w:t>’</w:t>
      </w:r>
      <w:r w:rsidRPr="008A31BF">
        <w:t>的原则，鼓励小额贷款公司面向农户和微型企业提供信贷服务，着力扩大客户数量和服务覆盖面。</w:t>
      </w:r>
      <w:r>
        <w:rPr>
          <w:rFonts w:hint="eastAsia"/>
        </w:rPr>
        <w:t>”然而上述规定与大多数小额贷款公司的商业性属性有冲突。在商业化逐利性本质的驱动下，在资本金需求不能得到满足的情况下，商业性小额贷款公司都趋于将贷款投向规模较大、盈利能力强、风险</w:t>
      </w:r>
      <w:r w:rsidR="00382C77">
        <w:rPr>
          <w:rFonts w:hint="eastAsia"/>
        </w:rPr>
        <w:t>相对更</w:t>
      </w:r>
      <w:r>
        <w:rPr>
          <w:rFonts w:hint="eastAsia"/>
        </w:rPr>
        <w:t>低的中小企业，而不是数额小、风险大、管理成本高的农户贷款。事实上很多小额贷款公司都没有严格按照《指导意见》的规定执行，中小企业的大额贷款仍然是公司的重点投放对象。如江苏省宿迁市</w:t>
      </w:r>
      <w:r>
        <w:rPr>
          <w:rFonts w:hint="eastAsia"/>
        </w:rPr>
        <w:t>24</w:t>
      </w:r>
      <w:r>
        <w:rPr>
          <w:rFonts w:hint="eastAsia"/>
        </w:rPr>
        <w:t>家小额贷款公司</w:t>
      </w:r>
      <w:r>
        <w:rPr>
          <w:rFonts w:hint="eastAsia"/>
        </w:rPr>
        <w:t>2011</w:t>
      </w:r>
      <w:r>
        <w:rPr>
          <w:rFonts w:hint="eastAsia"/>
        </w:rPr>
        <w:t>年</w:t>
      </w:r>
      <w:r>
        <w:rPr>
          <w:rFonts w:hint="eastAsia"/>
        </w:rPr>
        <w:t>1-6</w:t>
      </w:r>
      <w:r>
        <w:rPr>
          <w:rFonts w:hint="eastAsia"/>
        </w:rPr>
        <w:t>月累计发放贷款</w:t>
      </w:r>
      <w:r>
        <w:rPr>
          <w:rFonts w:hint="eastAsia"/>
        </w:rPr>
        <w:t>483594.02</w:t>
      </w:r>
      <w:r>
        <w:rPr>
          <w:rFonts w:hint="eastAsia"/>
        </w:rPr>
        <w:t>万元，其中只有</w:t>
      </w:r>
      <w:r>
        <w:rPr>
          <w:rFonts w:hint="eastAsia"/>
        </w:rPr>
        <w:t>17.48%</w:t>
      </w:r>
      <w:r>
        <w:rPr>
          <w:rFonts w:hint="eastAsia"/>
        </w:rPr>
        <w:t>投向农户，</w:t>
      </w:r>
      <w:r>
        <w:rPr>
          <w:rFonts w:hint="eastAsia"/>
        </w:rPr>
        <w:t>58.25%</w:t>
      </w:r>
      <w:r>
        <w:rPr>
          <w:rFonts w:hint="eastAsia"/>
        </w:rPr>
        <w:t>投向了中小企业</w:t>
      </w:r>
      <w:r>
        <w:rPr>
          <w:rStyle w:val="aa"/>
        </w:rPr>
        <w:footnoteReference w:id="9"/>
      </w:r>
      <w:r>
        <w:rPr>
          <w:rFonts w:hint="eastAsia"/>
        </w:rPr>
        <w:t>。而国际上的小额信贷机构的服务区域大多数都在农村地区，且服务对象大多数是穷人或者低收入者。</w:t>
      </w:r>
    </w:p>
    <w:p w14:paraId="12399134" w14:textId="77777777" w:rsidR="008A31BF" w:rsidRPr="00032A9E" w:rsidRDefault="00032A9E" w:rsidP="003A783C">
      <w:pPr>
        <w:wordWrap w:val="0"/>
        <w:spacing w:after="225" w:line="390" w:lineRule="atLeast"/>
        <w:ind w:left="1" w:firstLine="420"/>
        <w:rPr>
          <w:rFonts w:hint="eastAsia"/>
        </w:rPr>
      </w:pPr>
      <w:r>
        <w:rPr>
          <w:rFonts w:hint="eastAsia"/>
        </w:rPr>
        <w:t>这里的咬文嚼字不在于咀嚼所谓“小”的具体数字，在各个国家，在具体的经济发展水平下，</w:t>
      </w:r>
      <w:r w:rsidR="00382C77">
        <w:rPr>
          <w:rFonts w:hint="eastAsia"/>
        </w:rPr>
        <w:t>这个“小”字的大小都不尽相同</w:t>
      </w:r>
      <w:r>
        <w:rPr>
          <w:rFonts w:hint="eastAsia"/>
        </w:rPr>
        <w:t>。</w:t>
      </w:r>
      <w:r w:rsidR="00382C77">
        <w:rPr>
          <w:rFonts w:hint="eastAsia"/>
        </w:rPr>
        <w:t>事实是，拘泥于“大小”的上体数字并无太多实际意义，关键是机构是否能真正</w:t>
      </w:r>
      <w:r>
        <w:rPr>
          <w:rFonts w:hint="eastAsia"/>
        </w:rPr>
        <w:t>秉持为穷人服务的宗旨，</w:t>
      </w:r>
      <w:r w:rsidR="00382C77">
        <w:rPr>
          <w:rFonts w:hint="eastAsia"/>
        </w:rPr>
        <w:t>在考虑自身利益的同时，真正兼顾到社会效应、真正支持低收入人群的发展。要特别小心的，是要</w:t>
      </w:r>
      <w:r>
        <w:rPr>
          <w:rFonts w:hint="eastAsia"/>
        </w:rPr>
        <w:t>防范某些机构打着“小额”的招牌，干的却不是小额的事，为的就</w:t>
      </w:r>
      <w:r w:rsidR="00382C77">
        <w:rPr>
          <w:rFonts w:hint="eastAsia"/>
        </w:rPr>
        <w:t>只</w:t>
      </w:r>
      <w:r>
        <w:rPr>
          <w:rFonts w:hint="eastAsia"/>
        </w:rPr>
        <w:t>是享受政府各部门对小额</w:t>
      </w:r>
      <w:r w:rsidR="00382C77">
        <w:rPr>
          <w:rFonts w:hint="eastAsia"/>
        </w:rPr>
        <w:t>贷款机构</w:t>
      </w:r>
      <w:r>
        <w:rPr>
          <w:rFonts w:hint="eastAsia"/>
        </w:rPr>
        <w:t>的扶持政策</w:t>
      </w:r>
      <w:r w:rsidR="00382C77">
        <w:rPr>
          <w:rFonts w:hint="eastAsia"/>
        </w:rPr>
        <w:t>和其他</w:t>
      </w:r>
      <w:r>
        <w:rPr>
          <w:rFonts w:hint="eastAsia"/>
        </w:rPr>
        <w:t>优惠。</w:t>
      </w:r>
    </w:p>
    <w:p w14:paraId="458423CC" w14:textId="77777777" w:rsidR="00091FC9" w:rsidRPr="00607E64" w:rsidRDefault="00091FC9" w:rsidP="00607E64">
      <w:pPr>
        <w:pStyle w:val="ab"/>
        <w:keepNext/>
        <w:keepLines/>
        <w:numPr>
          <w:ilvl w:val="0"/>
          <w:numId w:val="32"/>
        </w:numPr>
        <w:tabs>
          <w:tab w:val="clear" w:pos="5925"/>
          <w:tab w:val="num" w:pos="0"/>
        </w:tabs>
        <w:spacing w:line="416" w:lineRule="auto"/>
        <w:ind w:left="567" w:hanging="567"/>
        <w:jc w:val="both"/>
        <w:rPr>
          <w:rFonts w:ascii="Cambria" w:hAnsi="Cambria" w:hint="eastAsia"/>
          <w:b/>
          <w:szCs w:val="24"/>
        </w:rPr>
      </w:pPr>
      <w:r w:rsidRPr="00607E64">
        <w:rPr>
          <w:rFonts w:ascii="Cambria" w:hAnsi="Cambria" w:hint="eastAsia"/>
          <w:b/>
          <w:szCs w:val="24"/>
        </w:rPr>
        <w:t>国际小额信贷利率政策对我国的借鉴作用</w:t>
      </w:r>
    </w:p>
    <w:p w14:paraId="795E33E1" w14:textId="77777777" w:rsidR="00091FC9" w:rsidRPr="00607E64" w:rsidRDefault="00091FC9" w:rsidP="00607E64">
      <w:pPr>
        <w:pStyle w:val="ad"/>
        <w:keepNext/>
        <w:keepLines/>
        <w:numPr>
          <w:ilvl w:val="2"/>
          <w:numId w:val="45"/>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利率限制情况统计</w:t>
      </w:r>
    </w:p>
    <w:p w14:paraId="2DF938B9" w14:textId="77777777" w:rsidR="006054B3" w:rsidRDefault="006054B3" w:rsidP="003A783C">
      <w:pPr>
        <w:ind w:left="1" w:firstLine="420"/>
        <w:rPr>
          <w:rFonts w:hint="eastAsia"/>
        </w:rPr>
      </w:pPr>
      <w:r>
        <w:rPr>
          <w:rFonts w:hint="eastAsia"/>
        </w:rPr>
        <w:t>小额信贷机构收取的高利率</w:t>
      </w:r>
      <w:r w:rsidR="008D255C">
        <w:rPr>
          <w:rFonts w:hint="eastAsia"/>
        </w:rPr>
        <w:t>引起了政策制定者的关注：为什么为了帮助穷人而设立的机构却收取如此高的利率？</w:t>
      </w:r>
      <w:r w:rsidR="006225E1">
        <w:rPr>
          <w:rFonts w:hint="eastAsia"/>
        </w:rPr>
        <w:t>从</w:t>
      </w:r>
      <w:r w:rsidR="008D255C">
        <w:rPr>
          <w:rFonts w:hint="eastAsia"/>
        </w:rPr>
        <w:t>政治的角度</w:t>
      </w:r>
      <w:r w:rsidR="006225E1">
        <w:rPr>
          <w:rFonts w:hint="eastAsia"/>
        </w:rPr>
        <w:t>看，政府能不能</w:t>
      </w:r>
      <w:r w:rsidR="008D255C">
        <w:rPr>
          <w:rFonts w:hint="eastAsia"/>
        </w:rPr>
        <w:t>支持这种</w:t>
      </w:r>
      <w:r w:rsidR="006225E1">
        <w:rPr>
          <w:rFonts w:hint="eastAsia"/>
        </w:rPr>
        <w:t>自由</w:t>
      </w:r>
      <w:r w:rsidR="008D255C">
        <w:rPr>
          <w:rFonts w:hint="eastAsia"/>
        </w:rPr>
        <w:t>利率</w:t>
      </w:r>
      <w:r w:rsidR="006225E1">
        <w:rPr>
          <w:rFonts w:hint="eastAsia"/>
        </w:rPr>
        <w:t>政策</w:t>
      </w:r>
      <w:r w:rsidR="008D255C">
        <w:rPr>
          <w:rFonts w:hint="eastAsia"/>
        </w:rPr>
        <w:t>？</w:t>
      </w:r>
      <w:r w:rsidR="006225E1">
        <w:rPr>
          <w:rFonts w:hint="eastAsia"/>
        </w:rPr>
        <w:t>许多国家的</w:t>
      </w:r>
      <w:r w:rsidR="008D255C">
        <w:rPr>
          <w:rFonts w:hint="eastAsia"/>
        </w:rPr>
        <w:t>政府</w:t>
      </w:r>
      <w:r w:rsidR="006225E1">
        <w:rPr>
          <w:rFonts w:hint="eastAsia"/>
        </w:rPr>
        <w:t>，都</w:t>
      </w:r>
      <w:r w:rsidR="008D255C">
        <w:rPr>
          <w:rFonts w:hint="eastAsia"/>
        </w:rPr>
        <w:t>使用</w:t>
      </w:r>
      <w:r w:rsidR="006225E1">
        <w:rPr>
          <w:rFonts w:hint="eastAsia"/>
        </w:rPr>
        <w:t>了</w:t>
      </w:r>
      <w:r w:rsidR="008D255C">
        <w:rPr>
          <w:rFonts w:hint="eastAsia"/>
        </w:rPr>
        <w:t>强制性的利率限制</w:t>
      </w:r>
      <w:r w:rsidR="006225E1">
        <w:rPr>
          <w:rFonts w:hint="eastAsia"/>
        </w:rPr>
        <w:t>的政策</w:t>
      </w:r>
      <w:r w:rsidR="008D255C">
        <w:rPr>
          <w:rFonts w:hint="eastAsia"/>
        </w:rPr>
        <w:t>。如今，大约</w:t>
      </w:r>
      <w:r w:rsidR="008D255C">
        <w:rPr>
          <w:rFonts w:hint="eastAsia"/>
        </w:rPr>
        <w:t>40</w:t>
      </w:r>
      <w:r w:rsidR="008D255C">
        <w:rPr>
          <w:rFonts w:hint="eastAsia"/>
        </w:rPr>
        <w:t>个发展中或者处于转型期的国家已经设立了这种利率上限。</w:t>
      </w:r>
      <w:r w:rsidR="00957254">
        <w:rPr>
          <w:rFonts w:hint="eastAsia"/>
        </w:rPr>
        <w:t>然而</w:t>
      </w:r>
      <w:r w:rsidR="006225E1">
        <w:rPr>
          <w:rFonts w:hint="eastAsia"/>
        </w:rPr>
        <w:t>，实践表明，利率限制政策</w:t>
      </w:r>
      <w:r w:rsidR="00957254">
        <w:rPr>
          <w:rFonts w:hint="eastAsia"/>
        </w:rPr>
        <w:t>使得穷人更难获得金融服务</w:t>
      </w:r>
      <w:r w:rsidR="006225E1">
        <w:rPr>
          <w:rFonts w:hint="eastAsia"/>
        </w:rPr>
        <w:t>，因为</w:t>
      </w:r>
      <w:r w:rsidR="00957254">
        <w:rPr>
          <w:rFonts w:hint="eastAsia"/>
        </w:rPr>
        <w:t>利率限制使得正规的或者半正规的小额借贷机构很难或者根本不能</w:t>
      </w:r>
      <w:r w:rsidR="006225E1">
        <w:rPr>
          <w:rFonts w:hint="eastAsia"/>
        </w:rPr>
        <w:t>收回</w:t>
      </w:r>
      <w:r w:rsidR="00957254">
        <w:rPr>
          <w:rFonts w:hint="eastAsia"/>
        </w:rPr>
        <w:t>其</w:t>
      </w:r>
      <w:r w:rsidR="006225E1">
        <w:rPr>
          <w:rFonts w:hint="eastAsia"/>
        </w:rPr>
        <w:t>经营</w:t>
      </w:r>
      <w:r w:rsidR="00957254">
        <w:rPr>
          <w:rFonts w:hint="eastAsia"/>
        </w:rPr>
        <w:t>成本，其客户要么根本不能获得金融服务，要么就只有转向非正规的借贷市场。</w:t>
      </w:r>
    </w:p>
    <w:p w14:paraId="4D01DFF5" w14:textId="77777777" w:rsidR="00924EF7" w:rsidRDefault="00924EF7" w:rsidP="003A783C">
      <w:pPr>
        <w:ind w:left="1" w:firstLine="420"/>
        <w:rPr>
          <w:rFonts w:hint="eastAsia"/>
        </w:rPr>
      </w:pPr>
      <w:r>
        <w:rPr>
          <w:rFonts w:hint="eastAsia"/>
        </w:rPr>
        <w:t>由于利率水平</w:t>
      </w:r>
      <w:r w:rsidR="006D4C78">
        <w:rPr>
          <w:rFonts w:hint="eastAsia"/>
        </w:rPr>
        <w:t>是小额信贷机构双重目标</w:t>
      </w:r>
      <w:r>
        <w:rPr>
          <w:rFonts w:hint="eastAsia"/>
        </w:rPr>
        <w:t>——非盈利性的</w:t>
      </w:r>
      <w:r w:rsidR="006D4C78">
        <w:rPr>
          <w:rFonts w:hint="eastAsia"/>
        </w:rPr>
        <w:t>社会目标</w:t>
      </w:r>
      <w:r>
        <w:rPr>
          <w:rFonts w:hint="eastAsia"/>
        </w:rPr>
        <w:t>和盈利性</w:t>
      </w:r>
      <w:r w:rsidR="006D4C78">
        <w:rPr>
          <w:rFonts w:hint="eastAsia"/>
        </w:rPr>
        <w:t>的商业目标</w:t>
      </w:r>
      <w:r>
        <w:rPr>
          <w:rFonts w:hint="eastAsia"/>
        </w:rPr>
        <w:t>——</w:t>
      </w:r>
      <w:r w:rsidR="006D4C78">
        <w:rPr>
          <w:rFonts w:hint="eastAsia"/>
        </w:rPr>
        <w:t>之间的平衡点和具体体现</w:t>
      </w:r>
      <w:r>
        <w:rPr>
          <w:rFonts w:hint="eastAsia"/>
        </w:rPr>
        <w:t>，小额信贷机构</w:t>
      </w:r>
      <w:r w:rsidR="00957254">
        <w:rPr>
          <w:rFonts w:hint="eastAsia"/>
        </w:rPr>
        <w:t>贷款</w:t>
      </w:r>
      <w:r>
        <w:rPr>
          <w:rFonts w:hint="eastAsia"/>
        </w:rPr>
        <w:t>利率</w:t>
      </w:r>
      <w:r w:rsidR="006D4C78">
        <w:rPr>
          <w:rFonts w:hint="eastAsia"/>
        </w:rPr>
        <w:t>的形成机制和确定方式，自然</w:t>
      </w:r>
      <w:r>
        <w:rPr>
          <w:rFonts w:hint="eastAsia"/>
        </w:rPr>
        <w:t>成了</w:t>
      </w:r>
      <w:r w:rsidR="006D4C78">
        <w:rPr>
          <w:rFonts w:hint="eastAsia"/>
        </w:rPr>
        <w:t>各方利益主体最为关注的焦点。</w:t>
      </w:r>
      <w:r>
        <w:rPr>
          <w:rFonts w:hint="eastAsia"/>
        </w:rPr>
        <w:t>。</w:t>
      </w:r>
      <w:r w:rsidR="00B27678">
        <w:rPr>
          <w:rFonts w:hint="eastAsia"/>
        </w:rPr>
        <w:t>一方面，</w:t>
      </w:r>
      <w:r>
        <w:rPr>
          <w:rFonts w:hint="eastAsia"/>
        </w:rPr>
        <w:t>小额信贷机构为其小规模的贷款业务付出了较高的交易成本，为了弥补成本以及保持机构的可持续性和盈利性</w:t>
      </w:r>
      <w:r w:rsidR="00792857">
        <w:rPr>
          <w:rStyle w:val="aa"/>
          <w:szCs w:val="21"/>
        </w:rPr>
        <w:footnoteReference w:id="10"/>
      </w:r>
      <w:r>
        <w:rPr>
          <w:rFonts w:hint="eastAsia"/>
        </w:rPr>
        <w:t>，</w:t>
      </w:r>
      <w:r w:rsidR="00B27678">
        <w:rPr>
          <w:rFonts w:hint="eastAsia"/>
        </w:rPr>
        <w:t>其利率高于传统商业银行贷款利率是可以理解的</w:t>
      </w:r>
      <w:r>
        <w:rPr>
          <w:rFonts w:hint="eastAsia"/>
        </w:rPr>
        <w:t>。</w:t>
      </w:r>
    </w:p>
    <w:p w14:paraId="5BF9902C" w14:textId="77777777" w:rsidR="00924EF7" w:rsidRDefault="00B27678" w:rsidP="003A783C">
      <w:pPr>
        <w:ind w:left="1" w:firstLine="420"/>
        <w:rPr>
          <w:rFonts w:hint="eastAsia"/>
        </w:rPr>
      </w:pPr>
      <w:r>
        <w:rPr>
          <w:rFonts w:hint="eastAsia"/>
        </w:rPr>
        <w:t>另一方面，</w:t>
      </w:r>
      <w:r w:rsidR="00924EF7">
        <w:rPr>
          <w:rFonts w:hint="eastAsia"/>
        </w:rPr>
        <w:t>执政者</w:t>
      </w:r>
      <w:r>
        <w:rPr>
          <w:rFonts w:hint="eastAsia"/>
        </w:rPr>
        <w:t>为了获得低收入人群的政治支持，却倾向于</w:t>
      </w:r>
      <w:r w:rsidR="00924EF7">
        <w:rPr>
          <w:rFonts w:hint="eastAsia"/>
        </w:rPr>
        <w:t>限制小额信贷机构的利率。</w:t>
      </w:r>
      <w:r>
        <w:rPr>
          <w:rFonts w:hint="eastAsia"/>
        </w:rPr>
        <w:t>由于</w:t>
      </w:r>
      <w:r w:rsidR="00924EF7">
        <w:rPr>
          <w:rFonts w:hint="eastAsia"/>
        </w:rPr>
        <w:t>一般大众不了解</w:t>
      </w:r>
      <w:r>
        <w:rPr>
          <w:rFonts w:hint="eastAsia"/>
        </w:rPr>
        <w:t>行政性的利率限制对</w:t>
      </w:r>
      <w:r w:rsidR="00924EF7">
        <w:rPr>
          <w:rFonts w:hint="eastAsia"/>
        </w:rPr>
        <w:t>小额信贷机构</w:t>
      </w:r>
      <w:r>
        <w:rPr>
          <w:rFonts w:hint="eastAsia"/>
        </w:rPr>
        <w:t>发展所造成的巨灾阻碍，更多是从同情、慈善等角度看来小额信贷机构的利率问题，所以，</w:t>
      </w:r>
      <w:r w:rsidR="00924EF7">
        <w:rPr>
          <w:rFonts w:hint="eastAsia"/>
        </w:rPr>
        <w:t>即使利率既没有表现出低效率</w:t>
      </w:r>
      <w:r>
        <w:rPr>
          <w:rFonts w:hint="eastAsia"/>
        </w:rPr>
        <w:t>、</w:t>
      </w:r>
      <w:r w:rsidR="00924EF7">
        <w:rPr>
          <w:rFonts w:hint="eastAsia"/>
        </w:rPr>
        <w:t>也没有</w:t>
      </w:r>
      <w:r>
        <w:rPr>
          <w:rFonts w:hint="eastAsia"/>
        </w:rPr>
        <w:t>出现</w:t>
      </w:r>
      <w:r w:rsidR="00924EF7">
        <w:rPr>
          <w:rFonts w:hint="eastAsia"/>
        </w:rPr>
        <w:t>过分的逐利性，还是</w:t>
      </w:r>
      <w:r w:rsidR="001807B7">
        <w:rPr>
          <w:rFonts w:hint="eastAsia"/>
        </w:rPr>
        <w:t>会</w:t>
      </w:r>
      <w:r w:rsidR="00924EF7">
        <w:rPr>
          <w:rFonts w:hint="eastAsia"/>
        </w:rPr>
        <w:t>有很多人</w:t>
      </w:r>
      <w:r w:rsidR="001807B7">
        <w:rPr>
          <w:rFonts w:hint="eastAsia"/>
        </w:rPr>
        <w:t>潜意识或习惯性地</w:t>
      </w:r>
      <w:r w:rsidR="00924EF7">
        <w:rPr>
          <w:rFonts w:hint="eastAsia"/>
        </w:rPr>
        <w:t>反对小额信贷的高利率。</w:t>
      </w:r>
      <w:r w:rsidR="001807B7">
        <w:rPr>
          <w:rFonts w:hint="eastAsia"/>
        </w:rPr>
        <w:t>而专业的</w:t>
      </w:r>
      <w:r w:rsidR="00792857">
        <w:rPr>
          <w:rFonts w:hint="eastAsia"/>
        </w:rPr>
        <w:t>研究人员普遍</w:t>
      </w:r>
      <w:r w:rsidR="001807B7">
        <w:rPr>
          <w:rFonts w:hint="eastAsia"/>
        </w:rPr>
        <w:t>认为，利率限制降低利率带给低收入人群的好处，远不如利率限制所造成的资金供给不足所造成的“坏处”。</w:t>
      </w:r>
      <w:r w:rsidR="00792857">
        <w:rPr>
          <w:rStyle w:val="aa"/>
          <w:szCs w:val="21"/>
        </w:rPr>
        <w:footnoteReference w:id="11"/>
      </w:r>
    </w:p>
    <w:p w14:paraId="101CBD7B" w14:textId="77777777" w:rsidR="007F7412" w:rsidRDefault="007F7412" w:rsidP="00441947">
      <w:pPr>
        <w:numPr>
          <w:ilvl w:val="0"/>
          <w:numId w:val="22"/>
        </w:numPr>
        <w:ind w:firstLineChars="0"/>
        <w:rPr>
          <w:rFonts w:hint="eastAsia"/>
        </w:rPr>
      </w:pPr>
      <w:r>
        <w:rPr>
          <w:rFonts w:hint="eastAsia"/>
        </w:rPr>
        <w:t>巴西的利率限制情况</w:t>
      </w:r>
    </w:p>
    <w:p w14:paraId="399DD4D3" w14:textId="77777777" w:rsidR="007F7412" w:rsidRDefault="007F7412" w:rsidP="003A783C">
      <w:pPr>
        <w:ind w:left="1" w:firstLine="420"/>
        <w:rPr>
          <w:rFonts w:hint="eastAsia"/>
        </w:rPr>
      </w:pPr>
      <w:commentRangeStart w:id="20"/>
      <w:r>
        <w:rPr>
          <w:rFonts w:hint="eastAsia"/>
        </w:rPr>
        <w:t>由于</w:t>
      </w:r>
      <w:commentRangeEnd w:id="20"/>
      <w:r w:rsidR="00195E28">
        <w:rPr>
          <w:rStyle w:val="af0"/>
        </w:rPr>
        <w:commentReference w:id="20"/>
      </w:r>
      <w:r>
        <w:rPr>
          <w:rFonts w:hint="eastAsia"/>
        </w:rPr>
        <w:t>微型企业家信用公司（</w:t>
      </w:r>
      <w:r>
        <w:rPr>
          <w:rFonts w:hint="eastAsia"/>
        </w:rPr>
        <w:t>Microentrepreneur Credit Companies</w:t>
      </w:r>
      <w:r>
        <w:rPr>
          <w:rFonts w:hint="eastAsia"/>
        </w:rPr>
        <w:t>）以及公益非盈利组织</w:t>
      </w:r>
      <w:r>
        <w:rPr>
          <w:rFonts w:hint="eastAsia"/>
        </w:rPr>
        <w:t>(Public Interest NonProfit Organization)</w:t>
      </w:r>
      <w:r>
        <w:rPr>
          <w:rFonts w:hint="eastAsia"/>
        </w:rPr>
        <w:t>不受巴西的高利贷法的限制，对小额信贷机构的利率限制使得小额信贷机构只能从巴西社会和经济发展国民银行（</w:t>
      </w:r>
      <w:r>
        <w:rPr>
          <w:rFonts w:hint="eastAsia"/>
        </w:rPr>
        <w:t>Brazilian National Bank for Social and Economic Development</w:t>
      </w:r>
      <w:r>
        <w:rPr>
          <w:rFonts w:hint="eastAsia"/>
        </w:rPr>
        <w:t>）筹集资金。对于</w:t>
      </w:r>
      <w:r w:rsidR="009522E5">
        <w:rPr>
          <w:rFonts w:hint="eastAsia"/>
        </w:rPr>
        <w:t>一笔高</w:t>
      </w:r>
      <w:r>
        <w:rPr>
          <w:rFonts w:hint="eastAsia"/>
        </w:rPr>
        <w:t>于</w:t>
      </w:r>
      <w:r>
        <w:rPr>
          <w:rFonts w:hint="eastAsia"/>
        </w:rPr>
        <w:t>1000</w:t>
      </w:r>
      <w:r w:rsidR="009522E5">
        <w:rPr>
          <w:rFonts w:hint="eastAsia"/>
        </w:rPr>
        <w:t>巴西雷亚尔</w:t>
      </w:r>
      <w:r w:rsidR="009522E5">
        <w:rPr>
          <w:rStyle w:val="aa"/>
          <w:szCs w:val="21"/>
        </w:rPr>
        <w:footnoteReference w:id="12"/>
      </w:r>
      <w:r w:rsidR="009522E5">
        <w:rPr>
          <w:rFonts w:hint="eastAsia"/>
        </w:rPr>
        <w:t>（约合</w:t>
      </w:r>
      <w:r w:rsidR="009522E5">
        <w:rPr>
          <w:rFonts w:hint="eastAsia"/>
        </w:rPr>
        <w:t>600</w:t>
      </w:r>
      <w:r w:rsidR="009522E5">
        <w:rPr>
          <w:rFonts w:hint="eastAsia"/>
        </w:rPr>
        <w:t>美元）且不超过</w:t>
      </w:r>
      <w:r w:rsidR="009522E5">
        <w:rPr>
          <w:rFonts w:hint="eastAsia"/>
        </w:rPr>
        <w:t>10000</w:t>
      </w:r>
      <w:r w:rsidR="009522E5">
        <w:rPr>
          <w:rFonts w:hint="eastAsia"/>
        </w:rPr>
        <w:t>巴西雷亚尔的借款，借款利率被限制在月利率不超过</w:t>
      </w:r>
      <w:r w:rsidR="009522E5">
        <w:rPr>
          <w:rFonts w:hint="eastAsia"/>
        </w:rPr>
        <w:t>4%</w:t>
      </w:r>
      <w:r w:rsidR="009522E5">
        <w:rPr>
          <w:rFonts w:hint="eastAsia"/>
        </w:rPr>
        <w:t>，当借款金额低于</w:t>
      </w:r>
      <w:r w:rsidR="009522E5">
        <w:rPr>
          <w:rFonts w:hint="eastAsia"/>
        </w:rPr>
        <w:t>1000</w:t>
      </w:r>
      <w:r w:rsidR="009522E5">
        <w:rPr>
          <w:rFonts w:hint="eastAsia"/>
        </w:rPr>
        <w:t>巴西雷亚尔时，月利率被限制在</w:t>
      </w:r>
      <w:r w:rsidR="009522E5">
        <w:rPr>
          <w:rFonts w:hint="eastAsia"/>
        </w:rPr>
        <w:t>2%</w:t>
      </w:r>
      <w:r w:rsidR="009522E5">
        <w:rPr>
          <w:rFonts w:hint="eastAsia"/>
        </w:rPr>
        <w:t>以下。</w:t>
      </w:r>
    </w:p>
    <w:p w14:paraId="76FA84E1" w14:textId="77777777" w:rsidR="009522E5" w:rsidRDefault="009522E5" w:rsidP="003A783C">
      <w:pPr>
        <w:ind w:left="1" w:firstLine="420"/>
        <w:rPr>
          <w:rFonts w:hint="eastAsia"/>
          <w:szCs w:val="21"/>
        </w:rPr>
      </w:pPr>
      <w:r>
        <w:rPr>
          <w:rFonts w:hint="eastAsia"/>
          <w:szCs w:val="21"/>
        </w:rPr>
        <w:t>与现行的</w:t>
      </w:r>
      <w:r>
        <w:rPr>
          <w:rFonts w:hint="eastAsia"/>
          <w:szCs w:val="21"/>
        </w:rPr>
        <w:t>2%</w:t>
      </w:r>
      <w:r>
        <w:rPr>
          <w:rFonts w:hint="eastAsia"/>
          <w:szCs w:val="21"/>
        </w:rPr>
        <w:t>至</w:t>
      </w:r>
      <w:r>
        <w:rPr>
          <w:rFonts w:hint="eastAsia"/>
          <w:szCs w:val="21"/>
        </w:rPr>
        <w:t>4%</w:t>
      </w:r>
      <w:r w:rsidR="00195E28">
        <w:rPr>
          <w:rFonts w:hint="eastAsia"/>
          <w:szCs w:val="21"/>
        </w:rPr>
        <w:t>月</w:t>
      </w:r>
      <w:r>
        <w:rPr>
          <w:rFonts w:hint="eastAsia"/>
          <w:szCs w:val="21"/>
        </w:rPr>
        <w:t>利率限制相比，在小额信贷机构一定的业务量下，月利率</w:t>
      </w:r>
      <w:r w:rsidR="00195E28">
        <w:rPr>
          <w:rFonts w:hint="eastAsia"/>
          <w:szCs w:val="21"/>
        </w:rPr>
        <w:t>可能</w:t>
      </w:r>
      <w:r>
        <w:rPr>
          <w:rFonts w:hint="eastAsia"/>
          <w:szCs w:val="21"/>
        </w:rPr>
        <w:t>要达到</w:t>
      </w:r>
      <w:r>
        <w:rPr>
          <w:rFonts w:hint="eastAsia"/>
          <w:szCs w:val="21"/>
        </w:rPr>
        <w:t>4%</w:t>
      </w:r>
      <w:r>
        <w:rPr>
          <w:rFonts w:hint="eastAsia"/>
          <w:szCs w:val="21"/>
        </w:rPr>
        <w:t>至</w:t>
      </w:r>
      <w:r>
        <w:rPr>
          <w:rFonts w:hint="eastAsia"/>
          <w:szCs w:val="21"/>
        </w:rPr>
        <w:t>8%</w:t>
      </w:r>
      <w:r>
        <w:rPr>
          <w:rFonts w:hint="eastAsia"/>
          <w:szCs w:val="21"/>
        </w:rPr>
        <w:t>的水平才能时机构收支平衡。这些利率限制政策使得小额信贷机构难以盈利，</w:t>
      </w:r>
      <w:r w:rsidR="00195E28">
        <w:rPr>
          <w:rFonts w:hint="eastAsia"/>
          <w:szCs w:val="21"/>
        </w:rPr>
        <w:t>加剧</w:t>
      </w:r>
      <w:r>
        <w:rPr>
          <w:rFonts w:hint="eastAsia"/>
          <w:szCs w:val="21"/>
        </w:rPr>
        <w:t>了小贷机构对公众筹资的依赖度。巴西社会与经济发展国民银行也指出，对小额信贷的利率限制会阻碍小额信贷机构的健康发展。</w:t>
      </w:r>
    </w:p>
    <w:p w14:paraId="03C8B0F7" w14:textId="77777777" w:rsidR="009522E5" w:rsidRPr="00195E28" w:rsidRDefault="009522E5" w:rsidP="00441947">
      <w:pPr>
        <w:numPr>
          <w:ilvl w:val="0"/>
          <w:numId w:val="22"/>
        </w:numPr>
        <w:ind w:firstLineChars="0"/>
        <w:rPr>
          <w:rFonts w:hint="eastAsia"/>
        </w:rPr>
      </w:pPr>
      <w:r w:rsidRPr="00195E28">
        <w:rPr>
          <w:rFonts w:hint="eastAsia"/>
        </w:rPr>
        <w:t>印度的利率限制情况</w:t>
      </w:r>
    </w:p>
    <w:p w14:paraId="4539A5B5" w14:textId="77777777" w:rsidR="009522E5" w:rsidRDefault="00AF1DEC" w:rsidP="003A783C">
      <w:pPr>
        <w:ind w:left="1" w:firstLine="420"/>
        <w:rPr>
          <w:rFonts w:hint="eastAsia"/>
          <w:szCs w:val="21"/>
        </w:rPr>
      </w:pPr>
      <w:r>
        <w:rPr>
          <w:rFonts w:hint="eastAsia"/>
          <w:szCs w:val="21"/>
        </w:rPr>
        <w:t>在印度，私有小额信贷机构包括非银行金融机构、地区</w:t>
      </w:r>
      <w:r>
        <w:rPr>
          <w:rFonts w:hint="eastAsia"/>
          <w:szCs w:val="21"/>
        </w:rPr>
        <w:t>25</w:t>
      </w:r>
      <w:r>
        <w:rPr>
          <w:rFonts w:hint="eastAsia"/>
          <w:szCs w:val="21"/>
        </w:rPr>
        <w:t>公司（</w:t>
      </w:r>
      <w:r>
        <w:rPr>
          <w:rFonts w:hint="eastAsia"/>
          <w:szCs w:val="21"/>
        </w:rPr>
        <w:t>Section 25 Companies</w:t>
      </w:r>
      <w:r>
        <w:rPr>
          <w:rFonts w:hint="eastAsia"/>
          <w:szCs w:val="21"/>
        </w:rPr>
        <w:t>）</w:t>
      </w:r>
      <w:r w:rsidR="00195E28">
        <w:rPr>
          <w:rFonts w:hint="eastAsia"/>
          <w:szCs w:val="21"/>
        </w:rPr>
        <w:t>、</w:t>
      </w:r>
      <w:r>
        <w:rPr>
          <w:rFonts w:hint="eastAsia"/>
          <w:szCs w:val="21"/>
        </w:rPr>
        <w:t>合作银行不受人民银行监管下的利率限制约束，人民银行一方面支持小额信贷机构收取能覆盖其成本的利率，</w:t>
      </w:r>
      <w:commentRangeStart w:id="21"/>
      <w:r>
        <w:rPr>
          <w:rFonts w:hint="eastAsia"/>
          <w:szCs w:val="21"/>
        </w:rPr>
        <w:t>与此同时也评判一些小额信贷机构对吸储（</w:t>
      </w:r>
      <w:r>
        <w:rPr>
          <w:rFonts w:hint="eastAsia"/>
          <w:szCs w:val="21"/>
        </w:rPr>
        <w:t>collection practices</w:t>
      </w:r>
      <w:r>
        <w:rPr>
          <w:rFonts w:hint="eastAsia"/>
          <w:szCs w:val="21"/>
        </w:rPr>
        <w:t>）的过分追捧。</w:t>
      </w:r>
      <w:commentRangeEnd w:id="21"/>
      <w:r w:rsidR="00195E28">
        <w:rPr>
          <w:rStyle w:val="af0"/>
        </w:rPr>
        <w:commentReference w:id="21"/>
      </w:r>
      <w:r>
        <w:rPr>
          <w:rFonts w:hint="eastAsia"/>
          <w:szCs w:val="21"/>
        </w:rPr>
        <w:t>即使各省市政府制定了自己的高利贷限制法律，私有小额信贷机构依然只</w:t>
      </w:r>
      <w:r w:rsidR="00195E28">
        <w:rPr>
          <w:rFonts w:hint="eastAsia"/>
          <w:szCs w:val="21"/>
        </w:rPr>
        <w:t>受</w:t>
      </w:r>
      <w:r>
        <w:rPr>
          <w:rFonts w:hint="eastAsia"/>
          <w:szCs w:val="21"/>
        </w:rPr>
        <w:t>央行的监管</w:t>
      </w:r>
      <w:r w:rsidR="00195E28">
        <w:rPr>
          <w:rFonts w:hint="eastAsia"/>
          <w:szCs w:val="21"/>
        </w:rPr>
        <w:t>，也可</w:t>
      </w:r>
      <w:r>
        <w:rPr>
          <w:rFonts w:hint="eastAsia"/>
          <w:szCs w:val="21"/>
        </w:rPr>
        <w:t>不受省市法律关于利率限制的约束。然而，非政府组织的小额信贷机构</w:t>
      </w:r>
      <w:r w:rsidR="00195E28">
        <w:rPr>
          <w:rFonts w:hint="eastAsia"/>
          <w:szCs w:val="21"/>
        </w:rPr>
        <w:t>，</w:t>
      </w:r>
      <w:r>
        <w:rPr>
          <w:rFonts w:hint="eastAsia"/>
          <w:szCs w:val="21"/>
        </w:rPr>
        <w:t>如社会团体和信用合作社</w:t>
      </w:r>
      <w:r w:rsidR="00195E28">
        <w:rPr>
          <w:rFonts w:hint="eastAsia"/>
          <w:szCs w:val="21"/>
        </w:rPr>
        <w:t>，</w:t>
      </w:r>
      <w:r>
        <w:rPr>
          <w:rFonts w:hint="eastAsia"/>
          <w:szCs w:val="21"/>
        </w:rPr>
        <w:t>却</w:t>
      </w:r>
      <w:r w:rsidR="00963E0E">
        <w:rPr>
          <w:rFonts w:hint="eastAsia"/>
          <w:szCs w:val="21"/>
        </w:rPr>
        <w:t>可能</w:t>
      </w:r>
      <w:r>
        <w:rPr>
          <w:rFonts w:hint="eastAsia"/>
          <w:szCs w:val="21"/>
        </w:rPr>
        <w:t>被纳入高利贷限制法律的监管范围，一些省市的法规还允许当地政府</w:t>
      </w:r>
      <w:r w:rsidR="006773B6">
        <w:rPr>
          <w:rFonts w:hint="eastAsia"/>
          <w:szCs w:val="21"/>
        </w:rPr>
        <w:t>控制</w:t>
      </w:r>
      <w:r>
        <w:rPr>
          <w:rFonts w:hint="eastAsia"/>
          <w:szCs w:val="21"/>
        </w:rPr>
        <w:t>它们</w:t>
      </w:r>
      <w:r w:rsidR="006773B6">
        <w:rPr>
          <w:rFonts w:hint="eastAsia"/>
          <w:szCs w:val="21"/>
        </w:rPr>
        <w:t>的利率上限。</w:t>
      </w:r>
    </w:p>
    <w:p w14:paraId="4F96F083" w14:textId="77777777" w:rsidR="006773B6" w:rsidRDefault="006773B6" w:rsidP="003A783C">
      <w:pPr>
        <w:ind w:left="1" w:firstLine="420"/>
        <w:rPr>
          <w:rFonts w:hint="eastAsia"/>
          <w:szCs w:val="21"/>
        </w:rPr>
      </w:pPr>
      <w:r>
        <w:rPr>
          <w:rFonts w:hint="eastAsia"/>
          <w:szCs w:val="21"/>
        </w:rPr>
        <w:t>最近一个关于利率上限最典型的例子</w:t>
      </w:r>
      <w:r w:rsidR="00963E0E">
        <w:rPr>
          <w:rFonts w:hint="eastAsia"/>
          <w:szCs w:val="21"/>
        </w:rPr>
        <w:t>，</w:t>
      </w:r>
      <w:r>
        <w:rPr>
          <w:rFonts w:hint="eastAsia"/>
          <w:szCs w:val="21"/>
        </w:rPr>
        <w:t>发生在印度的安德拉邦的一个县（克里须那地区），该州是小额信贷的中心，因道义收债、非法吸储等原因，地方政府关闭</w:t>
      </w:r>
      <w:r w:rsidR="00251D91">
        <w:rPr>
          <w:rFonts w:hint="eastAsia"/>
          <w:szCs w:val="21"/>
        </w:rPr>
        <w:t>了</w:t>
      </w:r>
      <w:r>
        <w:rPr>
          <w:rFonts w:hint="eastAsia"/>
          <w:szCs w:val="21"/>
        </w:rPr>
        <w:t>四家小额信贷机构的</w:t>
      </w:r>
      <w:r>
        <w:rPr>
          <w:rFonts w:hint="eastAsia"/>
          <w:szCs w:val="21"/>
        </w:rPr>
        <w:t>50</w:t>
      </w:r>
      <w:r>
        <w:rPr>
          <w:rFonts w:hint="eastAsia"/>
          <w:szCs w:val="21"/>
        </w:rPr>
        <w:t>家分支机构</w:t>
      </w:r>
      <w:r w:rsidR="00251D91">
        <w:rPr>
          <w:rFonts w:hint="eastAsia"/>
          <w:szCs w:val="21"/>
        </w:rPr>
        <w:t>。</w:t>
      </w:r>
    </w:p>
    <w:p w14:paraId="6C95B0AC" w14:textId="77777777" w:rsidR="00251D91" w:rsidRDefault="00251D91" w:rsidP="003A783C">
      <w:pPr>
        <w:ind w:left="1" w:firstLine="420"/>
        <w:rPr>
          <w:rFonts w:hint="eastAsia"/>
          <w:szCs w:val="21"/>
        </w:rPr>
      </w:pPr>
      <w:r>
        <w:rPr>
          <w:rFonts w:hint="eastAsia"/>
          <w:szCs w:val="21"/>
        </w:rPr>
        <w:t>研究了多家小额信贷机构后发现，小额信贷机构对于客户的贷款有效年利率</w:t>
      </w:r>
      <w:r w:rsidR="00C33B18">
        <w:rPr>
          <w:rFonts w:hint="eastAsia"/>
          <w:szCs w:val="21"/>
        </w:rPr>
        <w:t>为</w:t>
      </w:r>
      <w:r w:rsidR="00C33B18">
        <w:rPr>
          <w:rFonts w:hint="eastAsia"/>
          <w:szCs w:val="21"/>
        </w:rPr>
        <w:t>15%-24%</w:t>
      </w:r>
      <w:r w:rsidR="00C33B18">
        <w:rPr>
          <w:rFonts w:hint="eastAsia"/>
          <w:szCs w:val="21"/>
        </w:rPr>
        <w:t>，然而民间放贷者、地主和伤人的有效年利率却能达到</w:t>
      </w:r>
      <w:r w:rsidR="00C33B18">
        <w:rPr>
          <w:rFonts w:hint="eastAsia"/>
          <w:szCs w:val="21"/>
        </w:rPr>
        <w:t>48%-150%</w:t>
      </w:r>
      <w:r w:rsidR="00C33B18">
        <w:rPr>
          <w:rFonts w:hint="eastAsia"/>
          <w:szCs w:val="21"/>
        </w:rPr>
        <w:t>。</w:t>
      </w:r>
    </w:p>
    <w:p w14:paraId="45A7A394" w14:textId="77777777" w:rsidR="00C33B18" w:rsidRDefault="00C367B6" w:rsidP="003A783C">
      <w:pPr>
        <w:ind w:left="1" w:firstLine="420"/>
        <w:rPr>
          <w:rFonts w:hint="eastAsia"/>
          <w:szCs w:val="21"/>
        </w:rPr>
      </w:pPr>
      <w:r>
        <w:rPr>
          <w:rFonts w:hint="eastAsia"/>
          <w:szCs w:val="21"/>
        </w:rPr>
        <w:t>下表</w:t>
      </w:r>
      <w:r>
        <w:rPr>
          <w:rFonts w:hint="eastAsia"/>
          <w:szCs w:val="21"/>
        </w:rPr>
        <w:t>1</w:t>
      </w:r>
      <w:r>
        <w:rPr>
          <w:rFonts w:hint="eastAsia"/>
          <w:szCs w:val="21"/>
        </w:rPr>
        <w:t>显示了六个国家在</w:t>
      </w:r>
      <w:r>
        <w:rPr>
          <w:rFonts w:hint="eastAsia"/>
          <w:szCs w:val="21"/>
        </w:rPr>
        <w:t>2003</w:t>
      </w:r>
      <w:r>
        <w:rPr>
          <w:rFonts w:hint="eastAsia"/>
          <w:szCs w:val="21"/>
        </w:rPr>
        <w:t>年商业银行、小额信贷机构、非正规金融渠道贷款的有效年利率。</w:t>
      </w:r>
    </w:p>
    <w:p w14:paraId="4B3B5096" w14:textId="77777777" w:rsidR="00C367B6" w:rsidRDefault="00C367B6" w:rsidP="003A783C">
      <w:pPr>
        <w:ind w:leftChars="171" w:left="359" w:firstLine="420"/>
        <w:rPr>
          <w:rFonts w:hint="eastAsia"/>
          <w:szCs w:val="21"/>
        </w:rPr>
      </w:pPr>
      <w:r>
        <w:rPr>
          <w:rFonts w:hint="eastAsia"/>
          <w:szCs w:val="21"/>
        </w:rPr>
        <w:t>表</w:t>
      </w:r>
      <w:r>
        <w:rPr>
          <w:rFonts w:hint="eastAsia"/>
          <w:szCs w:val="21"/>
        </w:rPr>
        <w:t xml:space="preserve">1 </w:t>
      </w:r>
      <w:r>
        <w:rPr>
          <w:rFonts w:hint="eastAsia"/>
          <w:szCs w:val="21"/>
        </w:rPr>
        <w:t>商业银行、小额信贷机构、非正规渠道贷款的有效年利率</w:t>
      </w:r>
    </w:p>
    <w:tbl>
      <w:tblPr>
        <w:tblW w:w="8162" w:type="dxa"/>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3"/>
        <w:gridCol w:w="2044"/>
        <w:gridCol w:w="2045"/>
        <w:gridCol w:w="2060"/>
      </w:tblGrid>
      <w:tr w:rsidR="00C367B6" w:rsidRPr="008B6462" w14:paraId="4D5042AA" w14:textId="77777777" w:rsidTr="003A783C">
        <w:tc>
          <w:tcPr>
            <w:tcW w:w="2013" w:type="dxa"/>
          </w:tcPr>
          <w:p w14:paraId="3D8F72F1" w14:textId="77777777" w:rsidR="00C367B6" w:rsidRPr="00B64543" w:rsidRDefault="00C367B6" w:rsidP="00441947">
            <w:pPr>
              <w:ind w:left="420" w:firstLineChars="0" w:firstLine="0"/>
              <w:jc w:val="center"/>
              <w:rPr>
                <w:rFonts w:hint="eastAsia"/>
              </w:rPr>
            </w:pPr>
            <w:r w:rsidRPr="00B64543">
              <w:rPr>
                <w:rFonts w:hint="eastAsia"/>
              </w:rPr>
              <w:t>国家</w:t>
            </w:r>
          </w:p>
        </w:tc>
        <w:tc>
          <w:tcPr>
            <w:tcW w:w="2044" w:type="dxa"/>
          </w:tcPr>
          <w:p w14:paraId="43396955" w14:textId="77777777" w:rsidR="00C367B6" w:rsidRPr="00501B6D" w:rsidRDefault="00C367B6" w:rsidP="00441947">
            <w:pPr>
              <w:ind w:left="420" w:firstLineChars="0" w:firstLine="0"/>
              <w:jc w:val="center"/>
              <w:rPr>
                <w:rFonts w:hint="eastAsia"/>
              </w:rPr>
            </w:pPr>
            <w:r w:rsidRPr="00501B6D">
              <w:rPr>
                <w:rFonts w:hint="eastAsia"/>
              </w:rPr>
              <w:t>商业银行</w:t>
            </w:r>
          </w:p>
          <w:p w14:paraId="0C8ABD4B" w14:textId="77777777" w:rsidR="00C367B6" w:rsidRPr="001067A5" w:rsidRDefault="00C367B6" w:rsidP="00441947">
            <w:pPr>
              <w:ind w:left="420" w:firstLineChars="0" w:firstLine="0"/>
              <w:jc w:val="center"/>
              <w:rPr>
                <w:rFonts w:hint="eastAsia"/>
              </w:rPr>
            </w:pPr>
            <w:r w:rsidRPr="002745B0">
              <w:rPr>
                <w:rFonts w:hint="eastAsia"/>
              </w:rPr>
              <w:t>有效年利率</w:t>
            </w:r>
          </w:p>
        </w:tc>
        <w:tc>
          <w:tcPr>
            <w:tcW w:w="2045" w:type="dxa"/>
          </w:tcPr>
          <w:p w14:paraId="418CB0CD" w14:textId="77777777" w:rsidR="00C367B6" w:rsidRPr="001067A5" w:rsidRDefault="00C367B6" w:rsidP="00441947">
            <w:pPr>
              <w:ind w:left="420" w:firstLineChars="0" w:firstLine="0"/>
              <w:jc w:val="center"/>
              <w:rPr>
                <w:rFonts w:hint="eastAsia"/>
              </w:rPr>
            </w:pPr>
            <w:r w:rsidRPr="001067A5">
              <w:rPr>
                <w:rFonts w:hint="eastAsia"/>
              </w:rPr>
              <w:t>小额信贷机构</w:t>
            </w:r>
          </w:p>
          <w:p w14:paraId="4D67780C" w14:textId="77777777" w:rsidR="00C367B6" w:rsidRPr="00620CB4" w:rsidRDefault="00C367B6" w:rsidP="00441947">
            <w:pPr>
              <w:ind w:left="420" w:firstLineChars="0" w:firstLine="0"/>
              <w:jc w:val="center"/>
              <w:rPr>
                <w:rFonts w:hint="eastAsia"/>
              </w:rPr>
            </w:pPr>
            <w:r w:rsidRPr="00620CB4">
              <w:rPr>
                <w:rFonts w:hint="eastAsia"/>
              </w:rPr>
              <w:t>有效年利率</w:t>
            </w:r>
          </w:p>
        </w:tc>
        <w:tc>
          <w:tcPr>
            <w:tcW w:w="2060" w:type="dxa"/>
          </w:tcPr>
          <w:p w14:paraId="15753A74" w14:textId="77777777" w:rsidR="00C367B6" w:rsidRPr="00B64543" w:rsidRDefault="00C367B6" w:rsidP="00441947">
            <w:pPr>
              <w:ind w:left="420" w:firstLineChars="0" w:firstLine="0"/>
              <w:jc w:val="center"/>
              <w:rPr>
                <w:rFonts w:hint="eastAsia"/>
              </w:rPr>
            </w:pPr>
            <w:r w:rsidRPr="00B64543">
              <w:rPr>
                <w:rFonts w:hint="eastAsia"/>
              </w:rPr>
              <w:t>非正规渠道贷款有效年利率</w:t>
            </w:r>
          </w:p>
        </w:tc>
      </w:tr>
      <w:tr w:rsidR="00C367B6" w:rsidRPr="008B6462" w14:paraId="71410380" w14:textId="77777777" w:rsidTr="003A783C">
        <w:tc>
          <w:tcPr>
            <w:tcW w:w="2013" w:type="dxa"/>
          </w:tcPr>
          <w:p w14:paraId="1B1A5B63" w14:textId="77777777" w:rsidR="00C367B6" w:rsidRPr="008B6462" w:rsidRDefault="00C367B6" w:rsidP="0006173E">
            <w:pPr>
              <w:ind w:firstLine="420"/>
              <w:jc w:val="center"/>
              <w:rPr>
                <w:rFonts w:hint="eastAsia"/>
                <w:szCs w:val="21"/>
              </w:rPr>
            </w:pPr>
            <w:r w:rsidRPr="008B6462">
              <w:rPr>
                <w:rFonts w:hint="eastAsia"/>
                <w:szCs w:val="21"/>
              </w:rPr>
              <w:t>印度尼西亚</w:t>
            </w:r>
          </w:p>
        </w:tc>
        <w:tc>
          <w:tcPr>
            <w:tcW w:w="2044" w:type="dxa"/>
          </w:tcPr>
          <w:p w14:paraId="5D30A075" w14:textId="77777777" w:rsidR="00C367B6" w:rsidRPr="008B6462" w:rsidRDefault="00C367B6" w:rsidP="0006173E">
            <w:pPr>
              <w:ind w:firstLine="420"/>
              <w:jc w:val="center"/>
              <w:rPr>
                <w:rFonts w:hint="eastAsia"/>
                <w:szCs w:val="21"/>
              </w:rPr>
            </w:pPr>
            <w:r w:rsidRPr="008B6462">
              <w:rPr>
                <w:rFonts w:hint="eastAsia"/>
                <w:szCs w:val="21"/>
              </w:rPr>
              <w:t>18%</w:t>
            </w:r>
          </w:p>
        </w:tc>
        <w:tc>
          <w:tcPr>
            <w:tcW w:w="2045" w:type="dxa"/>
          </w:tcPr>
          <w:p w14:paraId="2D888AE3" w14:textId="77777777" w:rsidR="00C367B6" w:rsidRPr="008B6462" w:rsidRDefault="00C367B6" w:rsidP="0006173E">
            <w:pPr>
              <w:ind w:firstLine="420"/>
              <w:jc w:val="center"/>
              <w:rPr>
                <w:rFonts w:hint="eastAsia"/>
                <w:szCs w:val="21"/>
              </w:rPr>
            </w:pPr>
            <w:r w:rsidRPr="008B6462">
              <w:rPr>
                <w:rFonts w:hint="eastAsia"/>
                <w:szCs w:val="21"/>
              </w:rPr>
              <w:t>28-63%</w:t>
            </w:r>
          </w:p>
        </w:tc>
        <w:tc>
          <w:tcPr>
            <w:tcW w:w="2060" w:type="dxa"/>
          </w:tcPr>
          <w:p w14:paraId="6A44ECE5" w14:textId="77777777" w:rsidR="00C367B6" w:rsidRPr="008B6462" w:rsidRDefault="00C367B6" w:rsidP="0006173E">
            <w:pPr>
              <w:ind w:firstLine="420"/>
              <w:jc w:val="center"/>
              <w:rPr>
                <w:rFonts w:hint="eastAsia"/>
                <w:szCs w:val="21"/>
              </w:rPr>
            </w:pPr>
            <w:r w:rsidRPr="008B6462">
              <w:rPr>
                <w:rFonts w:hint="eastAsia"/>
                <w:szCs w:val="21"/>
              </w:rPr>
              <w:t>120-720%</w:t>
            </w:r>
          </w:p>
        </w:tc>
      </w:tr>
      <w:tr w:rsidR="00C367B6" w:rsidRPr="008B6462" w14:paraId="6DEFA856" w14:textId="77777777" w:rsidTr="003A783C">
        <w:tc>
          <w:tcPr>
            <w:tcW w:w="2013" w:type="dxa"/>
          </w:tcPr>
          <w:p w14:paraId="66303E6F" w14:textId="77777777" w:rsidR="00C367B6" w:rsidRPr="008B6462" w:rsidRDefault="00C367B6" w:rsidP="0006173E">
            <w:pPr>
              <w:ind w:firstLine="420"/>
              <w:jc w:val="center"/>
              <w:rPr>
                <w:rFonts w:hint="eastAsia"/>
                <w:szCs w:val="21"/>
              </w:rPr>
            </w:pPr>
            <w:r w:rsidRPr="008B6462">
              <w:rPr>
                <w:rFonts w:hint="eastAsia"/>
                <w:szCs w:val="21"/>
              </w:rPr>
              <w:t>柬埔寨</w:t>
            </w:r>
          </w:p>
        </w:tc>
        <w:tc>
          <w:tcPr>
            <w:tcW w:w="2044" w:type="dxa"/>
          </w:tcPr>
          <w:p w14:paraId="63D808C1" w14:textId="77777777" w:rsidR="00C367B6" w:rsidRPr="008B6462" w:rsidRDefault="00C367B6" w:rsidP="0006173E">
            <w:pPr>
              <w:ind w:firstLine="420"/>
              <w:jc w:val="center"/>
              <w:rPr>
                <w:rFonts w:hint="eastAsia"/>
                <w:szCs w:val="21"/>
              </w:rPr>
            </w:pPr>
            <w:r w:rsidRPr="008B6462">
              <w:rPr>
                <w:rFonts w:hint="eastAsia"/>
                <w:szCs w:val="21"/>
              </w:rPr>
              <w:t>18%</w:t>
            </w:r>
          </w:p>
        </w:tc>
        <w:tc>
          <w:tcPr>
            <w:tcW w:w="2045" w:type="dxa"/>
          </w:tcPr>
          <w:p w14:paraId="71D4CB8C" w14:textId="77777777" w:rsidR="00C367B6" w:rsidRPr="008B6462" w:rsidRDefault="00C367B6" w:rsidP="0006173E">
            <w:pPr>
              <w:ind w:firstLine="420"/>
              <w:jc w:val="center"/>
              <w:rPr>
                <w:rFonts w:hint="eastAsia"/>
                <w:szCs w:val="21"/>
              </w:rPr>
            </w:pPr>
            <w:r w:rsidRPr="008B6462">
              <w:rPr>
                <w:rFonts w:hint="eastAsia"/>
                <w:szCs w:val="21"/>
              </w:rPr>
              <w:t>-45%</w:t>
            </w:r>
          </w:p>
        </w:tc>
        <w:tc>
          <w:tcPr>
            <w:tcW w:w="2060" w:type="dxa"/>
          </w:tcPr>
          <w:p w14:paraId="0B91A83B" w14:textId="77777777" w:rsidR="00C367B6" w:rsidRPr="008B6462" w:rsidRDefault="00C367B6" w:rsidP="0006173E">
            <w:pPr>
              <w:ind w:firstLine="420"/>
              <w:jc w:val="center"/>
              <w:rPr>
                <w:rFonts w:hint="eastAsia"/>
                <w:szCs w:val="21"/>
              </w:rPr>
            </w:pPr>
            <w:r w:rsidRPr="008B6462">
              <w:rPr>
                <w:rFonts w:hint="eastAsia"/>
                <w:szCs w:val="21"/>
              </w:rPr>
              <w:t>120-180%</w:t>
            </w:r>
          </w:p>
        </w:tc>
      </w:tr>
      <w:tr w:rsidR="00C367B6" w:rsidRPr="008B6462" w14:paraId="79A6D1F3" w14:textId="77777777" w:rsidTr="003A783C">
        <w:tc>
          <w:tcPr>
            <w:tcW w:w="2013" w:type="dxa"/>
          </w:tcPr>
          <w:p w14:paraId="1E19E155" w14:textId="77777777" w:rsidR="00C367B6" w:rsidRPr="008B6462" w:rsidRDefault="00C367B6" w:rsidP="0006173E">
            <w:pPr>
              <w:ind w:firstLine="420"/>
              <w:jc w:val="center"/>
              <w:rPr>
                <w:rFonts w:hint="eastAsia"/>
                <w:szCs w:val="21"/>
              </w:rPr>
            </w:pPr>
            <w:r w:rsidRPr="008B6462">
              <w:rPr>
                <w:rFonts w:hint="eastAsia"/>
                <w:szCs w:val="21"/>
              </w:rPr>
              <w:t>尼泊尔</w:t>
            </w:r>
          </w:p>
        </w:tc>
        <w:tc>
          <w:tcPr>
            <w:tcW w:w="2044" w:type="dxa"/>
          </w:tcPr>
          <w:p w14:paraId="61E6378B" w14:textId="77777777" w:rsidR="00C367B6" w:rsidRPr="008B6462" w:rsidRDefault="00C367B6" w:rsidP="0006173E">
            <w:pPr>
              <w:ind w:firstLine="420"/>
              <w:jc w:val="center"/>
              <w:rPr>
                <w:rFonts w:hint="eastAsia"/>
                <w:szCs w:val="21"/>
              </w:rPr>
            </w:pPr>
            <w:r w:rsidRPr="008B6462">
              <w:rPr>
                <w:rFonts w:hint="eastAsia"/>
                <w:szCs w:val="21"/>
              </w:rPr>
              <w:t>15-18%</w:t>
            </w:r>
          </w:p>
        </w:tc>
        <w:tc>
          <w:tcPr>
            <w:tcW w:w="2045" w:type="dxa"/>
          </w:tcPr>
          <w:p w14:paraId="57EDBC24" w14:textId="77777777" w:rsidR="00C367B6" w:rsidRPr="008B6462" w:rsidRDefault="00C367B6" w:rsidP="0006173E">
            <w:pPr>
              <w:ind w:firstLine="420"/>
              <w:jc w:val="center"/>
              <w:rPr>
                <w:rFonts w:hint="eastAsia"/>
                <w:szCs w:val="21"/>
              </w:rPr>
            </w:pPr>
            <w:r w:rsidRPr="008B6462">
              <w:rPr>
                <w:rFonts w:hint="eastAsia"/>
                <w:szCs w:val="21"/>
              </w:rPr>
              <w:t>18-24%</w:t>
            </w:r>
          </w:p>
        </w:tc>
        <w:tc>
          <w:tcPr>
            <w:tcW w:w="2060" w:type="dxa"/>
          </w:tcPr>
          <w:p w14:paraId="56579974" w14:textId="77777777" w:rsidR="00C367B6" w:rsidRPr="008B6462" w:rsidRDefault="00C367B6" w:rsidP="0006173E">
            <w:pPr>
              <w:ind w:firstLine="420"/>
              <w:jc w:val="center"/>
              <w:rPr>
                <w:rFonts w:hint="eastAsia"/>
                <w:szCs w:val="21"/>
              </w:rPr>
            </w:pPr>
            <w:r w:rsidRPr="008B6462">
              <w:rPr>
                <w:rFonts w:hint="eastAsia"/>
                <w:szCs w:val="21"/>
              </w:rPr>
              <w:t>60-120%</w:t>
            </w:r>
          </w:p>
        </w:tc>
      </w:tr>
      <w:tr w:rsidR="00C367B6" w:rsidRPr="008B6462" w14:paraId="7461371A" w14:textId="77777777" w:rsidTr="003A783C">
        <w:tc>
          <w:tcPr>
            <w:tcW w:w="2013" w:type="dxa"/>
          </w:tcPr>
          <w:p w14:paraId="0FD15D2D" w14:textId="77777777" w:rsidR="00C367B6" w:rsidRPr="008B6462" w:rsidRDefault="00C367B6" w:rsidP="0006173E">
            <w:pPr>
              <w:ind w:firstLine="420"/>
              <w:jc w:val="center"/>
              <w:rPr>
                <w:rFonts w:hint="eastAsia"/>
                <w:szCs w:val="21"/>
              </w:rPr>
            </w:pPr>
            <w:r w:rsidRPr="008B6462">
              <w:rPr>
                <w:rFonts w:hint="eastAsia"/>
                <w:szCs w:val="21"/>
              </w:rPr>
              <w:t>印度</w:t>
            </w:r>
          </w:p>
        </w:tc>
        <w:tc>
          <w:tcPr>
            <w:tcW w:w="2044" w:type="dxa"/>
          </w:tcPr>
          <w:p w14:paraId="6DF05199" w14:textId="77777777" w:rsidR="00C367B6" w:rsidRPr="008B6462" w:rsidRDefault="00C367B6" w:rsidP="0006173E">
            <w:pPr>
              <w:ind w:firstLine="420"/>
              <w:jc w:val="center"/>
              <w:rPr>
                <w:rFonts w:hint="eastAsia"/>
                <w:szCs w:val="21"/>
              </w:rPr>
            </w:pPr>
            <w:r w:rsidRPr="008B6462">
              <w:rPr>
                <w:rFonts w:hint="eastAsia"/>
                <w:szCs w:val="21"/>
              </w:rPr>
              <w:t>12-18%</w:t>
            </w:r>
          </w:p>
        </w:tc>
        <w:tc>
          <w:tcPr>
            <w:tcW w:w="2045" w:type="dxa"/>
          </w:tcPr>
          <w:p w14:paraId="37775B03" w14:textId="77777777" w:rsidR="00C367B6" w:rsidRPr="008B6462" w:rsidRDefault="00C367B6" w:rsidP="0006173E">
            <w:pPr>
              <w:ind w:firstLine="420"/>
              <w:jc w:val="center"/>
              <w:rPr>
                <w:rFonts w:hint="eastAsia"/>
                <w:szCs w:val="21"/>
              </w:rPr>
            </w:pPr>
            <w:r w:rsidRPr="008B6462">
              <w:rPr>
                <w:rFonts w:hint="eastAsia"/>
                <w:szCs w:val="21"/>
              </w:rPr>
              <w:t>20-40%</w:t>
            </w:r>
          </w:p>
        </w:tc>
        <w:tc>
          <w:tcPr>
            <w:tcW w:w="2060" w:type="dxa"/>
          </w:tcPr>
          <w:p w14:paraId="78EB4273" w14:textId="77777777" w:rsidR="00C367B6" w:rsidRPr="008B6462" w:rsidRDefault="00C367B6" w:rsidP="0006173E">
            <w:pPr>
              <w:ind w:firstLine="420"/>
              <w:jc w:val="center"/>
              <w:rPr>
                <w:rFonts w:hint="eastAsia"/>
                <w:szCs w:val="21"/>
              </w:rPr>
            </w:pPr>
            <w:r w:rsidRPr="008B6462">
              <w:rPr>
                <w:rFonts w:hint="eastAsia"/>
                <w:szCs w:val="21"/>
              </w:rPr>
              <w:t>24-120%</w:t>
            </w:r>
          </w:p>
        </w:tc>
      </w:tr>
      <w:tr w:rsidR="00C367B6" w:rsidRPr="008B6462" w14:paraId="39252CEA" w14:textId="77777777" w:rsidTr="003A783C">
        <w:tc>
          <w:tcPr>
            <w:tcW w:w="2013" w:type="dxa"/>
          </w:tcPr>
          <w:p w14:paraId="508BCE11" w14:textId="77777777" w:rsidR="00C367B6" w:rsidRPr="008B6462" w:rsidRDefault="00C367B6" w:rsidP="0006173E">
            <w:pPr>
              <w:ind w:firstLine="420"/>
              <w:jc w:val="center"/>
              <w:rPr>
                <w:rFonts w:hint="eastAsia"/>
                <w:szCs w:val="21"/>
              </w:rPr>
            </w:pPr>
            <w:r w:rsidRPr="008B6462">
              <w:rPr>
                <w:rFonts w:hint="eastAsia"/>
                <w:szCs w:val="21"/>
              </w:rPr>
              <w:t>菲律宾</w:t>
            </w:r>
          </w:p>
        </w:tc>
        <w:tc>
          <w:tcPr>
            <w:tcW w:w="2044" w:type="dxa"/>
          </w:tcPr>
          <w:p w14:paraId="1E6D3220" w14:textId="77777777" w:rsidR="00C367B6" w:rsidRPr="008B6462" w:rsidRDefault="00C367B6" w:rsidP="0006173E">
            <w:pPr>
              <w:ind w:firstLine="420"/>
              <w:jc w:val="center"/>
              <w:rPr>
                <w:rFonts w:hint="eastAsia"/>
                <w:szCs w:val="21"/>
              </w:rPr>
            </w:pPr>
            <w:r w:rsidRPr="008B6462">
              <w:rPr>
                <w:rFonts w:hint="eastAsia"/>
                <w:szCs w:val="21"/>
              </w:rPr>
              <w:t>24-29%</w:t>
            </w:r>
          </w:p>
        </w:tc>
        <w:tc>
          <w:tcPr>
            <w:tcW w:w="2045" w:type="dxa"/>
          </w:tcPr>
          <w:p w14:paraId="5E28C832" w14:textId="77777777" w:rsidR="00C367B6" w:rsidRPr="008B6462" w:rsidRDefault="00C367B6" w:rsidP="0006173E">
            <w:pPr>
              <w:ind w:firstLine="420"/>
              <w:jc w:val="center"/>
              <w:rPr>
                <w:rFonts w:hint="eastAsia"/>
                <w:szCs w:val="21"/>
              </w:rPr>
            </w:pPr>
            <w:r w:rsidRPr="008B6462">
              <w:rPr>
                <w:rFonts w:hint="eastAsia"/>
                <w:szCs w:val="21"/>
              </w:rPr>
              <w:t>60-80%</w:t>
            </w:r>
          </w:p>
        </w:tc>
        <w:tc>
          <w:tcPr>
            <w:tcW w:w="2060" w:type="dxa"/>
          </w:tcPr>
          <w:p w14:paraId="5D950672" w14:textId="77777777" w:rsidR="00C367B6" w:rsidRPr="008B6462" w:rsidRDefault="00C367B6" w:rsidP="0006173E">
            <w:pPr>
              <w:ind w:firstLine="420"/>
              <w:jc w:val="center"/>
              <w:rPr>
                <w:rFonts w:hint="eastAsia"/>
                <w:szCs w:val="21"/>
              </w:rPr>
            </w:pPr>
            <w:r w:rsidRPr="008B6462">
              <w:rPr>
                <w:rFonts w:hint="eastAsia"/>
                <w:szCs w:val="21"/>
              </w:rPr>
              <w:t>120+%</w:t>
            </w:r>
          </w:p>
        </w:tc>
      </w:tr>
      <w:tr w:rsidR="00C367B6" w:rsidRPr="008B6462" w14:paraId="04DE65A1" w14:textId="77777777" w:rsidTr="003A783C">
        <w:tc>
          <w:tcPr>
            <w:tcW w:w="2013" w:type="dxa"/>
          </w:tcPr>
          <w:p w14:paraId="6238DD41" w14:textId="77777777" w:rsidR="00C367B6" w:rsidRPr="008B6462" w:rsidRDefault="00C367B6" w:rsidP="0006173E">
            <w:pPr>
              <w:ind w:firstLine="420"/>
              <w:jc w:val="center"/>
              <w:rPr>
                <w:rFonts w:hint="eastAsia"/>
                <w:szCs w:val="21"/>
              </w:rPr>
            </w:pPr>
            <w:r w:rsidRPr="008B6462">
              <w:rPr>
                <w:rFonts w:hint="eastAsia"/>
                <w:szCs w:val="21"/>
              </w:rPr>
              <w:t>孟加拉</w:t>
            </w:r>
          </w:p>
        </w:tc>
        <w:tc>
          <w:tcPr>
            <w:tcW w:w="2044" w:type="dxa"/>
          </w:tcPr>
          <w:p w14:paraId="3A8CF50F" w14:textId="77777777" w:rsidR="00C367B6" w:rsidRPr="008B6462" w:rsidRDefault="00C367B6" w:rsidP="0006173E">
            <w:pPr>
              <w:ind w:firstLine="420"/>
              <w:jc w:val="center"/>
              <w:rPr>
                <w:rFonts w:hint="eastAsia"/>
                <w:szCs w:val="21"/>
              </w:rPr>
            </w:pPr>
          </w:p>
        </w:tc>
        <w:tc>
          <w:tcPr>
            <w:tcW w:w="2045" w:type="dxa"/>
          </w:tcPr>
          <w:p w14:paraId="4CA2103F" w14:textId="77777777" w:rsidR="00C367B6" w:rsidRPr="008B6462" w:rsidRDefault="00C367B6" w:rsidP="0006173E">
            <w:pPr>
              <w:ind w:firstLine="420"/>
              <w:jc w:val="center"/>
              <w:rPr>
                <w:rFonts w:hint="eastAsia"/>
                <w:szCs w:val="21"/>
              </w:rPr>
            </w:pPr>
            <w:r w:rsidRPr="008B6462">
              <w:rPr>
                <w:rFonts w:hint="eastAsia"/>
                <w:szCs w:val="21"/>
              </w:rPr>
              <w:t>20-35%</w:t>
            </w:r>
          </w:p>
        </w:tc>
        <w:tc>
          <w:tcPr>
            <w:tcW w:w="2060" w:type="dxa"/>
          </w:tcPr>
          <w:p w14:paraId="00562BE3" w14:textId="77777777" w:rsidR="00C367B6" w:rsidRPr="008B6462" w:rsidRDefault="00C367B6" w:rsidP="0006173E">
            <w:pPr>
              <w:ind w:firstLine="420"/>
              <w:jc w:val="center"/>
              <w:rPr>
                <w:rFonts w:hint="eastAsia"/>
                <w:szCs w:val="21"/>
              </w:rPr>
            </w:pPr>
            <w:r w:rsidRPr="008B6462">
              <w:rPr>
                <w:rFonts w:hint="eastAsia"/>
                <w:szCs w:val="21"/>
              </w:rPr>
              <w:t>180-240%</w:t>
            </w:r>
          </w:p>
        </w:tc>
      </w:tr>
    </w:tbl>
    <w:p w14:paraId="62ED93E0" w14:textId="77777777" w:rsidR="00C33B18" w:rsidRPr="00441947" w:rsidRDefault="00957254" w:rsidP="003A783C">
      <w:pPr>
        <w:ind w:left="1" w:firstLine="420"/>
        <w:rPr>
          <w:rFonts w:hint="eastAsia"/>
          <w:i/>
          <w:szCs w:val="21"/>
        </w:rPr>
      </w:pPr>
      <w:r>
        <w:rPr>
          <w:rFonts w:hint="eastAsia"/>
          <w:szCs w:val="21"/>
        </w:rPr>
        <w:t xml:space="preserve">   </w:t>
      </w:r>
      <w:r w:rsidRPr="00441947">
        <w:rPr>
          <w:rFonts w:hint="eastAsia"/>
          <w:i/>
          <w:szCs w:val="21"/>
        </w:rPr>
        <w:t>BOX</w:t>
      </w:r>
      <w:r w:rsidRPr="00441947">
        <w:rPr>
          <w:rFonts w:hint="eastAsia"/>
          <w:i/>
          <w:szCs w:val="21"/>
        </w:rPr>
        <w:t>：巴西：利率限制的案例</w:t>
      </w:r>
    </w:p>
    <w:p w14:paraId="4F4EDE0A" w14:textId="77777777" w:rsidR="00957254" w:rsidRPr="00957254" w:rsidRDefault="00957254" w:rsidP="003A783C">
      <w:pPr>
        <w:ind w:left="1" w:firstLine="420"/>
        <w:rPr>
          <w:rFonts w:hint="eastAsia"/>
          <w:szCs w:val="21"/>
        </w:rPr>
      </w:pPr>
      <w:r w:rsidRPr="00441947">
        <w:rPr>
          <w:rFonts w:hint="eastAsia"/>
          <w:i/>
          <w:szCs w:val="21"/>
        </w:rPr>
        <w:t>2003</w:t>
      </w:r>
      <w:r w:rsidRPr="00441947">
        <w:rPr>
          <w:rFonts w:hint="eastAsia"/>
          <w:i/>
          <w:szCs w:val="21"/>
        </w:rPr>
        <w:t>年</w:t>
      </w:r>
      <w:r w:rsidRPr="00441947">
        <w:rPr>
          <w:rFonts w:hint="eastAsia"/>
          <w:i/>
          <w:szCs w:val="21"/>
        </w:rPr>
        <w:t>6</w:t>
      </w:r>
      <w:r w:rsidRPr="00441947">
        <w:rPr>
          <w:rFonts w:hint="eastAsia"/>
          <w:i/>
          <w:szCs w:val="21"/>
        </w:rPr>
        <w:t>月，</w:t>
      </w:r>
      <w:r w:rsidRPr="00441947">
        <w:rPr>
          <w:rFonts w:hint="eastAsia"/>
          <w:i/>
          <w:szCs w:val="21"/>
        </w:rPr>
        <w:t xml:space="preserve"> </w:t>
      </w:r>
      <w:r w:rsidRPr="00441947">
        <w:rPr>
          <w:rFonts w:hint="eastAsia"/>
          <w:i/>
          <w:szCs w:val="21"/>
        </w:rPr>
        <w:t>“</w:t>
      </w:r>
      <w:r w:rsidRPr="00441947">
        <w:rPr>
          <w:rFonts w:hint="eastAsia"/>
          <w:i/>
          <w:szCs w:val="21"/>
        </w:rPr>
        <w:t>PPCP</w:t>
      </w:r>
      <w:r w:rsidRPr="00441947">
        <w:rPr>
          <w:rFonts w:hint="eastAsia"/>
          <w:i/>
          <w:szCs w:val="21"/>
        </w:rPr>
        <w:t>”项目在巴西发起，该项目向小额信贷机构提供</w:t>
      </w:r>
      <w:r w:rsidRPr="00441947">
        <w:rPr>
          <w:rFonts w:hint="eastAsia"/>
          <w:i/>
          <w:szCs w:val="21"/>
        </w:rPr>
        <w:t>170</w:t>
      </w:r>
      <w:r w:rsidRPr="00441947">
        <w:rPr>
          <w:rFonts w:hint="eastAsia"/>
          <w:i/>
          <w:szCs w:val="21"/>
        </w:rPr>
        <w:t>亿美元的低利率资金。只有联邦银行能直接取得该资金。其他的机构需要</w:t>
      </w:r>
      <w:r w:rsidR="00B64543">
        <w:rPr>
          <w:rFonts w:hint="eastAsia"/>
          <w:i/>
          <w:szCs w:val="21"/>
        </w:rPr>
        <w:t>向</w:t>
      </w:r>
      <w:r w:rsidRPr="00441947">
        <w:rPr>
          <w:rFonts w:hint="eastAsia"/>
          <w:i/>
          <w:szCs w:val="21"/>
        </w:rPr>
        <w:t>巴西发展银行申请获得该资金。巴西发展银行要求小额信贷机构以每个月不超过</w:t>
      </w:r>
      <w:r w:rsidRPr="00441947">
        <w:rPr>
          <w:rFonts w:hint="eastAsia"/>
          <w:i/>
          <w:szCs w:val="21"/>
        </w:rPr>
        <w:t>2%</w:t>
      </w:r>
      <w:r w:rsidRPr="00441947">
        <w:rPr>
          <w:rFonts w:hint="eastAsia"/>
          <w:i/>
          <w:szCs w:val="21"/>
        </w:rPr>
        <w:t>的利率向外界贷出该笔资金，然而如此低的利率根本无法弥补小额信贷机构的成本。巴西发展银行与小额信贷机构之间的僵局使得巴西国内的微信金融活动停滞不前；</w:t>
      </w:r>
      <w:r w:rsidR="00C32014" w:rsidRPr="00441947">
        <w:rPr>
          <w:rFonts w:hint="eastAsia"/>
          <w:i/>
          <w:szCs w:val="21"/>
        </w:rPr>
        <w:t>巴西发展银行没有贷出任何资金。巴西微型机构组织联盟</w:t>
      </w:r>
      <w:r w:rsidR="00C32014" w:rsidRPr="00441947">
        <w:rPr>
          <w:rFonts w:hint="eastAsia"/>
          <w:i/>
          <w:szCs w:val="21"/>
        </w:rPr>
        <w:t>ABCred</w:t>
      </w:r>
      <w:r w:rsidR="00C32014" w:rsidRPr="00441947">
        <w:rPr>
          <w:rFonts w:hint="eastAsia"/>
          <w:i/>
          <w:szCs w:val="21"/>
        </w:rPr>
        <w:t>的主席</w:t>
      </w:r>
      <w:r w:rsidR="00C32014" w:rsidRPr="00441947">
        <w:rPr>
          <w:rFonts w:hint="eastAsia"/>
          <w:i/>
          <w:szCs w:val="21"/>
        </w:rPr>
        <w:t>Jose Caetano Lavorta Alves</w:t>
      </w:r>
      <w:r w:rsidR="00C32014" w:rsidRPr="00441947">
        <w:rPr>
          <w:rFonts w:hint="eastAsia"/>
          <w:i/>
          <w:szCs w:val="21"/>
        </w:rPr>
        <w:t>评价到“不受欢迎的产品根本就没有市场。”最终迫于</w:t>
      </w:r>
      <w:r w:rsidR="00C32014" w:rsidRPr="00441947">
        <w:rPr>
          <w:rFonts w:hint="eastAsia"/>
          <w:i/>
          <w:szCs w:val="21"/>
        </w:rPr>
        <w:t>ABCred</w:t>
      </w:r>
      <w:r w:rsidR="00C32014" w:rsidRPr="00441947">
        <w:rPr>
          <w:rFonts w:hint="eastAsia"/>
          <w:i/>
          <w:szCs w:val="21"/>
        </w:rPr>
        <w:t>以及最大的小额信贷机构的压力，政府重新制定了该项目的利率上限。</w:t>
      </w:r>
    </w:p>
    <w:p w14:paraId="1FA8FB47" w14:textId="77777777" w:rsidR="00091FC9" w:rsidRPr="00607E64" w:rsidRDefault="00091FC9" w:rsidP="00607E64">
      <w:pPr>
        <w:pStyle w:val="ad"/>
        <w:keepNext/>
        <w:keepLines/>
        <w:numPr>
          <w:ilvl w:val="2"/>
          <w:numId w:val="45"/>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利率限制政策的社会效应</w:t>
      </w:r>
    </w:p>
    <w:p w14:paraId="30BC9DDF" w14:textId="77777777" w:rsidR="00957254" w:rsidRDefault="00C32014" w:rsidP="003A783C">
      <w:pPr>
        <w:ind w:left="1" w:firstLine="420"/>
        <w:rPr>
          <w:rFonts w:hint="eastAsia"/>
        </w:rPr>
      </w:pPr>
      <w:r>
        <w:rPr>
          <w:rFonts w:hint="eastAsia"/>
        </w:rPr>
        <w:t>利率上限设置得太低</w:t>
      </w:r>
      <w:r w:rsidR="00501B6D">
        <w:rPr>
          <w:rFonts w:hint="eastAsia"/>
        </w:rPr>
        <w:t>虽然从表面上有利于降低低收入人群的融资成本，事实上，却因为这样会造成</w:t>
      </w:r>
      <w:r>
        <w:rPr>
          <w:rFonts w:hint="eastAsia"/>
        </w:rPr>
        <w:t>小额信贷机构无法维持自身可持续发展</w:t>
      </w:r>
      <w:r w:rsidR="00501B6D">
        <w:rPr>
          <w:rFonts w:hint="eastAsia"/>
        </w:rPr>
        <w:t>，致使向低收入者的资金供给减少，反而</w:t>
      </w:r>
      <w:r>
        <w:rPr>
          <w:rFonts w:hint="eastAsia"/>
        </w:rPr>
        <w:t>限制了穷人获得金融服务的机会。</w:t>
      </w:r>
      <w:r w:rsidR="00501B6D">
        <w:rPr>
          <w:rFonts w:hint="eastAsia"/>
        </w:rPr>
        <w:t>由于传统商业银行融资的比例，在当前的社会经济体中所占的比重远大于小额信贷的融资总额，所以，</w:t>
      </w:r>
      <w:r>
        <w:rPr>
          <w:rFonts w:hint="eastAsia"/>
        </w:rPr>
        <w:t>政府</w:t>
      </w:r>
      <w:r w:rsidR="00501B6D">
        <w:rPr>
          <w:rFonts w:hint="eastAsia"/>
        </w:rPr>
        <w:t>在</w:t>
      </w:r>
      <w:r>
        <w:rPr>
          <w:rFonts w:hint="eastAsia"/>
        </w:rPr>
        <w:t>设定</w:t>
      </w:r>
      <w:r w:rsidR="00501B6D">
        <w:rPr>
          <w:rFonts w:hint="eastAsia"/>
        </w:rPr>
        <w:t>社会融资</w:t>
      </w:r>
      <w:r>
        <w:rPr>
          <w:rFonts w:hint="eastAsia"/>
        </w:rPr>
        <w:t>利率上限时</w:t>
      </w:r>
      <w:r w:rsidR="00501B6D">
        <w:rPr>
          <w:rFonts w:hint="eastAsia"/>
        </w:rPr>
        <w:t>会更多地以</w:t>
      </w:r>
      <w:r w:rsidR="001067A5">
        <w:rPr>
          <w:rFonts w:hint="eastAsia"/>
        </w:rPr>
        <w:t>业务量大得多、且成本低得多的商业银行等主流金融中介为基础，考虑“多数人”的利益。这种不区分传统主流金融中介和小额信贷机构的管理模式，显然不利于小额信贷机构的发展。</w:t>
      </w:r>
    </w:p>
    <w:p w14:paraId="4F014E00" w14:textId="77777777" w:rsidR="00C32014" w:rsidRDefault="00C32014" w:rsidP="00441947">
      <w:pPr>
        <w:numPr>
          <w:ilvl w:val="0"/>
          <w:numId w:val="23"/>
        </w:numPr>
        <w:ind w:firstLineChars="0"/>
        <w:rPr>
          <w:rFonts w:hint="eastAsia"/>
        </w:rPr>
      </w:pPr>
      <w:r>
        <w:rPr>
          <w:rFonts w:hint="eastAsia"/>
        </w:rPr>
        <w:t>限制性的授信</w:t>
      </w:r>
    </w:p>
    <w:p w14:paraId="001A359D" w14:textId="77777777" w:rsidR="00C32014" w:rsidRDefault="00C32014" w:rsidP="003A783C">
      <w:pPr>
        <w:ind w:left="1" w:firstLine="420"/>
        <w:rPr>
          <w:rFonts w:hint="eastAsia"/>
        </w:rPr>
      </w:pPr>
      <w:r>
        <w:rPr>
          <w:rFonts w:hint="eastAsia"/>
        </w:rPr>
        <w:t>当利率上限</w:t>
      </w:r>
      <w:r w:rsidR="001067A5">
        <w:rPr>
          <w:rFonts w:hint="eastAsia"/>
        </w:rPr>
        <w:t>设得过低时</w:t>
      </w:r>
      <w:r>
        <w:rPr>
          <w:rFonts w:hint="eastAsia"/>
        </w:rPr>
        <w:t>，</w:t>
      </w:r>
      <w:r w:rsidR="008B762C">
        <w:rPr>
          <w:rFonts w:hint="eastAsia"/>
        </w:rPr>
        <w:t>小额信贷机构将</w:t>
      </w:r>
      <w:r w:rsidR="001067A5">
        <w:rPr>
          <w:rFonts w:hint="eastAsia"/>
        </w:rPr>
        <w:t>不得不</w:t>
      </w:r>
      <w:r w:rsidR="008B762C">
        <w:rPr>
          <w:rFonts w:hint="eastAsia"/>
        </w:rPr>
        <w:t>放弃一部分市场，</w:t>
      </w:r>
      <w:r w:rsidR="001067A5">
        <w:rPr>
          <w:rFonts w:hint="eastAsia"/>
        </w:rPr>
        <w:t>尤其是一些成本相对较高的偏远山区的农村市场</w:t>
      </w:r>
      <w:r w:rsidR="008B762C">
        <w:rPr>
          <w:rFonts w:hint="eastAsia"/>
        </w:rPr>
        <w:t>。</w:t>
      </w:r>
      <w:r w:rsidR="001067A5">
        <w:rPr>
          <w:rFonts w:hint="eastAsia"/>
        </w:rPr>
        <w:t>例如，当</w:t>
      </w:r>
      <w:r w:rsidR="008B762C">
        <w:rPr>
          <w:rFonts w:hint="eastAsia"/>
        </w:rPr>
        <w:t>2001</w:t>
      </w:r>
      <w:r w:rsidR="008B762C">
        <w:rPr>
          <w:rFonts w:hint="eastAsia"/>
        </w:rPr>
        <w:t>年</w:t>
      </w:r>
      <w:r w:rsidR="001067A5">
        <w:rPr>
          <w:rFonts w:hint="eastAsia"/>
        </w:rPr>
        <w:t>尼加拉瓜</w:t>
      </w:r>
      <w:r w:rsidR="008B762C">
        <w:rPr>
          <w:rFonts w:hint="eastAsia"/>
        </w:rPr>
        <w:t>国会</w:t>
      </w:r>
      <w:r w:rsidR="001067A5">
        <w:rPr>
          <w:rFonts w:hint="eastAsia"/>
        </w:rPr>
        <w:t>对</w:t>
      </w:r>
      <w:r w:rsidR="008B762C">
        <w:rPr>
          <w:rFonts w:hint="eastAsia"/>
        </w:rPr>
        <w:t>非政府组织小额信贷机构实施利率上限时，</w:t>
      </w:r>
      <w:r w:rsidR="00F071E9">
        <w:rPr>
          <w:rFonts w:hint="eastAsia"/>
        </w:rPr>
        <w:t>就导致了当地</w:t>
      </w:r>
      <w:r w:rsidR="008B762C">
        <w:rPr>
          <w:rFonts w:hint="eastAsia"/>
        </w:rPr>
        <w:t>市场</w:t>
      </w:r>
      <w:r w:rsidR="00F071E9">
        <w:rPr>
          <w:rFonts w:hint="eastAsia"/>
        </w:rPr>
        <w:t>的</w:t>
      </w:r>
      <w:r w:rsidR="008B762C">
        <w:rPr>
          <w:rFonts w:hint="eastAsia"/>
        </w:rPr>
        <w:t>严重紧缩</w:t>
      </w:r>
      <w:r w:rsidR="00F071E9">
        <w:rPr>
          <w:rFonts w:hint="eastAsia"/>
        </w:rPr>
        <w:t>，</w:t>
      </w:r>
      <w:r w:rsidR="008B762C">
        <w:rPr>
          <w:rFonts w:hint="eastAsia"/>
        </w:rPr>
        <w:t>小额信贷机构的年资产增长率从</w:t>
      </w:r>
      <w:r w:rsidR="008B762C">
        <w:rPr>
          <w:rFonts w:hint="eastAsia"/>
        </w:rPr>
        <w:t>30%</w:t>
      </w:r>
      <w:r w:rsidR="008B762C">
        <w:rPr>
          <w:rFonts w:hint="eastAsia"/>
        </w:rPr>
        <w:t>下降到</w:t>
      </w:r>
      <w:r w:rsidR="00F071E9">
        <w:rPr>
          <w:rFonts w:hint="eastAsia"/>
        </w:rPr>
        <w:t>了</w:t>
      </w:r>
      <w:r w:rsidR="008B762C">
        <w:rPr>
          <w:rFonts w:hint="eastAsia"/>
        </w:rPr>
        <w:t>低于</w:t>
      </w:r>
      <w:r w:rsidR="008B762C">
        <w:rPr>
          <w:rFonts w:hint="eastAsia"/>
        </w:rPr>
        <w:t>2%</w:t>
      </w:r>
      <w:r w:rsidR="00F071E9">
        <w:rPr>
          <w:rFonts w:hint="eastAsia"/>
        </w:rPr>
        <w:t>，好</w:t>
      </w:r>
      <w:r w:rsidR="008B762C">
        <w:rPr>
          <w:rFonts w:hint="eastAsia"/>
        </w:rPr>
        <w:t>几家小额信贷组织退出</w:t>
      </w:r>
      <w:r w:rsidR="00F071E9">
        <w:rPr>
          <w:rFonts w:hint="eastAsia"/>
        </w:rPr>
        <w:t>了</w:t>
      </w:r>
      <w:r w:rsidR="008B762C">
        <w:rPr>
          <w:rFonts w:hint="eastAsia"/>
        </w:rPr>
        <w:t>风险和交易成本都较高的农村市场。</w:t>
      </w:r>
    </w:p>
    <w:p w14:paraId="088772D3" w14:textId="77777777" w:rsidR="008B762C" w:rsidRDefault="008B762C" w:rsidP="003A783C">
      <w:pPr>
        <w:ind w:left="1" w:firstLine="420"/>
        <w:rPr>
          <w:rFonts w:hint="eastAsia"/>
        </w:rPr>
      </w:pPr>
      <w:r>
        <w:rPr>
          <w:rFonts w:hint="eastAsia"/>
        </w:rPr>
        <w:t>在西非，区域性银行正在</w:t>
      </w:r>
      <w:r w:rsidR="00AC1A9E">
        <w:rPr>
          <w:rFonts w:hint="eastAsia"/>
        </w:rPr>
        <w:t>多个国家的微型金融机构</w:t>
      </w:r>
      <w:r>
        <w:rPr>
          <w:rFonts w:hint="eastAsia"/>
        </w:rPr>
        <w:t>推行</w:t>
      </w:r>
      <w:r w:rsidR="00F071E9">
        <w:rPr>
          <w:rFonts w:hint="eastAsia"/>
        </w:rPr>
        <w:t>一项</w:t>
      </w:r>
      <w:r w:rsidR="00AC1A9E">
        <w:rPr>
          <w:rFonts w:hint="eastAsia"/>
        </w:rPr>
        <w:t>新政策，其目标是</w:t>
      </w:r>
      <w:r w:rsidR="00F071E9">
        <w:rPr>
          <w:rFonts w:hint="eastAsia"/>
        </w:rPr>
        <w:t>将</w:t>
      </w:r>
      <w:r>
        <w:rPr>
          <w:rFonts w:hint="eastAsia"/>
        </w:rPr>
        <w:t>非银行贷款机构利率上限</w:t>
      </w:r>
      <w:r w:rsidR="00F071E9">
        <w:rPr>
          <w:rFonts w:hint="eastAsia"/>
        </w:rPr>
        <w:t>限制在</w:t>
      </w:r>
      <w:r>
        <w:rPr>
          <w:rFonts w:hint="eastAsia"/>
        </w:rPr>
        <w:t>27%</w:t>
      </w:r>
      <w:r w:rsidR="00F071E9">
        <w:rPr>
          <w:rFonts w:hint="eastAsia"/>
        </w:rPr>
        <w:t>以下</w:t>
      </w:r>
      <w:r>
        <w:rPr>
          <w:rFonts w:hint="eastAsia"/>
        </w:rPr>
        <w:t>。</w:t>
      </w:r>
      <w:r w:rsidR="00AC1A9E">
        <w:rPr>
          <w:rFonts w:hint="eastAsia"/>
        </w:rPr>
        <w:t>其</w:t>
      </w:r>
      <w:r>
        <w:rPr>
          <w:rFonts w:hint="eastAsia"/>
        </w:rPr>
        <w:t>结果</w:t>
      </w:r>
      <w:r w:rsidR="00AC1A9E">
        <w:rPr>
          <w:rFonts w:hint="eastAsia"/>
        </w:rPr>
        <w:t>是，</w:t>
      </w:r>
      <w:r>
        <w:rPr>
          <w:rFonts w:hint="eastAsia"/>
        </w:rPr>
        <w:t>据报道几家大型的小额信贷机构</w:t>
      </w:r>
      <w:r w:rsidR="00AC1A9E">
        <w:rPr>
          <w:rFonts w:hint="eastAsia"/>
        </w:rPr>
        <w:t>已经将服务转向交易成本较低的城市地区，</w:t>
      </w:r>
      <w:r>
        <w:rPr>
          <w:rFonts w:hint="eastAsia"/>
        </w:rPr>
        <w:t>停止</w:t>
      </w:r>
      <w:r w:rsidR="00AC1A9E">
        <w:rPr>
          <w:rFonts w:hint="eastAsia"/>
        </w:rPr>
        <w:t>了</w:t>
      </w:r>
      <w:r>
        <w:rPr>
          <w:rFonts w:hint="eastAsia"/>
        </w:rPr>
        <w:t>向贫困偏远地区提供贷款。</w:t>
      </w:r>
      <w:r w:rsidR="00AC1A9E">
        <w:rPr>
          <w:rFonts w:hint="eastAsia"/>
        </w:rPr>
        <w:t>而</w:t>
      </w:r>
      <w:r>
        <w:rPr>
          <w:rFonts w:hint="eastAsia"/>
        </w:rPr>
        <w:t>南非的小额信贷机构</w:t>
      </w:r>
      <w:r w:rsidR="00AC1A9E">
        <w:rPr>
          <w:rFonts w:hint="eastAsia"/>
        </w:rPr>
        <w:t>，则是</w:t>
      </w:r>
      <w:r>
        <w:rPr>
          <w:rFonts w:hint="eastAsia"/>
        </w:rPr>
        <w:t>提高了它们的平均贷款数量，减少了向贫困客户提供</w:t>
      </w:r>
      <w:r w:rsidR="00AC1A9E">
        <w:rPr>
          <w:rFonts w:hint="eastAsia"/>
        </w:rPr>
        <w:t>贷款</w:t>
      </w:r>
      <w:r>
        <w:rPr>
          <w:rFonts w:hint="eastAsia"/>
        </w:rPr>
        <w:t>。</w:t>
      </w:r>
      <w:r w:rsidR="00AD18A0">
        <w:rPr>
          <w:rFonts w:hint="eastAsia"/>
        </w:rPr>
        <w:t>然而这些</w:t>
      </w:r>
      <w:r w:rsidR="00AC1A9E">
        <w:rPr>
          <w:rFonts w:hint="eastAsia"/>
        </w:rPr>
        <w:t>努力仍然不足以应对</w:t>
      </w:r>
      <w:r w:rsidR="00AC1A9E">
        <w:rPr>
          <w:rFonts w:hint="eastAsia"/>
        </w:rPr>
        <w:t>27%</w:t>
      </w:r>
      <w:r w:rsidR="00AC1A9E">
        <w:rPr>
          <w:rFonts w:hint="eastAsia"/>
        </w:rPr>
        <w:t>的利率限制，例如，</w:t>
      </w:r>
      <w:r w:rsidR="00AD18A0">
        <w:rPr>
          <w:rFonts w:hint="eastAsia"/>
        </w:rPr>
        <w:t>在马里的</w:t>
      </w:r>
      <w:r w:rsidR="00AD18A0">
        <w:rPr>
          <w:rFonts w:hint="eastAsia"/>
        </w:rPr>
        <w:t>24</w:t>
      </w:r>
      <w:r w:rsidR="00AD18A0">
        <w:rPr>
          <w:rFonts w:hint="eastAsia"/>
        </w:rPr>
        <w:t>家注册</w:t>
      </w:r>
      <w:r w:rsidR="00AC1A9E">
        <w:rPr>
          <w:rFonts w:hint="eastAsia"/>
        </w:rPr>
        <w:t>的</w:t>
      </w:r>
      <w:r w:rsidR="00AD18A0">
        <w:rPr>
          <w:rFonts w:hint="eastAsia"/>
        </w:rPr>
        <w:t>小额信贷机构中</w:t>
      </w:r>
      <w:r w:rsidR="00AC1A9E">
        <w:rPr>
          <w:rFonts w:hint="eastAsia"/>
        </w:rPr>
        <w:t>，</w:t>
      </w:r>
      <w:r w:rsidR="00AD18A0">
        <w:rPr>
          <w:rFonts w:hint="eastAsia"/>
        </w:rPr>
        <w:t>有</w:t>
      </w:r>
      <w:r w:rsidR="00AD18A0">
        <w:rPr>
          <w:rFonts w:hint="eastAsia"/>
        </w:rPr>
        <w:t>22</w:t>
      </w:r>
      <w:r w:rsidR="00AD18A0">
        <w:rPr>
          <w:rFonts w:hint="eastAsia"/>
        </w:rPr>
        <w:t>家</w:t>
      </w:r>
      <w:r w:rsidR="00AC1A9E">
        <w:rPr>
          <w:rFonts w:hint="eastAsia"/>
        </w:rPr>
        <w:t>已经无法再</w:t>
      </w:r>
      <w:r w:rsidR="00AD18A0">
        <w:rPr>
          <w:rFonts w:hint="eastAsia"/>
        </w:rPr>
        <w:t>能保持</w:t>
      </w:r>
      <w:r w:rsidR="00AC1A9E">
        <w:rPr>
          <w:rFonts w:hint="eastAsia"/>
        </w:rPr>
        <w:t>其</w:t>
      </w:r>
      <w:r w:rsidR="00AD18A0">
        <w:rPr>
          <w:rFonts w:hint="eastAsia"/>
        </w:rPr>
        <w:t>财务稳定性。</w:t>
      </w:r>
      <w:commentRangeStart w:id="22"/>
      <w:r w:rsidR="00AD18A0">
        <w:rPr>
          <w:rFonts w:hint="eastAsia"/>
        </w:rPr>
        <w:t>在其他区域的香薰银行面临着前所未有的最低利率上限：</w:t>
      </w:r>
      <w:r w:rsidR="00AD18A0">
        <w:rPr>
          <w:rFonts w:hint="eastAsia"/>
        </w:rPr>
        <w:t>18%</w:t>
      </w:r>
      <w:r w:rsidR="00AD18A0">
        <w:rPr>
          <w:rFonts w:hint="eastAsia"/>
        </w:rPr>
        <w:t>。</w:t>
      </w:r>
      <w:commentRangeEnd w:id="22"/>
      <w:r w:rsidR="00AC1A9E">
        <w:rPr>
          <w:rStyle w:val="af0"/>
        </w:rPr>
        <w:commentReference w:id="22"/>
      </w:r>
    </w:p>
    <w:p w14:paraId="4F4CB144" w14:textId="77777777" w:rsidR="00AD18A0" w:rsidRDefault="00AD18A0" w:rsidP="003A783C">
      <w:pPr>
        <w:ind w:left="1" w:firstLine="420"/>
        <w:rPr>
          <w:rFonts w:hint="eastAsia"/>
        </w:rPr>
      </w:pPr>
      <w:r>
        <w:rPr>
          <w:rFonts w:hint="eastAsia"/>
        </w:rPr>
        <w:t>ACCION</w:t>
      </w:r>
      <w:r>
        <w:rPr>
          <w:rFonts w:hint="eastAsia"/>
        </w:rPr>
        <w:t>最近的研究表明</w:t>
      </w:r>
      <w:r w:rsidR="00620CB4">
        <w:rPr>
          <w:rFonts w:hint="eastAsia"/>
        </w:rPr>
        <w:t>，</w:t>
      </w:r>
      <w:r>
        <w:rPr>
          <w:rFonts w:hint="eastAsia"/>
        </w:rPr>
        <w:t>哥伦比亚的利率上限</w:t>
      </w:r>
      <w:r w:rsidR="00620CB4">
        <w:rPr>
          <w:rFonts w:hint="eastAsia"/>
        </w:rPr>
        <w:t>挫伤了非政府组织的小额信贷机构向注册金融机构转化的热情，</w:t>
      </w:r>
      <w:r>
        <w:rPr>
          <w:rFonts w:hint="eastAsia"/>
        </w:rPr>
        <w:t>抑制了商业小额信贷机构的发展</w:t>
      </w:r>
      <w:r w:rsidR="00620CB4">
        <w:rPr>
          <w:rFonts w:hint="eastAsia"/>
        </w:rPr>
        <w:t>；</w:t>
      </w:r>
      <w:commentRangeStart w:id="23"/>
      <w:r>
        <w:rPr>
          <w:rStyle w:val="aa"/>
          <w:szCs w:val="21"/>
        </w:rPr>
        <w:footnoteReference w:id="13"/>
      </w:r>
      <w:commentRangeEnd w:id="23"/>
      <w:r w:rsidR="00620CB4">
        <w:rPr>
          <w:rStyle w:val="af0"/>
        </w:rPr>
        <w:commentReference w:id="23"/>
      </w:r>
      <w:r>
        <w:rPr>
          <w:rFonts w:hint="eastAsia"/>
        </w:rPr>
        <w:t>在肯尼亚，利率上限的规定使得肯尼亚合作银行停止了</w:t>
      </w:r>
      <w:r w:rsidR="00620CB4">
        <w:rPr>
          <w:rFonts w:hint="eastAsia"/>
        </w:rPr>
        <w:t>在</w:t>
      </w:r>
      <w:r>
        <w:rPr>
          <w:rFonts w:hint="eastAsia"/>
        </w:rPr>
        <w:t>微型金融市场大举扩张的计划。</w:t>
      </w:r>
      <w:r>
        <w:rPr>
          <w:rStyle w:val="aa"/>
          <w:szCs w:val="21"/>
        </w:rPr>
        <w:footnoteReference w:id="14"/>
      </w:r>
    </w:p>
    <w:p w14:paraId="4C3950CA" w14:textId="77777777" w:rsidR="00861762" w:rsidRDefault="00AD18A0" w:rsidP="003A783C">
      <w:pPr>
        <w:ind w:left="1" w:firstLine="420"/>
        <w:rPr>
          <w:rFonts w:hint="eastAsia"/>
        </w:rPr>
      </w:pPr>
      <w:r w:rsidRPr="008E31F9">
        <w:rPr>
          <w:rFonts w:hint="eastAsia"/>
        </w:rPr>
        <w:t>很难证实没有利率上限的特殊市场会是怎样的，但是，在</w:t>
      </w:r>
      <w:r w:rsidRPr="008E31F9">
        <w:rPr>
          <w:rFonts w:hint="eastAsia"/>
        </w:rPr>
        <w:t>23</w:t>
      </w:r>
      <w:r w:rsidRPr="008E31F9">
        <w:rPr>
          <w:rFonts w:hint="eastAsia"/>
        </w:rPr>
        <w:t>个设置利率上限的国家与</w:t>
      </w:r>
      <w:r w:rsidRPr="008E31F9">
        <w:rPr>
          <w:rFonts w:hint="eastAsia"/>
        </w:rPr>
        <w:t>7</w:t>
      </w:r>
      <w:r w:rsidRPr="008E31F9">
        <w:rPr>
          <w:rFonts w:hint="eastAsia"/>
        </w:rPr>
        <w:t>个没有设置利率上限间的国家进行的对比显示，没有利率上限的国家的市场渗透率</w:t>
      </w:r>
      <w:r w:rsidR="00620CB4">
        <w:rPr>
          <w:rFonts w:hint="eastAsia"/>
        </w:rPr>
        <w:t>显然更高</w:t>
      </w:r>
      <w:r w:rsidRPr="008E31F9">
        <w:rPr>
          <w:rFonts w:hint="eastAsia"/>
        </w:rPr>
        <w:t>。</w:t>
      </w:r>
      <w:r w:rsidR="00620CB4">
        <w:rPr>
          <w:rFonts w:hint="eastAsia"/>
        </w:rPr>
        <w:t>有利率限制的国家，</w:t>
      </w:r>
      <w:r w:rsidRPr="008E31F9">
        <w:rPr>
          <w:rFonts w:hint="eastAsia"/>
        </w:rPr>
        <w:t>平均</w:t>
      </w:r>
      <w:r w:rsidR="00620CB4" w:rsidRPr="008E31F9">
        <w:rPr>
          <w:rFonts w:hint="eastAsia"/>
        </w:rPr>
        <w:t>市场渗透率</w:t>
      </w:r>
      <w:r w:rsidR="00620CB4">
        <w:rPr>
          <w:rFonts w:hint="eastAsia"/>
        </w:rPr>
        <w:t>仅为</w:t>
      </w:r>
      <w:r w:rsidRPr="008E31F9">
        <w:rPr>
          <w:rFonts w:hint="eastAsia"/>
        </w:rPr>
        <w:t>4.6%</w:t>
      </w:r>
      <w:r w:rsidRPr="008E31F9">
        <w:rPr>
          <w:rFonts w:hint="eastAsia"/>
        </w:rPr>
        <w:t>，而没有利率限制</w:t>
      </w:r>
      <w:r w:rsidR="00620CB4">
        <w:rPr>
          <w:rFonts w:hint="eastAsia"/>
        </w:rPr>
        <w:t>的国家，则</w:t>
      </w:r>
      <w:r w:rsidRPr="008E31F9">
        <w:rPr>
          <w:rFonts w:hint="eastAsia"/>
        </w:rPr>
        <w:t>达到</w:t>
      </w:r>
      <w:r w:rsidR="00620CB4">
        <w:rPr>
          <w:rFonts w:hint="eastAsia"/>
        </w:rPr>
        <w:t>了</w:t>
      </w:r>
      <w:r w:rsidRPr="008E31F9">
        <w:rPr>
          <w:rFonts w:hint="eastAsia"/>
        </w:rPr>
        <w:t>20.2%</w:t>
      </w:r>
      <w:r w:rsidR="00620CB4">
        <w:rPr>
          <w:rFonts w:hint="eastAsia"/>
        </w:rPr>
        <w:t>，</w:t>
      </w:r>
      <w:commentRangeStart w:id="24"/>
      <w:r w:rsidR="00861762" w:rsidRPr="008E31F9">
        <w:rPr>
          <w:rFonts w:hint="eastAsia"/>
        </w:rPr>
        <w:t>（如图</w:t>
      </w:r>
      <w:r w:rsidR="00861762" w:rsidRPr="008E31F9">
        <w:rPr>
          <w:rFonts w:hint="eastAsia"/>
        </w:rPr>
        <w:t>1</w:t>
      </w:r>
      <w:r w:rsidR="00861762" w:rsidRPr="008E31F9">
        <w:rPr>
          <w:rFonts w:hint="eastAsia"/>
        </w:rPr>
        <w:t>）</w:t>
      </w:r>
      <w:commentRangeEnd w:id="24"/>
      <w:r w:rsidR="00620CB4">
        <w:rPr>
          <w:rStyle w:val="af0"/>
        </w:rPr>
        <w:commentReference w:id="24"/>
      </w:r>
      <w:r w:rsidR="00861762" w:rsidRPr="008E31F9">
        <w:rPr>
          <w:rFonts w:hint="eastAsia"/>
        </w:rPr>
        <w:t>。图中</w:t>
      </w:r>
      <w:r w:rsidR="00620CB4">
        <w:rPr>
          <w:rFonts w:hint="eastAsia"/>
        </w:rPr>
        <w:t>比较了</w:t>
      </w:r>
      <w:r w:rsidR="00861762" w:rsidRPr="008E31F9">
        <w:rPr>
          <w:rFonts w:hint="eastAsia"/>
        </w:rPr>
        <w:t>具有相似特征</w:t>
      </w:r>
      <w:r w:rsidR="00620CB4">
        <w:rPr>
          <w:rFonts w:hint="eastAsia"/>
        </w:rPr>
        <w:t>、却具有不同利率政策</w:t>
      </w:r>
      <w:r w:rsidR="00861762" w:rsidRPr="008E31F9">
        <w:rPr>
          <w:rFonts w:hint="eastAsia"/>
        </w:rPr>
        <w:t>国家的市场渗透率，</w:t>
      </w:r>
      <w:r w:rsidR="00620CB4">
        <w:rPr>
          <w:rFonts w:hint="eastAsia"/>
        </w:rPr>
        <w:t>可清楚地看到利率限制的巨大影响，例如，</w:t>
      </w:r>
      <w:r w:rsidR="00861762" w:rsidRPr="008E31F9">
        <w:rPr>
          <w:rFonts w:hint="eastAsia"/>
        </w:rPr>
        <w:t>摩洛哥和玻利维亚显然比他</w:t>
      </w:r>
      <w:r w:rsidR="00861762">
        <w:rPr>
          <w:rFonts w:hint="eastAsia"/>
        </w:rPr>
        <w:t>们各自的对比国具有更高的市场渗透率。</w:t>
      </w:r>
    </w:p>
    <w:p w14:paraId="4DDD30CB" w14:textId="77777777" w:rsidR="00861762" w:rsidRDefault="00620CB4" w:rsidP="003A783C">
      <w:pPr>
        <w:ind w:left="1" w:firstLine="420"/>
        <w:rPr>
          <w:rFonts w:hint="eastAsia"/>
          <w:szCs w:val="21"/>
        </w:rPr>
      </w:pPr>
      <w:r>
        <w:rPr>
          <w:rFonts w:hint="eastAsia"/>
          <w:szCs w:val="21"/>
        </w:rPr>
        <w:t>2</w:t>
      </w:r>
      <w:r>
        <w:rPr>
          <w:rFonts w:hint="eastAsia"/>
          <w:szCs w:val="21"/>
        </w:rPr>
        <w:t>．</w:t>
      </w:r>
      <w:r w:rsidR="00D765B2">
        <w:rPr>
          <w:rFonts w:hint="eastAsia"/>
          <w:szCs w:val="21"/>
        </w:rPr>
        <w:t>缺乏</w:t>
      </w:r>
      <w:r>
        <w:rPr>
          <w:rFonts w:hint="eastAsia"/>
          <w:szCs w:val="21"/>
        </w:rPr>
        <w:t>透明度</w:t>
      </w:r>
    </w:p>
    <w:p w14:paraId="39A5CCAA" w14:textId="77777777" w:rsidR="00D765B2" w:rsidRDefault="00D765B2" w:rsidP="003A783C">
      <w:pPr>
        <w:ind w:left="1" w:firstLine="420"/>
        <w:rPr>
          <w:rFonts w:hint="eastAsia"/>
          <w:szCs w:val="21"/>
        </w:rPr>
      </w:pPr>
      <w:r>
        <w:rPr>
          <w:rFonts w:hint="eastAsia"/>
          <w:szCs w:val="21"/>
        </w:rPr>
        <w:t>受利率上限约束的小额信贷机构试图通过</w:t>
      </w:r>
      <w:r w:rsidR="00620CB4">
        <w:rPr>
          <w:rFonts w:hint="eastAsia"/>
          <w:szCs w:val="21"/>
        </w:rPr>
        <w:t>收取</w:t>
      </w:r>
      <w:r>
        <w:rPr>
          <w:rFonts w:hint="eastAsia"/>
          <w:szCs w:val="21"/>
        </w:rPr>
        <w:t>费用来弥补成本</w:t>
      </w:r>
      <w:r w:rsidR="00620CB4">
        <w:rPr>
          <w:rFonts w:hint="eastAsia"/>
          <w:szCs w:val="21"/>
        </w:rPr>
        <w:t>：</w:t>
      </w:r>
      <w:r>
        <w:rPr>
          <w:rFonts w:hint="eastAsia"/>
          <w:szCs w:val="21"/>
        </w:rPr>
        <w:t>当利率限制政策不是太强硬或者只对补贴性贷款实施利率限制时，金融机构一般都会将利率设置为上限值，再收取</w:t>
      </w:r>
      <w:r w:rsidR="00620CB4">
        <w:rPr>
          <w:rFonts w:hint="eastAsia"/>
          <w:szCs w:val="21"/>
        </w:rPr>
        <w:t>各种非利率的费用，例如</w:t>
      </w:r>
      <w:r>
        <w:rPr>
          <w:rFonts w:hint="eastAsia"/>
          <w:szCs w:val="21"/>
        </w:rPr>
        <w:t>手续费</w:t>
      </w:r>
      <w:r w:rsidR="00620CB4">
        <w:rPr>
          <w:rFonts w:hint="eastAsia"/>
          <w:szCs w:val="21"/>
        </w:rPr>
        <w:t>、服务费、咨询费等，而这些费用的一个共同特点，就是缺乏透明度，包括对收取的标准、收取的时间、具体的计算方法等，在机构之间常常缺乏可比性，这无疑会直接影响</w:t>
      </w:r>
      <w:r w:rsidR="00103982">
        <w:rPr>
          <w:rFonts w:hint="eastAsia"/>
          <w:szCs w:val="21"/>
        </w:rPr>
        <w:t>低收入人群对贷款方式和机构的比较和选择</w:t>
      </w:r>
      <w:r>
        <w:rPr>
          <w:rFonts w:hint="eastAsia"/>
          <w:szCs w:val="21"/>
        </w:rPr>
        <w:t>。</w:t>
      </w:r>
    </w:p>
    <w:p w14:paraId="28A96555" w14:textId="77777777" w:rsidR="00662555" w:rsidRDefault="00C303E4" w:rsidP="003A783C">
      <w:pPr>
        <w:ind w:left="1" w:firstLine="420"/>
        <w:rPr>
          <w:rFonts w:hint="eastAsia"/>
          <w:szCs w:val="21"/>
        </w:rPr>
      </w:pPr>
      <w:r>
        <w:rPr>
          <w:rFonts w:hint="eastAsia"/>
          <w:szCs w:val="21"/>
        </w:rPr>
        <w:t>在许多国家善于高利贷的法规里，对</w:t>
      </w:r>
      <w:r w:rsidR="00662555">
        <w:rPr>
          <w:rFonts w:hint="eastAsia"/>
          <w:szCs w:val="21"/>
        </w:rPr>
        <w:t>利率的定义</w:t>
      </w:r>
      <w:r>
        <w:rPr>
          <w:rFonts w:hint="eastAsia"/>
          <w:szCs w:val="21"/>
        </w:rPr>
        <w:t>，特别是与贷款成本相关的其他费用及其算法缺乏清晰的规定，这会导致也会造成利率政策在执行时出现偏差和不透明。</w:t>
      </w:r>
      <w:r w:rsidR="00F55315">
        <w:rPr>
          <w:rFonts w:hint="eastAsia"/>
          <w:szCs w:val="21"/>
        </w:rPr>
        <w:t>即使有计算利率的明确规则，</w:t>
      </w:r>
      <w:r>
        <w:rPr>
          <w:rFonts w:hint="eastAsia"/>
          <w:szCs w:val="21"/>
        </w:rPr>
        <w:t>且使用了总成本来计算贷款成本，</w:t>
      </w:r>
      <w:r w:rsidR="00F55315">
        <w:rPr>
          <w:rFonts w:hint="eastAsia"/>
          <w:szCs w:val="21"/>
        </w:rPr>
        <w:t>合理利率上限</w:t>
      </w:r>
      <w:r>
        <w:rPr>
          <w:rFonts w:hint="eastAsia"/>
          <w:szCs w:val="21"/>
        </w:rPr>
        <w:t>的制定仍然面临许多困难</w:t>
      </w:r>
      <w:r w:rsidR="00F55315">
        <w:rPr>
          <w:rFonts w:hint="eastAsia"/>
          <w:szCs w:val="21"/>
        </w:rPr>
        <w:t>。</w:t>
      </w:r>
      <w:r>
        <w:rPr>
          <w:rFonts w:hint="eastAsia"/>
          <w:szCs w:val="21"/>
        </w:rPr>
        <w:t>比如：</w:t>
      </w:r>
      <w:r w:rsidR="00F55315">
        <w:rPr>
          <w:rFonts w:hint="eastAsia"/>
          <w:szCs w:val="21"/>
        </w:rPr>
        <w:t>小额贷款有不同的贷款期限（</w:t>
      </w:r>
      <w:r w:rsidR="00F55315">
        <w:rPr>
          <w:rFonts w:hint="eastAsia"/>
          <w:szCs w:val="21"/>
        </w:rPr>
        <w:t>1</w:t>
      </w:r>
      <w:r w:rsidR="00F55315">
        <w:rPr>
          <w:rFonts w:hint="eastAsia"/>
          <w:szCs w:val="21"/>
        </w:rPr>
        <w:t>个月、</w:t>
      </w:r>
      <w:r w:rsidR="00F55315">
        <w:rPr>
          <w:rFonts w:hint="eastAsia"/>
          <w:szCs w:val="21"/>
        </w:rPr>
        <w:t>4</w:t>
      </w:r>
      <w:r w:rsidR="00F55315">
        <w:rPr>
          <w:rFonts w:hint="eastAsia"/>
          <w:szCs w:val="21"/>
        </w:rPr>
        <w:t>个月、</w:t>
      </w:r>
      <w:r w:rsidR="00F55315">
        <w:rPr>
          <w:rFonts w:hint="eastAsia"/>
          <w:szCs w:val="21"/>
        </w:rPr>
        <w:t>6</w:t>
      </w:r>
      <w:r w:rsidR="00F55315">
        <w:rPr>
          <w:rFonts w:hint="eastAsia"/>
          <w:szCs w:val="21"/>
        </w:rPr>
        <w:t>个月、</w:t>
      </w:r>
      <w:r w:rsidR="00F55315">
        <w:rPr>
          <w:rFonts w:hint="eastAsia"/>
          <w:szCs w:val="21"/>
        </w:rPr>
        <w:t>12</w:t>
      </w:r>
      <w:r w:rsidR="00F55315">
        <w:rPr>
          <w:rFonts w:hint="eastAsia"/>
          <w:szCs w:val="21"/>
        </w:rPr>
        <w:t>个月）以及不同的还款</w:t>
      </w:r>
      <w:r w:rsidR="002E492F">
        <w:rPr>
          <w:rFonts w:hint="eastAsia"/>
          <w:szCs w:val="21"/>
        </w:rPr>
        <w:t>方式</w:t>
      </w:r>
      <w:r w:rsidR="00F55315">
        <w:rPr>
          <w:rFonts w:hint="eastAsia"/>
          <w:szCs w:val="21"/>
        </w:rPr>
        <w:t>（每日还款、每周还款、每月还款</w:t>
      </w:r>
      <w:r w:rsidR="002E492F">
        <w:rPr>
          <w:rFonts w:hint="eastAsia"/>
          <w:szCs w:val="21"/>
        </w:rPr>
        <w:t>，或最后一次性还款</w:t>
      </w:r>
      <w:r w:rsidR="00F55315">
        <w:rPr>
          <w:rFonts w:hint="eastAsia"/>
          <w:szCs w:val="21"/>
        </w:rPr>
        <w:t>等）。只要其中一个变量发生了变化，贷款产品的有效利率就会发生变化。</w:t>
      </w:r>
      <w:r w:rsidR="002E492F">
        <w:rPr>
          <w:rFonts w:hint="eastAsia"/>
          <w:szCs w:val="21"/>
        </w:rPr>
        <w:t>可见，</w:t>
      </w:r>
      <w:r w:rsidR="00F55315">
        <w:rPr>
          <w:rFonts w:hint="eastAsia"/>
          <w:szCs w:val="21"/>
        </w:rPr>
        <w:t>不管利率上限是否存在，单独通过</w:t>
      </w:r>
      <w:r w:rsidR="002E492F">
        <w:rPr>
          <w:rFonts w:hint="eastAsia"/>
          <w:szCs w:val="21"/>
        </w:rPr>
        <w:t>利率高低</w:t>
      </w:r>
      <w:r w:rsidR="00F55315">
        <w:rPr>
          <w:rFonts w:hint="eastAsia"/>
          <w:szCs w:val="21"/>
        </w:rPr>
        <w:t>来比较贷款产品</w:t>
      </w:r>
      <w:r w:rsidR="002E492F">
        <w:rPr>
          <w:rFonts w:hint="eastAsia"/>
          <w:szCs w:val="21"/>
        </w:rPr>
        <w:t>是不科学、没有道理的，利率只有和其相应的风险相结合，才具有比较的意义</w:t>
      </w:r>
      <w:r w:rsidR="00F55315">
        <w:rPr>
          <w:rFonts w:hint="eastAsia"/>
          <w:szCs w:val="21"/>
        </w:rPr>
        <w:t>。</w:t>
      </w:r>
    </w:p>
    <w:p w14:paraId="05A143FA" w14:textId="77777777" w:rsidR="00F55315" w:rsidRDefault="002E492F" w:rsidP="003A783C">
      <w:pPr>
        <w:ind w:left="1" w:firstLine="420"/>
        <w:rPr>
          <w:rFonts w:hint="eastAsia"/>
          <w:szCs w:val="21"/>
        </w:rPr>
      </w:pPr>
      <w:r>
        <w:rPr>
          <w:rFonts w:hint="eastAsia"/>
          <w:szCs w:val="21"/>
        </w:rPr>
        <w:t>再例如，为了应对</w:t>
      </w:r>
      <w:r w:rsidR="00F55315">
        <w:rPr>
          <w:rFonts w:hint="eastAsia"/>
          <w:szCs w:val="21"/>
        </w:rPr>
        <w:t>利率上限的约束，</w:t>
      </w:r>
      <w:r>
        <w:rPr>
          <w:rFonts w:hint="eastAsia"/>
          <w:szCs w:val="21"/>
        </w:rPr>
        <w:t>尼加拉瓜</w:t>
      </w:r>
      <w:r w:rsidR="00F55315">
        <w:rPr>
          <w:rFonts w:hint="eastAsia"/>
          <w:szCs w:val="21"/>
        </w:rPr>
        <w:t>的小额信贷机构附加了许多费用去弥补成本</w:t>
      </w:r>
      <w:r>
        <w:rPr>
          <w:rFonts w:hint="eastAsia"/>
          <w:szCs w:val="21"/>
        </w:rPr>
        <w:t>：</w:t>
      </w:r>
      <w:r w:rsidR="00F55315">
        <w:rPr>
          <w:rFonts w:hint="eastAsia"/>
          <w:szCs w:val="21"/>
        </w:rPr>
        <w:t>微型金融项目</w:t>
      </w:r>
      <w:r w:rsidR="00F55315">
        <w:rPr>
          <w:rFonts w:hint="eastAsia"/>
          <w:szCs w:val="21"/>
        </w:rPr>
        <w:t>FDL</w:t>
      </w:r>
      <w:r w:rsidR="00F55315">
        <w:rPr>
          <w:rFonts w:hint="eastAsia"/>
          <w:szCs w:val="21"/>
        </w:rPr>
        <w:t>就以附加管理费</w:t>
      </w:r>
      <w:r>
        <w:rPr>
          <w:rFonts w:hint="eastAsia"/>
          <w:szCs w:val="21"/>
        </w:rPr>
        <w:t>的方式</w:t>
      </w:r>
      <w:r w:rsidR="00F55315">
        <w:rPr>
          <w:rFonts w:hint="eastAsia"/>
          <w:szCs w:val="21"/>
        </w:rPr>
        <w:t>向客户多收</w:t>
      </w:r>
      <w:r>
        <w:rPr>
          <w:rFonts w:hint="eastAsia"/>
          <w:szCs w:val="21"/>
        </w:rPr>
        <w:t>费</w:t>
      </w:r>
      <w:r w:rsidR="00F55315">
        <w:rPr>
          <w:rStyle w:val="aa"/>
          <w:szCs w:val="21"/>
        </w:rPr>
        <w:footnoteReference w:id="15"/>
      </w:r>
      <w:r>
        <w:rPr>
          <w:rFonts w:hint="eastAsia"/>
          <w:szCs w:val="21"/>
        </w:rPr>
        <w:t>；而南非在</w:t>
      </w:r>
      <w:r w:rsidR="005C71DA">
        <w:rPr>
          <w:rFonts w:hint="eastAsia"/>
          <w:szCs w:val="21"/>
        </w:rPr>
        <w:t>2003</w:t>
      </w:r>
      <w:r w:rsidR="005C71DA">
        <w:rPr>
          <w:rFonts w:hint="eastAsia"/>
          <w:szCs w:val="21"/>
        </w:rPr>
        <w:t>年</w:t>
      </w:r>
      <w:r>
        <w:rPr>
          <w:rFonts w:hint="eastAsia"/>
          <w:szCs w:val="21"/>
        </w:rPr>
        <w:t>由</w:t>
      </w:r>
      <w:r w:rsidR="005C71DA">
        <w:rPr>
          <w:rFonts w:hint="eastAsia"/>
          <w:szCs w:val="21"/>
        </w:rPr>
        <w:t>微型金融监管委员会与商贸部合作</w:t>
      </w:r>
      <w:r>
        <w:rPr>
          <w:rFonts w:hint="eastAsia"/>
          <w:szCs w:val="21"/>
        </w:rPr>
        <w:t>，</w:t>
      </w:r>
      <w:r w:rsidR="005C71DA">
        <w:rPr>
          <w:rFonts w:hint="eastAsia"/>
          <w:szCs w:val="21"/>
        </w:rPr>
        <w:t>对消费者贷款法案进行</w:t>
      </w:r>
      <w:r>
        <w:rPr>
          <w:rFonts w:hint="eastAsia"/>
          <w:szCs w:val="21"/>
        </w:rPr>
        <w:t>的</w:t>
      </w:r>
      <w:r w:rsidR="005C71DA">
        <w:rPr>
          <w:rFonts w:hint="eastAsia"/>
          <w:szCs w:val="21"/>
        </w:rPr>
        <w:t>复审中</w:t>
      </w:r>
      <w:r>
        <w:rPr>
          <w:rFonts w:hint="eastAsia"/>
          <w:szCs w:val="21"/>
        </w:rPr>
        <w:t>也</w:t>
      </w:r>
      <w:r w:rsidR="005C71DA">
        <w:rPr>
          <w:rFonts w:hint="eastAsia"/>
          <w:szCs w:val="21"/>
        </w:rPr>
        <w:t>发现，一些机构通过征收贷款保险或者其他费用的方式，</w:t>
      </w:r>
      <w:r>
        <w:rPr>
          <w:rFonts w:hint="eastAsia"/>
          <w:szCs w:val="21"/>
        </w:rPr>
        <w:t>绕开</w:t>
      </w:r>
      <w:r w:rsidR="005C71DA">
        <w:rPr>
          <w:rFonts w:hint="eastAsia"/>
          <w:szCs w:val="21"/>
        </w:rPr>
        <w:t>利率上限</w:t>
      </w:r>
      <w:r>
        <w:rPr>
          <w:rFonts w:hint="eastAsia"/>
          <w:szCs w:val="21"/>
        </w:rPr>
        <w:t>限制</w:t>
      </w:r>
      <w:r w:rsidR="005C71DA">
        <w:rPr>
          <w:rFonts w:hint="eastAsia"/>
          <w:szCs w:val="21"/>
        </w:rPr>
        <w:t>，这极大</w:t>
      </w:r>
      <w:r>
        <w:rPr>
          <w:rFonts w:hint="eastAsia"/>
          <w:szCs w:val="21"/>
        </w:rPr>
        <w:t>地</w:t>
      </w:r>
      <w:r w:rsidR="005C71DA">
        <w:rPr>
          <w:rFonts w:hint="eastAsia"/>
          <w:szCs w:val="21"/>
        </w:rPr>
        <w:t>降低了贷款成本的透明度</w:t>
      </w:r>
      <w:r w:rsidR="005C71DA">
        <w:rPr>
          <w:rStyle w:val="aa"/>
          <w:szCs w:val="21"/>
        </w:rPr>
        <w:footnoteReference w:id="16"/>
      </w:r>
      <w:r>
        <w:rPr>
          <w:rFonts w:hint="eastAsia"/>
          <w:szCs w:val="21"/>
        </w:rPr>
        <w:t>；即使在立法相对完善的</w:t>
      </w:r>
      <w:r w:rsidR="005C71DA">
        <w:rPr>
          <w:rFonts w:hint="eastAsia"/>
          <w:szCs w:val="21"/>
        </w:rPr>
        <w:t>美国</w:t>
      </w:r>
      <w:r>
        <w:rPr>
          <w:rFonts w:hint="eastAsia"/>
          <w:szCs w:val="21"/>
        </w:rPr>
        <w:t>，其</w:t>
      </w:r>
      <w:r w:rsidR="005C71DA">
        <w:rPr>
          <w:rFonts w:hint="eastAsia"/>
          <w:szCs w:val="21"/>
        </w:rPr>
        <w:t>法案也没有一个</w:t>
      </w:r>
      <w:r>
        <w:rPr>
          <w:rFonts w:hint="eastAsia"/>
          <w:szCs w:val="21"/>
        </w:rPr>
        <w:t>统一的</w:t>
      </w:r>
      <w:r w:rsidR="005C71DA">
        <w:rPr>
          <w:rFonts w:hint="eastAsia"/>
          <w:szCs w:val="21"/>
        </w:rPr>
        <w:t>利率</w:t>
      </w:r>
      <w:r>
        <w:rPr>
          <w:rFonts w:hint="eastAsia"/>
          <w:szCs w:val="21"/>
        </w:rPr>
        <w:t>计算</w:t>
      </w:r>
      <w:r w:rsidR="005C71DA">
        <w:rPr>
          <w:rFonts w:hint="eastAsia"/>
          <w:szCs w:val="21"/>
        </w:rPr>
        <w:t>公式；在制定利率上限时，也没有明确指出是否应将其他费用</w:t>
      </w:r>
      <w:r>
        <w:rPr>
          <w:rFonts w:hint="eastAsia"/>
          <w:szCs w:val="21"/>
        </w:rPr>
        <w:t>算做</w:t>
      </w:r>
      <w:r w:rsidR="005C71DA">
        <w:rPr>
          <w:rFonts w:hint="eastAsia"/>
          <w:szCs w:val="21"/>
        </w:rPr>
        <w:t>利率的一部分。</w:t>
      </w:r>
      <w:r>
        <w:rPr>
          <w:rFonts w:hint="eastAsia"/>
          <w:szCs w:val="21"/>
        </w:rPr>
        <w:t>其</w:t>
      </w:r>
      <w:r w:rsidR="005C71DA">
        <w:rPr>
          <w:rFonts w:hint="eastAsia"/>
          <w:szCs w:val="21"/>
        </w:rPr>
        <w:t>结果</w:t>
      </w:r>
      <w:r>
        <w:rPr>
          <w:rFonts w:hint="eastAsia"/>
          <w:szCs w:val="21"/>
        </w:rPr>
        <w:t>就是</w:t>
      </w:r>
      <w:r w:rsidR="005C71DA">
        <w:rPr>
          <w:rFonts w:hint="eastAsia"/>
          <w:szCs w:val="21"/>
        </w:rPr>
        <w:t>，</w:t>
      </w:r>
      <w:r>
        <w:rPr>
          <w:rFonts w:hint="eastAsia"/>
          <w:szCs w:val="21"/>
        </w:rPr>
        <w:t>几乎</w:t>
      </w:r>
      <w:r w:rsidR="005C71DA">
        <w:rPr>
          <w:rFonts w:hint="eastAsia"/>
          <w:szCs w:val="21"/>
        </w:rPr>
        <w:t>所有的小额贷款机构都强</w:t>
      </w:r>
      <w:r>
        <w:rPr>
          <w:rFonts w:hint="eastAsia"/>
          <w:szCs w:val="21"/>
        </w:rPr>
        <w:t>行收取</w:t>
      </w:r>
      <w:r w:rsidR="005C71DA">
        <w:rPr>
          <w:rFonts w:hint="eastAsia"/>
          <w:szCs w:val="21"/>
        </w:rPr>
        <w:t>了各种各样的费用。</w:t>
      </w:r>
    </w:p>
    <w:p w14:paraId="16B975FC" w14:textId="77777777" w:rsidR="007A4898" w:rsidRDefault="00A767A8" w:rsidP="00441947">
      <w:pPr>
        <w:ind w:left="1" w:firstLine="420"/>
        <w:jc w:val="center"/>
        <w:rPr>
          <w:rFonts w:hint="eastAsia"/>
          <w:szCs w:val="21"/>
        </w:rPr>
      </w:pPr>
      <w:r>
        <w:rPr>
          <w:rFonts w:hint="eastAsia"/>
          <w:szCs w:val="21"/>
        </w:rPr>
        <w:t>表</w:t>
      </w:r>
      <w:r>
        <w:rPr>
          <w:rFonts w:hint="eastAsia"/>
          <w:szCs w:val="21"/>
        </w:rPr>
        <w:t>9</w:t>
      </w:r>
      <w:r>
        <w:rPr>
          <w:rFonts w:hint="eastAsia"/>
          <w:szCs w:val="21"/>
        </w:rPr>
        <w:t>－</w:t>
      </w:r>
      <w:r>
        <w:rPr>
          <w:rFonts w:hint="eastAsia"/>
          <w:szCs w:val="21"/>
        </w:rPr>
        <w:t xml:space="preserve"> </w:t>
      </w:r>
      <w:commentRangeStart w:id="25"/>
      <w:r w:rsidR="007A4898">
        <w:rPr>
          <w:rFonts w:hint="eastAsia"/>
          <w:szCs w:val="21"/>
        </w:rPr>
        <w:t>利率限制对社会的一般影响</w:t>
      </w:r>
      <w:r w:rsidR="00487265">
        <w:rPr>
          <w:rStyle w:val="aa"/>
          <w:szCs w:val="21"/>
        </w:rPr>
        <w:footnoteReference w:id="17"/>
      </w:r>
      <w:commentRangeEnd w:id="25"/>
      <w:r w:rsidR="00905A31">
        <w:rPr>
          <w:rStyle w:val="af0"/>
        </w:rPr>
        <w:commentReference w:id="25"/>
      </w:r>
    </w:p>
    <w:tbl>
      <w:tblPr>
        <w:tblW w:w="8169" w:type="dxa"/>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2"/>
        <w:gridCol w:w="4019"/>
        <w:gridCol w:w="8"/>
      </w:tblGrid>
      <w:tr w:rsidR="007A4898" w:rsidRPr="00441947" w14:paraId="6470D377" w14:textId="77777777" w:rsidTr="00441947">
        <w:trPr>
          <w:gridAfter w:val="1"/>
          <w:wAfter w:w="8" w:type="dxa"/>
        </w:trPr>
        <w:tc>
          <w:tcPr>
            <w:tcW w:w="4142" w:type="dxa"/>
          </w:tcPr>
          <w:p w14:paraId="63F005CF" w14:textId="77777777" w:rsidR="007A4898" w:rsidRPr="00441947" w:rsidRDefault="007A4898" w:rsidP="00441947">
            <w:pPr>
              <w:ind w:firstLine="360"/>
              <w:jc w:val="center"/>
              <w:rPr>
                <w:rFonts w:hint="eastAsia"/>
                <w:sz w:val="18"/>
                <w:szCs w:val="18"/>
              </w:rPr>
            </w:pPr>
            <w:r w:rsidRPr="00441947">
              <w:rPr>
                <w:rFonts w:hint="eastAsia"/>
                <w:sz w:val="18"/>
                <w:szCs w:val="18"/>
              </w:rPr>
              <w:t>供给方</w:t>
            </w:r>
          </w:p>
        </w:tc>
        <w:tc>
          <w:tcPr>
            <w:tcW w:w="4019" w:type="dxa"/>
          </w:tcPr>
          <w:p w14:paraId="0A1BB80F" w14:textId="77777777" w:rsidR="007A4898" w:rsidRPr="00441947" w:rsidRDefault="007A4898" w:rsidP="00441947">
            <w:pPr>
              <w:ind w:firstLine="360"/>
              <w:jc w:val="center"/>
              <w:rPr>
                <w:rFonts w:hint="eastAsia"/>
                <w:sz w:val="18"/>
                <w:szCs w:val="18"/>
              </w:rPr>
            </w:pPr>
            <w:r w:rsidRPr="00441947">
              <w:rPr>
                <w:rFonts w:hint="eastAsia"/>
                <w:sz w:val="18"/>
                <w:szCs w:val="18"/>
              </w:rPr>
              <w:t>需求方</w:t>
            </w:r>
          </w:p>
        </w:tc>
      </w:tr>
      <w:tr w:rsidR="00487265" w14:paraId="1346CFB3" w14:textId="77777777" w:rsidTr="004419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65"/>
        </w:trPr>
        <w:tc>
          <w:tcPr>
            <w:tcW w:w="4142" w:type="dxa"/>
          </w:tcPr>
          <w:p w14:paraId="576D6906" w14:textId="77777777" w:rsidR="00487265" w:rsidRPr="00441947" w:rsidRDefault="00487265" w:rsidP="00441947">
            <w:pPr>
              <w:widowControl/>
              <w:ind w:firstLine="360"/>
              <w:rPr>
                <w:rFonts w:hint="eastAsia"/>
                <w:sz w:val="18"/>
                <w:szCs w:val="18"/>
              </w:rPr>
            </w:pPr>
            <w:r w:rsidRPr="00441947">
              <w:rPr>
                <w:rFonts w:hint="eastAsia"/>
                <w:sz w:val="18"/>
                <w:szCs w:val="18"/>
              </w:rPr>
              <w:t>贷款机构被迫降低利率；</w:t>
            </w:r>
          </w:p>
          <w:p w14:paraId="1B63017E" w14:textId="77777777" w:rsidR="00487265" w:rsidRPr="00441947" w:rsidRDefault="00487265" w:rsidP="00441947">
            <w:pPr>
              <w:widowControl/>
              <w:ind w:firstLine="360"/>
              <w:rPr>
                <w:rFonts w:hint="eastAsia"/>
                <w:sz w:val="18"/>
                <w:szCs w:val="18"/>
              </w:rPr>
            </w:pPr>
            <w:r w:rsidRPr="00441947">
              <w:rPr>
                <w:rFonts w:hint="eastAsia"/>
                <w:sz w:val="18"/>
                <w:szCs w:val="18"/>
              </w:rPr>
              <w:t>过度需求诱发信贷员的寻租行为；</w:t>
            </w:r>
          </w:p>
          <w:p w14:paraId="403D1158" w14:textId="77777777" w:rsidR="00487265" w:rsidRPr="00441947" w:rsidRDefault="00487265" w:rsidP="00441947">
            <w:pPr>
              <w:widowControl/>
              <w:ind w:firstLine="360"/>
              <w:rPr>
                <w:rFonts w:hint="eastAsia"/>
                <w:sz w:val="18"/>
                <w:szCs w:val="18"/>
              </w:rPr>
            </w:pPr>
            <w:r w:rsidRPr="00441947">
              <w:rPr>
                <w:rFonts w:hint="eastAsia"/>
                <w:sz w:val="18"/>
                <w:szCs w:val="18"/>
              </w:rPr>
              <w:t>向贫困人口放贷的可行性降低；</w:t>
            </w:r>
          </w:p>
          <w:p w14:paraId="01CF3D41" w14:textId="77777777" w:rsidR="00487265" w:rsidRPr="00441947" w:rsidRDefault="00487265" w:rsidP="00441947">
            <w:pPr>
              <w:widowControl/>
              <w:ind w:firstLine="360"/>
              <w:rPr>
                <w:rFonts w:hint="eastAsia"/>
                <w:sz w:val="18"/>
                <w:szCs w:val="18"/>
              </w:rPr>
            </w:pPr>
            <w:r w:rsidRPr="00441947">
              <w:rPr>
                <w:rFonts w:hint="eastAsia"/>
                <w:sz w:val="18"/>
                <w:szCs w:val="18"/>
              </w:rPr>
              <w:t>向贫困人口放贷获取的利润减少；</w:t>
            </w:r>
          </w:p>
          <w:p w14:paraId="066DA9C1" w14:textId="77777777" w:rsidR="00487265" w:rsidRPr="00441947" w:rsidRDefault="00487265" w:rsidP="00441947">
            <w:pPr>
              <w:widowControl/>
              <w:ind w:firstLine="360"/>
              <w:rPr>
                <w:rFonts w:hint="eastAsia"/>
                <w:sz w:val="18"/>
                <w:szCs w:val="18"/>
              </w:rPr>
            </w:pPr>
            <w:r w:rsidRPr="00441947">
              <w:rPr>
                <w:rFonts w:hint="eastAsia"/>
                <w:sz w:val="18"/>
                <w:szCs w:val="18"/>
              </w:rPr>
              <w:t>向贫困人口放贷的积极性下降；</w:t>
            </w:r>
          </w:p>
          <w:p w14:paraId="3815FB00" w14:textId="77777777" w:rsidR="00487265" w:rsidRPr="00441947" w:rsidRDefault="00487265" w:rsidP="00441947">
            <w:pPr>
              <w:widowControl/>
              <w:ind w:firstLine="360"/>
              <w:rPr>
                <w:rFonts w:hint="eastAsia"/>
                <w:sz w:val="18"/>
                <w:szCs w:val="18"/>
              </w:rPr>
            </w:pPr>
            <w:r w:rsidRPr="00441947">
              <w:rPr>
                <w:rFonts w:hint="eastAsia"/>
                <w:sz w:val="18"/>
                <w:szCs w:val="18"/>
              </w:rPr>
              <w:t>为向贫困人口扩大贷款而增加投资意愿下降；</w:t>
            </w:r>
          </w:p>
          <w:p w14:paraId="3E4B0E13" w14:textId="77777777" w:rsidR="00487265" w:rsidRPr="00441947" w:rsidRDefault="00487265" w:rsidP="00441947">
            <w:pPr>
              <w:widowControl/>
              <w:ind w:firstLine="360"/>
              <w:rPr>
                <w:rFonts w:hint="eastAsia"/>
                <w:sz w:val="18"/>
                <w:szCs w:val="18"/>
              </w:rPr>
            </w:pPr>
            <w:r w:rsidRPr="00441947">
              <w:rPr>
                <w:rFonts w:hint="eastAsia"/>
                <w:sz w:val="18"/>
                <w:szCs w:val="18"/>
              </w:rPr>
              <w:t>向贫困人口放贷的政策风险增大；</w:t>
            </w:r>
          </w:p>
          <w:p w14:paraId="6067CCB6" w14:textId="77777777" w:rsidR="00487265" w:rsidRPr="00441947" w:rsidRDefault="00487265" w:rsidP="00441947">
            <w:pPr>
              <w:widowControl/>
              <w:ind w:firstLine="360"/>
              <w:rPr>
                <w:rFonts w:hint="eastAsia"/>
                <w:sz w:val="18"/>
                <w:szCs w:val="18"/>
              </w:rPr>
            </w:pPr>
            <w:r w:rsidRPr="00441947">
              <w:rPr>
                <w:rFonts w:hint="eastAsia"/>
                <w:sz w:val="18"/>
                <w:szCs w:val="18"/>
              </w:rPr>
              <w:t>对潜在投资者发出消极的信号；</w:t>
            </w:r>
          </w:p>
          <w:p w14:paraId="09254BD8" w14:textId="77777777" w:rsidR="00487265" w:rsidRPr="00441947" w:rsidRDefault="00487265" w:rsidP="00441947">
            <w:pPr>
              <w:widowControl/>
              <w:ind w:firstLine="360"/>
              <w:rPr>
                <w:rFonts w:hint="eastAsia"/>
                <w:sz w:val="18"/>
                <w:szCs w:val="18"/>
              </w:rPr>
            </w:pPr>
            <w:r w:rsidRPr="00441947">
              <w:rPr>
                <w:rFonts w:hint="eastAsia"/>
                <w:sz w:val="18"/>
                <w:szCs w:val="18"/>
              </w:rPr>
              <w:t>向小额贷款机构发放贷款的风险加大；</w:t>
            </w:r>
          </w:p>
          <w:p w14:paraId="76DB5C41" w14:textId="77777777" w:rsidR="00487265" w:rsidRPr="00441947" w:rsidRDefault="00487265" w:rsidP="00441947">
            <w:pPr>
              <w:widowControl/>
              <w:ind w:firstLine="360"/>
              <w:rPr>
                <w:rFonts w:hint="eastAsia"/>
                <w:sz w:val="18"/>
                <w:szCs w:val="18"/>
              </w:rPr>
            </w:pPr>
            <w:r w:rsidRPr="00441947">
              <w:rPr>
                <w:rFonts w:hint="eastAsia"/>
                <w:sz w:val="18"/>
                <w:szCs w:val="18"/>
              </w:rPr>
              <w:t>商业银行进入小额信贷市场意愿下降；</w:t>
            </w:r>
          </w:p>
        </w:tc>
        <w:tc>
          <w:tcPr>
            <w:tcW w:w="4027" w:type="dxa"/>
            <w:gridSpan w:val="2"/>
          </w:tcPr>
          <w:p w14:paraId="586F320E" w14:textId="77777777" w:rsidR="00487265" w:rsidRPr="00441947" w:rsidRDefault="00487265" w:rsidP="00441947">
            <w:pPr>
              <w:widowControl/>
              <w:ind w:firstLine="360"/>
              <w:rPr>
                <w:rFonts w:hint="eastAsia"/>
                <w:sz w:val="18"/>
                <w:szCs w:val="18"/>
              </w:rPr>
            </w:pPr>
            <w:r w:rsidRPr="00441947">
              <w:rPr>
                <w:rFonts w:hint="eastAsia"/>
                <w:sz w:val="18"/>
                <w:szCs w:val="18"/>
              </w:rPr>
              <w:t>短期</w:t>
            </w:r>
          </w:p>
          <w:p w14:paraId="3CE03A72" w14:textId="77777777" w:rsidR="00487265" w:rsidRPr="00441947" w:rsidRDefault="00487265" w:rsidP="00441947">
            <w:pPr>
              <w:widowControl/>
              <w:ind w:firstLine="360"/>
              <w:rPr>
                <w:rFonts w:hint="eastAsia"/>
                <w:sz w:val="18"/>
                <w:szCs w:val="18"/>
              </w:rPr>
            </w:pPr>
            <w:r w:rsidRPr="00441947">
              <w:rPr>
                <w:rFonts w:hint="eastAsia"/>
                <w:sz w:val="18"/>
                <w:szCs w:val="18"/>
              </w:rPr>
              <w:t>设定利率上限促使贷款需求增加；</w:t>
            </w:r>
          </w:p>
          <w:p w14:paraId="012F0ED2" w14:textId="77777777" w:rsidR="00487265" w:rsidRPr="00441947" w:rsidRDefault="00487265" w:rsidP="00441947">
            <w:pPr>
              <w:widowControl/>
              <w:ind w:firstLine="360"/>
              <w:rPr>
                <w:rFonts w:hint="eastAsia"/>
                <w:sz w:val="18"/>
                <w:szCs w:val="18"/>
              </w:rPr>
            </w:pPr>
            <w:r w:rsidRPr="00441947">
              <w:rPr>
                <w:rFonts w:hint="eastAsia"/>
                <w:sz w:val="18"/>
                <w:szCs w:val="18"/>
              </w:rPr>
              <w:t>设定利率上限诱使一些潜在客户寻求贷款；</w:t>
            </w:r>
          </w:p>
          <w:p w14:paraId="055834E2" w14:textId="77777777" w:rsidR="00487265" w:rsidRPr="00441947" w:rsidRDefault="00487265" w:rsidP="00441947">
            <w:pPr>
              <w:widowControl/>
              <w:ind w:firstLine="360"/>
              <w:rPr>
                <w:rFonts w:hint="eastAsia"/>
                <w:sz w:val="18"/>
                <w:szCs w:val="18"/>
              </w:rPr>
            </w:pPr>
            <w:r w:rsidRPr="00441947">
              <w:rPr>
                <w:rFonts w:hint="eastAsia"/>
                <w:sz w:val="18"/>
                <w:szCs w:val="18"/>
              </w:rPr>
              <w:t>设定利率上限将使贷款需求过度增加；</w:t>
            </w:r>
          </w:p>
          <w:p w14:paraId="23F1641F" w14:textId="77777777" w:rsidR="00487265" w:rsidRPr="00441947" w:rsidRDefault="00487265" w:rsidP="00441947">
            <w:pPr>
              <w:widowControl/>
              <w:ind w:firstLine="360"/>
              <w:rPr>
                <w:rFonts w:hint="eastAsia"/>
                <w:sz w:val="18"/>
                <w:szCs w:val="18"/>
              </w:rPr>
            </w:pPr>
            <w:r w:rsidRPr="00441947">
              <w:rPr>
                <w:rFonts w:hint="eastAsia"/>
                <w:sz w:val="18"/>
                <w:szCs w:val="18"/>
              </w:rPr>
              <w:t>某些已拿到贷款的人所支付的</w:t>
            </w:r>
            <w:r w:rsidR="00A767A8">
              <w:rPr>
                <w:rFonts w:hint="eastAsia"/>
                <w:sz w:val="18"/>
                <w:szCs w:val="18"/>
              </w:rPr>
              <w:t>利息</w:t>
            </w:r>
            <w:r w:rsidRPr="00441947">
              <w:rPr>
                <w:rFonts w:hint="eastAsia"/>
                <w:sz w:val="18"/>
                <w:szCs w:val="18"/>
              </w:rPr>
              <w:t>下降；</w:t>
            </w:r>
          </w:p>
          <w:p w14:paraId="7E9ACA10" w14:textId="77777777" w:rsidR="00487265" w:rsidRPr="00441947" w:rsidRDefault="00487265" w:rsidP="00441947">
            <w:pPr>
              <w:widowControl/>
              <w:ind w:firstLine="360"/>
              <w:rPr>
                <w:rFonts w:hint="eastAsia"/>
                <w:sz w:val="18"/>
                <w:szCs w:val="18"/>
              </w:rPr>
            </w:pPr>
            <w:r w:rsidRPr="00441947">
              <w:rPr>
                <w:rFonts w:hint="eastAsia"/>
                <w:sz w:val="18"/>
                <w:szCs w:val="18"/>
              </w:rPr>
              <w:t>部分借款人比以前支付更多的交易成本；</w:t>
            </w:r>
          </w:p>
        </w:tc>
      </w:tr>
      <w:tr w:rsidR="00487265" w14:paraId="2088446F" w14:textId="77777777" w:rsidTr="004419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50"/>
        </w:trPr>
        <w:tc>
          <w:tcPr>
            <w:tcW w:w="4142" w:type="dxa"/>
          </w:tcPr>
          <w:p w14:paraId="1E9AB5E9" w14:textId="77777777" w:rsidR="00487265" w:rsidRPr="00441947" w:rsidRDefault="00487265" w:rsidP="00441947">
            <w:pPr>
              <w:widowControl/>
              <w:ind w:firstLine="360"/>
              <w:rPr>
                <w:rFonts w:hint="eastAsia"/>
                <w:sz w:val="18"/>
                <w:szCs w:val="21"/>
              </w:rPr>
            </w:pPr>
            <w:r w:rsidRPr="00441947">
              <w:rPr>
                <w:rFonts w:hint="eastAsia"/>
                <w:sz w:val="18"/>
                <w:szCs w:val="21"/>
              </w:rPr>
              <w:t>中长期</w:t>
            </w:r>
          </w:p>
          <w:p w14:paraId="304161BE" w14:textId="77777777" w:rsidR="00487265" w:rsidRPr="00441947" w:rsidRDefault="00487265" w:rsidP="00441947">
            <w:pPr>
              <w:widowControl/>
              <w:ind w:firstLine="360"/>
              <w:rPr>
                <w:rFonts w:hint="eastAsia"/>
                <w:sz w:val="18"/>
                <w:szCs w:val="21"/>
              </w:rPr>
            </w:pPr>
            <w:r w:rsidRPr="00441947">
              <w:rPr>
                <w:rFonts w:hint="eastAsia"/>
                <w:sz w:val="18"/>
                <w:szCs w:val="21"/>
              </w:rPr>
              <w:t>小额信贷机构的信誉受损；</w:t>
            </w:r>
          </w:p>
          <w:p w14:paraId="574F9568" w14:textId="77777777" w:rsidR="00487265" w:rsidRPr="00441947" w:rsidRDefault="00487265" w:rsidP="00441947">
            <w:pPr>
              <w:widowControl/>
              <w:ind w:firstLine="360"/>
              <w:rPr>
                <w:rFonts w:hint="eastAsia"/>
                <w:sz w:val="18"/>
                <w:szCs w:val="21"/>
              </w:rPr>
            </w:pPr>
            <w:r w:rsidRPr="00441947">
              <w:rPr>
                <w:rFonts w:hint="eastAsia"/>
                <w:sz w:val="18"/>
                <w:szCs w:val="21"/>
              </w:rPr>
              <w:t>小额信贷机构从市场融资的价格上升；</w:t>
            </w:r>
          </w:p>
          <w:p w14:paraId="23239964" w14:textId="77777777" w:rsidR="00487265" w:rsidRPr="00441947" w:rsidRDefault="00487265" w:rsidP="00441947">
            <w:pPr>
              <w:widowControl/>
              <w:ind w:firstLine="360"/>
              <w:rPr>
                <w:rFonts w:hint="eastAsia"/>
                <w:sz w:val="18"/>
                <w:szCs w:val="21"/>
              </w:rPr>
            </w:pPr>
            <w:r w:rsidRPr="00441947">
              <w:rPr>
                <w:rFonts w:hint="eastAsia"/>
                <w:sz w:val="18"/>
                <w:szCs w:val="21"/>
              </w:rPr>
              <w:t>小额信贷机构的利润减少；</w:t>
            </w:r>
          </w:p>
          <w:p w14:paraId="27C0464E" w14:textId="77777777" w:rsidR="00487265" w:rsidRPr="00441947" w:rsidRDefault="00487265" w:rsidP="00441947">
            <w:pPr>
              <w:widowControl/>
              <w:ind w:firstLine="360"/>
              <w:rPr>
                <w:rFonts w:hint="eastAsia"/>
                <w:sz w:val="18"/>
                <w:szCs w:val="21"/>
              </w:rPr>
            </w:pPr>
            <w:r w:rsidRPr="00441947">
              <w:rPr>
                <w:rFonts w:hint="eastAsia"/>
                <w:sz w:val="18"/>
                <w:szCs w:val="21"/>
              </w:rPr>
              <w:t>捐赠机构提供的优惠资金减少；</w:t>
            </w:r>
          </w:p>
          <w:p w14:paraId="1655E1ED" w14:textId="77777777" w:rsidR="00487265" w:rsidRPr="00441947" w:rsidRDefault="00487265" w:rsidP="00441947">
            <w:pPr>
              <w:widowControl/>
              <w:ind w:firstLine="360"/>
              <w:rPr>
                <w:rFonts w:hint="eastAsia"/>
                <w:sz w:val="18"/>
                <w:szCs w:val="21"/>
              </w:rPr>
            </w:pPr>
            <w:r w:rsidRPr="00441947">
              <w:rPr>
                <w:rFonts w:hint="eastAsia"/>
                <w:sz w:val="18"/>
                <w:szCs w:val="21"/>
              </w:rPr>
              <w:t>部分小额信贷机构退出小额信贷市场；</w:t>
            </w:r>
          </w:p>
          <w:p w14:paraId="77C8EE6D" w14:textId="77777777" w:rsidR="00487265" w:rsidRPr="00441947" w:rsidRDefault="00487265" w:rsidP="00441947">
            <w:pPr>
              <w:widowControl/>
              <w:ind w:firstLine="360"/>
              <w:rPr>
                <w:rFonts w:hint="eastAsia"/>
                <w:sz w:val="18"/>
                <w:szCs w:val="21"/>
              </w:rPr>
            </w:pPr>
            <w:r w:rsidRPr="00441947">
              <w:rPr>
                <w:rFonts w:hint="eastAsia"/>
                <w:sz w:val="18"/>
                <w:szCs w:val="21"/>
              </w:rPr>
              <w:t>向贫困人口提供的贷款减少；</w:t>
            </w:r>
          </w:p>
          <w:p w14:paraId="726FC7AD" w14:textId="77777777" w:rsidR="00487265" w:rsidRPr="00441947" w:rsidRDefault="00487265" w:rsidP="00441947">
            <w:pPr>
              <w:widowControl/>
              <w:ind w:firstLine="360"/>
              <w:rPr>
                <w:rFonts w:hint="eastAsia"/>
                <w:sz w:val="18"/>
                <w:szCs w:val="21"/>
              </w:rPr>
            </w:pPr>
            <w:r w:rsidRPr="00441947">
              <w:rPr>
                <w:rFonts w:hint="eastAsia"/>
                <w:sz w:val="18"/>
                <w:szCs w:val="21"/>
              </w:rPr>
              <w:t>向贫困人口提供的金融服务质量下降；</w:t>
            </w:r>
          </w:p>
          <w:p w14:paraId="454C3042" w14:textId="77777777" w:rsidR="00487265" w:rsidRPr="00441947" w:rsidRDefault="00487265" w:rsidP="00441947">
            <w:pPr>
              <w:widowControl/>
              <w:ind w:firstLine="360"/>
              <w:rPr>
                <w:rFonts w:hint="eastAsia"/>
                <w:sz w:val="18"/>
                <w:szCs w:val="21"/>
              </w:rPr>
            </w:pPr>
            <w:r w:rsidRPr="00441947">
              <w:rPr>
                <w:rFonts w:hint="eastAsia"/>
                <w:sz w:val="18"/>
                <w:szCs w:val="21"/>
              </w:rPr>
              <w:t>小额信贷机构向寻款支付的利率下降；；</w:t>
            </w:r>
          </w:p>
          <w:p w14:paraId="16E429EC" w14:textId="77777777" w:rsidR="00487265" w:rsidRPr="00441947" w:rsidRDefault="00487265" w:rsidP="00441947">
            <w:pPr>
              <w:widowControl/>
              <w:ind w:firstLine="360"/>
              <w:rPr>
                <w:rFonts w:hint="eastAsia"/>
                <w:sz w:val="18"/>
                <w:szCs w:val="21"/>
              </w:rPr>
            </w:pPr>
            <w:r w:rsidRPr="00441947">
              <w:rPr>
                <w:rFonts w:hint="eastAsia"/>
                <w:sz w:val="18"/>
                <w:szCs w:val="21"/>
              </w:rPr>
              <w:t>小额信贷机构的小额存款的交易成本增加；</w:t>
            </w:r>
          </w:p>
        </w:tc>
        <w:tc>
          <w:tcPr>
            <w:tcW w:w="4027" w:type="dxa"/>
            <w:gridSpan w:val="2"/>
          </w:tcPr>
          <w:p w14:paraId="4A290353" w14:textId="77777777" w:rsidR="00487265" w:rsidRPr="00441947" w:rsidRDefault="00487265" w:rsidP="00441947">
            <w:pPr>
              <w:widowControl/>
              <w:ind w:firstLine="360"/>
              <w:rPr>
                <w:rFonts w:hint="eastAsia"/>
                <w:sz w:val="18"/>
                <w:szCs w:val="21"/>
              </w:rPr>
            </w:pPr>
            <w:r w:rsidRPr="00441947">
              <w:rPr>
                <w:rFonts w:hint="eastAsia"/>
                <w:sz w:val="18"/>
                <w:szCs w:val="21"/>
              </w:rPr>
              <w:t>中长期</w:t>
            </w:r>
          </w:p>
          <w:p w14:paraId="227150A9" w14:textId="77777777" w:rsidR="00487265" w:rsidRPr="00441947" w:rsidRDefault="00487265" w:rsidP="00441947">
            <w:pPr>
              <w:widowControl/>
              <w:ind w:firstLine="360"/>
              <w:rPr>
                <w:rFonts w:hint="eastAsia"/>
                <w:sz w:val="18"/>
                <w:szCs w:val="21"/>
              </w:rPr>
            </w:pPr>
            <w:r w:rsidRPr="00441947">
              <w:rPr>
                <w:rFonts w:hint="eastAsia"/>
                <w:sz w:val="18"/>
                <w:szCs w:val="21"/>
              </w:rPr>
              <w:t>部分借款人转向非正规的商业信贷市场；</w:t>
            </w:r>
          </w:p>
          <w:p w14:paraId="70301E23" w14:textId="77777777" w:rsidR="00487265" w:rsidRPr="00441947" w:rsidRDefault="00487265" w:rsidP="00441947">
            <w:pPr>
              <w:widowControl/>
              <w:ind w:firstLine="360"/>
              <w:rPr>
                <w:rFonts w:hint="eastAsia"/>
                <w:sz w:val="18"/>
                <w:szCs w:val="21"/>
              </w:rPr>
            </w:pPr>
            <w:r w:rsidRPr="00441947">
              <w:rPr>
                <w:rFonts w:hint="eastAsia"/>
                <w:sz w:val="18"/>
                <w:szCs w:val="21"/>
              </w:rPr>
              <w:t>随着信贷供给的减少，许多以前的借款人的生活状况比以前更差；</w:t>
            </w:r>
          </w:p>
          <w:p w14:paraId="01010E25" w14:textId="77777777" w:rsidR="00487265" w:rsidRPr="00441947" w:rsidRDefault="00487265" w:rsidP="00441947">
            <w:pPr>
              <w:widowControl/>
              <w:ind w:firstLine="360"/>
              <w:rPr>
                <w:rFonts w:hint="eastAsia"/>
                <w:sz w:val="18"/>
                <w:szCs w:val="21"/>
              </w:rPr>
            </w:pPr>
            <w:r w:rsidRPr="00441947">
              <w:rPr>
                <w:rFonts w:hint="eastAsia"/>
                <w:sz w:val="18"/>
                <w:szCs w:val="21"/>
              </w:rPr>
              <w:t>违约增多；</w:t>
            </w:r>
          </w:p>
        </w:tc>
      </w:tr>
    </w:tbl>
    <w:p w14:paraId="26B6297F" w14:textId="77777777" w:rsidR="00091FC9" w:rsidRPr="00607E64" w:rsidRDefault="00091FC9" w:rsidP="00607E64">
      <w:pPr>
        <w:pStyle w:val="ad"/>
        <w:keepNext/>
        <w:keepLines/>
        <w:numPr>
          <w:ilvl w:val="2"/>
          <w:numId w:val="45"/>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对我国的借鉴作用</w:t>
      </w:r>
    </w:p>
    <w:p w14:paraId="3562C3F1" w14:textId="77777777" w:rsidR="00487265" w:rsidRDefault="008E31F9" w:rsidP="003A783C">
      <w:pPr>
        <w:ind w:left="1" w:firstLine="420"/>
        <w:rPr>
          <w:rFonts w:hint="eastAsia"/>
        </w:rPr>
      </w:pPr>
      <w:r>
        <w:rPr>
          <w:rFonts w:hint="eastAsia"/>
        </w:rPr>
        <w:t xml:space="preserve"> </w:t>
      </w:r>
      <w:r w:rsidR="00481E97">
        <w:rPr>
          <w:rFonts w:hint="eastAsia"/>
        </w:rPr>
        <w:t>从前面各国的实践经验可以看到，</w:t>
      </w:r>
      <w:r w:rsidR="00487265">
        <w:rPr>
          <w:rFonts w:hint="eastAsia"/>
        </w:rPr>
        <w:t>利率限制会阻碍小额信贷机构的发展，减少小额信贷</w:t>
      </w:r>
      <w:r w:rsidR="00481E97">
        <w:rPr>
          <w:rFonts w:hint="eastAsia"/>
        </w:rPr>
        <w:t>机构</w:t>
      </w:r>
      <w:r w:rsidR="00487265">
        <w:rPr>
          <w:rFonts w:hint="eastAsia"/>
        </w:rPr>
        <w:t>向贫困人口提供</w:t>
      </w:r>
      <w:r w:rsidR="00481E97">
        <w:rPr>
          <w:rFonts w:hint="eastAsia"/>
        </w:rPr>
        <w:t>的</w:t>
      </w:r>
      <w:r w:rsidR="00487265">
        <w:rPr>
          <w:rFonts w:hint="eastAsia"/>
        </w:rPr>
        <w:t>金融服务。从表面上看，对利率采取不干涉的政策在政治上似乎是不可行的，但是在政治层面上设定利率上限</w:t>
      </w:r>
      <w:r w:rsidR="00481E97">
        <w:rPr>
          <w:rFonts w:hint="eastAsia"/>
        </w:rPr>
        <w:t>却又</w:t>
      </w:r>
      <w:r w:rsidR="00487265">
        <w:rPr>
          <w:rFonts w:hint="eastAsia"/>
        </w:rPr>
        <w:t>不能根治高利率的顽症，甚至还会</w:t>
      </w:r>
      <w:r w:rsidR="00481E97">
        <w:rPr>
          <w:rFonts w:hint="eastAsia"/>
        </w:rPr>
        <w:t>给低收入人群</w:t>
      </w:r>
      <w:r w:rsidR="00487265">
        <w:rPr>
          <w:rFonts w:hint="eastAsia"/>
        </w:rPr>
        <w:t>带来更大的</w:t>
      </w:r>
      <w:r w:rsidR="00481E97">
        <w:rPr>
          <w:rFonts w:hint="eastAsia"/>
        </w:rPr>
        <w:t>福利损失</w:t>
      </w:r>
      <w:r w:rsidR="00487265">
        <w:rPr>
          <w:rFonts w:hint="eastAsia"/>
        </w:rPr>
        <w:t>。</w:t>
      </w:r>
    </w:p>
    <w:p w14:paraId="2903CBBB" w14:textId="77777777" w:rsidR="00487265" w:rsidRDefault="00487265" w:rsidP="003A783C">
      <w:pPr>
        <w:ind w:left="1" w:firstLine="420"/>
        <w:rPr>
          <w:rFonts w:hint="eastAsia"/>
        </w:rPr>
      </w:pPr>
      <w:r>
        <w:rPr>
          <w:rFonts w:hint="eastAsia"/>
        </w:rPr>
        <w:t>在我国这样一个典型的发展中国家，</w:t>
      </w:r>
      <w:r w:rsidR="0014259E">
        <w:rPr>
          <w:rFonts w:hint="eastAsia"/>
        </w:rPr>
        <w:t>以下一些经验和教训是值得我们借鉴的：</w:t>
      </w:r>
    </w:p>
    <w:p w14:paraId="11AB988F" w14:textId="77777777" w:rsidR="00487265" w:rsidRDefault="00487265" w:rsidP="003A783C">
      <w:pPr>
        <w:ind w:left="1" w:firstLine="420"/>
        <w:rPr>
          <w:rFonts w:hint="eastAsia"/>
        </w:rPr>
      </w:pPr>
      <w:r>
        <w:rPr>
          <w:rFonts w:hint="eastAsia"/>
        </w:rPr>
        <w:t>1</w:t>
      </w:r>
      <w:r w:rsidR="0014259E">
        <w:rPr>
          <w:rFonts w:hint="eastAsia"/>
        </w:rPr>
        <w:t>.</w:t>
      </w:r>
      <w:r>
        <w:rPr>
          <w:rFonts w:hint="eastAsia"/>
        </w:rPr>
        <w:t>必须制定出可持续降低小额贷款利率的</w:t>
      </w:r>
      <w:r w:rsidR="0014259E">
        <w:rPr>
          <w:rFonts w:hint="eastAsia"/>
        </w:rPr>
        <w:t>、市场化的</w:t>
      </w:r>
      <w:r>
        <w:rPr>
          <w:rFonts w:hint="eastAsia"/>
        </w:rPr>
        <w:t>措施</w:t>
      </w:r>
      <w:r w:rsidR="0014259E">
        <w:rPr>
          <w:rFonts w:hint="eastAsia"/>
        </w:rPr>
        <w:t>。</w:t>
      </w:r>
      <w:r>
        <w:rPr>
          <w:rFonts w:hint="eastAsia"/>
        </w:rPr>
        <w:t>比如，营造有助于小额信贷结构发展的社会与经济环境，鼓励国内外各种机构进入该行业，建立起一个更具有竞争力的市场</w:t>
      </w:r>
      <w:r w:rsidR="0014259E">
        <w:rPr>
          <w:rFonts w:hint="eastAsia"/>
        </w:rPr>
        <w:t>，通过市场竞争而不是行政强制的方式，逐步降低小额信贷的市场利率</w:t>
      </w:r>
      <w:r>
        <w:rPr>
          <w:rFonts w:hint="eastAsia"/>
        </w:rPr>
        <w:t>。</w:t>
      </w:r>
    </w:p>
    <w:p w14:paraId="7F084E55" w14:textId="77777777" w:rsidR="00487265" w:rsidRDefault="00487265" w:rsidP="003A783C">
      <w:pPr>
        <w:ind w:left="1" w:firstLine="420"/>
        <w:rPr>
          <w:rFonts w:hint="eastAsia"/>
        </w:rPr>
      </w:pPr>
      <w:r>
        <w:rPr>
          <w:rFonts w:hint="eastAsia"/>
        </w:rPr>
        <w:t>2</w:t>
      </w:r>
      <w:r w:rsidR="0014259E">
        <w:rPr>
          <w:rFonts w:hint="eastAsia"/>
        </w:rPr>
        <w:t>.</w:t>
      </w:r>
      <w:r>
        <w:rPr>
          <w:rFonts w:hint="eastAsia"/>
        </w:rPr>
        <w:t>政府对小额信贷的利率设定政策时表达的意图一定要明确、清晰。明确的政策意图能降低政策风险，能促使金融机构增加投资和新的投资者进入该市场，改善市场竞争</w:t>
      </w:r>
      <w:r w:rsidR="0014259E">
        <w:rPr>
          <w:rFonts w:hint="eastAsia"/>
        </w:rPr>
        <w:t>状况</w:t>
      </w:r>
      <w:r>
        <w:rPr>
          <w:rFonts w:hint="eastAsia"/>
        </w:rPr>
        <w:t>。</w:t>
      </w:r>
    </w:p>
    <w:p w14:paraId="7CB20F68" w14:textId="77777777" w:rsidR="00487265" w:rsidRPr="00487265" w:rsidRDefault="00487265" w:rsidP="003A783C">
      <w:pPr>
        <w:ind w:left="1" w:firstLine="420"/>
        <w:rPr>
          <w:rFonts w:hint="eastAsia"/>
        </w:rPr>
      </w:pPr>
      <w:r>
        <w:rPr>
          <w:rFonts w:hint="eastAsia"/>
        </w:rPr>
        <w:t>3</w:t>
      </w:r>
      <w:r w:rsidR="0014259E">
        <w:rPr>
          <w:rFonts w:hint="eastAsia"/>
        </w:rPr>
        <w:t>.</w:t>
      </w:r>
      <w:r>
        <w:rPr>
          <w:rFonts w:hint="eastAsia"/>
        </w:rPr>
        <w:t>中央银行应对小额信贷行业进行深入研究，找出影响其可持续发展的制约因素，要向中央、省和市级领导提供研究成果</w:t>
      </w:r>
      <w:r w:rsidR="0014259E">
        <w:rPr>
          <w:rFonts w:hint="eastAsia"/>
        </w:rPr>
        <w:t>，要特别注意</w:t>
      </w:r>
      <w:r>
        <w:rPr>
          <w:rFonts w:hint="eastAsia"/>
        </w:rPr>
        <w:t>告知地方</w:t>
      </w:r>
      <w:r w:rsidR="0014259E">
        <w:rPr>
          <w:rFonts w:hint="eastAsia"/>
        </w:rPr>
        <w:t>行政部门，</w:t>
      </w:r>
      <w:r>
        <w:rPr>
          <w:rFonts w:hint="eastAsia"/>
        </w:rPr>
        <w:t>设定利率上限可能带来的严重后果。</w:t>
      </w:r>
    </w:p>
    <w:p w14:paraId="560604C9" w14:textId="77777777" w:rsidR="0014259E" w:rsidRDefault="00487265" w:rsidP="003A783C">
      <w:pPr>
        <w:ind w:left="1" w:firstLine="420"/>
        <w:rPr>
          <w:rFonts w:hint="eastAsia"/>
        </w:rPr>
      </w:pPr>
      <w:r>
        <w:rPr>
          <w:rFonts w:hint="eastAsia"/>
        </w:rPr>
        <w:t>4</w:t>
      </w:r>
      <w:r w:rsidR="0014259E">
        <w:rPr>
          <w:rFonts w:hint="eastAsia"/>
        </w:rPr>
        <w:t>.</w:t>
      </w:r>
      <w:r>
        <w:rPr>
          <w:rFonts w:hint="eastAsia"/>
        </w:rPr>
        <w:t>各地区的管理者应该为国内外投资者对当地的小额信贷机构的投资创造一个自由宽松的外部环境。</w:t>
      </w:r>
    </w:p>
    <w:p w14:paraId="3FF28489" w14:textId="77777777" w:rsidR="00487265" w:rsidRDefault="00487265" w:rsidP="003A783C">
      <w:pPr>
        <w:ind w:left="1" w:firstLine="420"/>
        <w:rPr>
          <w:rFonts w:hint="eastAsia"/>
        </w:rPr>
      </w:pPr>
      <w:r>
        <w:rPr>
          <w:rFonts w:hint="eastAsia"/>
        </w:rPr>
        <w:t>具体而言，政府应该向小额信贷机构征求意见，了解阻碍小额信贷机构发展的基础设施</w:t>
      </w:r>
      <w:r w:rsidR="005B4248">
        <w:rPr>
          <w:rFonts w:hint="eastAsia"/>
        </w:rPr>
        <w:t>瓶颈，并想方设法改进落后的基础设施条件。</w:t>
      </w:r>
    </w:p>
    <w:p w14:paraId="55D35CBA" w14:textId="77777777" w:rsidR="005B4248" w:rsidRDefault="005B4248" w:rsidP="003A783C">
      <w:pPr>
        <w:ind w:left="1" w:firstLine="420"/>
        <w:rPr>
          <w:rFonts w:hint="eastAsia"/>
        </w:rPr>
      </w:pPr>
      <w:r>
        <w:rPr>
          <w:rFonts w:hint="eastAsia"/>
        </w:rPr>
        <w:t>物力与人力基础。如道路修建、桥梁架设、电力的可靠供应</w:t>
      </w:r>
      <w:r w:rsidR="0014259E">
        <w:rPr>
          <w:rFonts w:hint="eastAsia"/>
        </w:rPr>
        <w:t>和金融知识的普及等，都</w:t>
      </w:r>
      <w:r>
        <w:rPr>
          <w:rFonts w:hint="eastAsia"/>
        </w:rPr>
        <w:t>可以降低小额信贷机构的运营成本。政府与小额信贷机构</w:t>
      </w:r>
      <w:r w:rsidR="0014259E">
        <w:rPr>
          <w:rFonts w:hint="eastAsia"/>
        </w:rPr>
        <w:t>应加强</w:t>
      </w:r>
      <w:r>
        <w:rPr>
          <w:rFonts w:hint="eastAsia"/>
        </w:rPr>
        <w:t>沟通</w:t>
      </w:r>
      <w:r w:rsidR="0014259E">
        <w:rPr>
          <w:rFonts w:hint="eastAsia"/>
        </w:rPr>
        <w:t>、</w:t>
      </w:r>
      <w:r>
        <w:rPr>
          <w:rFonts w:hint="eastAsia"/>
        </w:rPr>
        <w:t>了解小额信贷机构的需要，想方设法改进其落后的基础设施条件。政府还应加强影响小额信贷机构应用新技术的相关基础设施建设，加强客户教育，在贫困以及低收入家庭中普及基础性金融知识</w:t>
      </w:r>
      <w:r w:rsidR="0014259E">
        <w:rPr>
          <w:rFonts w:hint="eastAsia"/>
        </w:rPr>
        <w:t>等</w:t>
      </w:r>
      <w:r>
        <w:rPr>
          <w:rFonts w:hint="eastAsia"/>
        </w:rPr>
        <w:t>。政府应更好的了解降低小额信贷机构</w:t>
      </w:r>
      <w:r w:rsidR="0014259E">
        <w:rPr>
          <w:rFonts w:hint="eastAsia"/>
        </w:rPr>
        <w:t>的</w:t>
      </w:r>
      <w:r>
        <w:rPr>
          <w:rFonts w:hint="eastAsia"/>
        </w:rPr>
        <w:t>运营成本</w:t>
      </w:r>
      <w:r w:rsidR="0014259E">
        <w:rPr>
          <w:rFonts w:hint="eastAsia"/>
        </w:rPr>
        <w:t>情况，</w:t>
      </w:r>
      <w:r>
        <w:rPr>
          <w:rFonts w:hint="eastAsia"/>
        </w:rPr>
        <w:t>高昂的运营成本是小额信贷利率居高不下的</w:t>
      </w:r>
      <w:r w:rsidR="0014259E">
        <w:rPr>
          <w:rFonts w:hint="eastAsia"/>
        </w:rPr>
        <w:t>主要</w:t>
      </w:r>
      <w:r>
        <w:rPr>
          <w:rFonts w:hint="eastAsia"/>
        </w:rPr>
        <w:t>根源，</w:t>
      </w:r>
      <w:r w:rsidR="0014259E">
        <w:rPr>
          <w:rFonts w:hint="eastAsia"/>
        </w:rPr>
        <w:t>区分导致</w:t>
      </w:r>
      <w:r>
        <w:rPr>
          <w:rFonts w:hint="eastAsia"/>
        </w:rPr>
        <w:t>高利率的主</w:t>
      </w:r>
      <w:r w:rsidR="0014259E">
        <w:rPr>
          <w:rFonts w:hint="eastAsia"/>
        </w:rPr>
        <w:t>要和</w:t>
      </w:r>
      <w:r>
        <w:rPr>
          <w:rFonts w:hint="eastAsia"/>
        </w:rPr>
        <w:t>次</w:t>
      </w:r>
      <w:r w:rsidR="0014259E">
        <w:rPr>
          <w:rFonts w:hint="eastAsia"/>
        </w:rPr>
        <w:t>要</w:t>
      </w:r>
      <w:r>
        <w:rPr>
          <w:rFonts w:hint="eastAsia"/>
        </w:rPr>
        <w:t>原因，</w:t>
      </w:r>
      <w:r w:rsidR="0014259E">
        <w:rPr>
          <w:rFonts w:hint="eastAsia"/>
        </w:rPr>
        <w:t>确保所</w:t>
      </w:r>
      <w:r>
        <w:rPr>
          <w:rFonts w:hint="eastAsia"/>
        </w:rPr>
        <w:t>制定</w:t>
      </w:r>
      <w:r w:rsidR="0014259E">
        <w:rPr>
          <w:rFonts w:hint="eastAsia"/>
        </w:rPr>
        <w:t>的政策更加</w:t>
      </w:r>
      <w:r>
        <w:rPr>
          <w:rFonts w:hint="eastAsia"/>
        </w:rPr>
        <w:t>合理。</w:t>
      </w:r>
    </w:p>
    <w:p w14:paraId="2899270F" w14:textId="77777777" w:rsidR="005B4248" w:rsidRPr="00487265" w:rsidRDefault="00E20A59" w:rsidP="003A783C">
      <w:pPr>
        <w:ind w:left="1" w:firstLine="420"/>
        <w:rPr>
          <w:rFonts w:hint="eastAsia"/>
        </w:rPr>
      </w:pPr>
      <w:r>
        <w:rPr>
          <w:rFonts w:hint="eastAsia"/>
        </w:rPr>
        <w:t>而</w:t>
      </w:r>
      <w:r w:rsidR="005B4248">
        <w:rPr>
          <w:rFonts w:hint="eastAsia"/>
        </w:rPr>
        <w:t>对于小额信贷机构本身来讲，必须找到创新途径</w:t>
      </w:r>
      <w:r>
        <w:rPr>
          <w:rFonts w:hint="eastAsia"/>
        </w:rPr>
        <w:t>以</w:t>
      </w:r>
      <w:r w:rsidR="005B4248">
        <w:rPr>
          <w:rFonts w:hint="eastAsia"/>
        </w:rPr>
        <w:t>提高其生产率和效率，降低运营成本。地方政府可以通过奖励创新者，进而鼓励进一步创新</w:t>
      </w:r>
      <w:r>
        <w:rPr>
          <w:rFonts w:hint="eastAsia"/>
        </w:rPr>
        <w:t>的</w:t>
      </w:r>
      <w:r w:rsidR="005B4248">
        <w:rPr>
          <w:rFonts w:hint="eastAsia"/>
        </w:rPr>
        <w:t>良性循环，</w:t>
      </w:r>
      <w:r>
        <w:rPr>
          <w:rFonts w:hint="eastAsia"/>
        </w:rPr>
        <w:t>并</w:t>
      </w:r>
      <w:r w:rsidR="005B4248">
        <w:rPr>
          <w:rFonts w:hint="eastAsia"/>
        </w:rPr>
        <w:t>广泛宣传那些更具有效率的小额信贷机构的成功做法</w:t>
      </w:r>
      <w:r>
        <w:rPr>
          <w:rFonts w:hint="eastAsia"/>
        </w:rPr>
        <w:t>，以促进整个行业的发展</w:t>
      </w:r>
      <w:r w:rsidR="005B4248">
        <w:rPr>
          <w:rFonts w:hint="eastAsia"/>
        </w:rPr>
        <w:t>。</w:t>
      </w:r>
    </w:p>
    <w:p w14:paraId="167C3BF9" w14:textId="77777777" w:rsidR="00091FC9" w:rsidRPr="00607E64" w:rsidRDefault="00091FC9" w:rsidP="00607E64">
      <w:pPr>
        <w:pStyle w:val="ab"/>
        <w:keepNext/>
        <w:keepLines/>
        <w:numPr>
          <w:ilvl w:val="0"/>
          <w:numId w:val="32"/>
        </w:numPr>
        <w:tabs>
          <w:tab w:val="clear" w:pos="5925"/>
          <w:tab w:val="num" w:pos="0"/>
        </w:tabs>
        <w:spacing w:line="416" w:lineRule="auto"/>
        <w:ind w:left="567" w:hanging="567"/>
        <w:jc w:val="both"/>
        <w:rPr>
          <w:rFonts w:ascii="Cambria" w:hAnsi="Cambria" w:hint="eastAsia"/>
          <w:b/>
          <w:szCs w:val="24"/>
        </w:rPr>
      </w:pPr>
      <w:commentRangeStart w:id="26"/>
      <w:r w:rsidRPr="00607E64">
        <w:rPr>
          <w:rFonts w:ascii="Cambria" w:hAnsi="Cambria" w:hint="eastAsia"/>
          <w:b/>
          <w:szCs w:val="24"/>
        </w:rPr>
        <w:t>国际小额信贷支持政策对我国的借鉴作用</w:t>
      </w:r>
    </w:p>
    <w:p w14:paraId="37158AE9" w14:textId="77777777" w:rsidR="00091FC9" w:rsidRPr="00607E64" w:rsidRDefault="00091FC9" w:rsidP="00607E64">
      <w:pPr>
        <w:pStyle w:val="ad"/>
        <w:keepNext/>
        <w:keepLines/>
        <w:numPr>
          <w:ilvl w:val="2"/>
          <w:numId w:val="49"/>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国际小额信贷主要的支持政策</w:t>
      </w:r>
      <w:commentRangeEnd w:id="26"/>
      <w:r w:rsidR="00BA4633" w:rsidRPr="00607E64">
        <w:rPr>
          <w:rFonts w:ascii="Times New Roman" w:hAnsi="Times New Roman"/>
          <w:b/>
          <w:bCs w:val="0"/>
          <w:kern w:val="2"/>
          <w:szCs w:val="22"/>
        </w:rPr>
        <w:commentReference w:id="26"/>
      </w:r>
    </w:p>
    <w:p w14:paraId="507EE31C" w14:textId="77777777" w:rsidR="009A0A7B" w:rsidRDefault="008E31F9" w:rsidP="003A783C">
      <w:pPr>
        <w:ind w:left="1" w:firstLine="420"/>
        <w:rPr>
          <w:rFonts w:hint="eastAsia"/>
        </w:rPr>
      </w:pPr>
      <w:r>
        <w:rPr>
          <w:rFonts w:hint="eastAsia"/>
        </w:rPr>
        <w:t>1</w:t>
      </w:r>
      <w:r>
        <w:rPr>
          <w:rFonts w:hint="eastAsia"/>
        </w:rPr>
        <w:t>、</w:t>
      </w:r>
      <w:r w:rsidR="00D56993">
        <w:rPr>
          <w:rFonts w:hint="eastAsia"/>
        </w:rPr>
        <w:t>征信信息共享</w:t>
      </w:r>
    </w:p>
    <w:p w14:paraId="2EDB9A8A" w14:textId="77777777" w:rsidR="009A0A7B" w:rsidRDefault="009A0A7B" w:rsidP="003A783C">
      <w:pPr>
        <w:ind w:left="1" w:firstLine="420"/>
        <w:rPr>
          <w:rFonts w:hint="eastAsia"/>
        </w:rPr>
      </w:pPr>
      <w:r>
        <w:rPr>
          <w:rFonts w:hint="eastAsia"/>
        </w:rPr>
        <w:t>由于微型金融机构的日益发展壮大，竞争越来越激烈，越来越多的小额信贷机构</w:t>
      </w:r>
      <w:r w:rsidR="00BA4633">
        <w:rPr>
          <w:rFonts w:hint="eastAsia"/>
        </w:rPr>
        <w:t>已经</w:t>
      </w:r>
      <w:r>
        <w:rPr>
          <w:rFonts w:hint="eastAsia"/>
        </w:rPr>
        <w:t>意识到共享客户信息的重要性与经济性。在阿拉伯地区的许多国家都已建立了</w:t>
      </w:r>
      <w:r w:rsidR="00432E84">
        <w:rPr>
          <w:rFonts w:hint="eastAsia"/>
        </w:rPr>
        <w:t>征信</w:t>
      </w:r>
      <w:r>
        <w:rPr>
          <w:rFonts w:hint="eastAsia"/>
        </w:rPr>
        <w:t>系统</w:t>
      </w:r>
      <w:r w:rsidR="00BA4633">
        <w:rPr>
          <w:rFonts w:hint="eastAsia"/>
        </w:rPr>
        <w:t>，例如</w:t>
      </w:r>
      <w:r>
        <w:rPr>
          <w:rFonts w:hint="eastAsia"/>
        </w:rPr>
        <w:t>在摩洛哥和巴基斯坦，</w:t>
      </w:r>
      <w:r w:rsidR="00432E84">
        <w:rPr>
          <w:rFonts w:hint="eastAsia"/>
        </w:rPr>
        <w:t>征信</w:t>
      </w:r>
      <w:r>
        <w:rPr>
          <w:rFonts w:hint="eastAsia"/>
        </w:rPr>
        <w:t>系统是有中央银行创立和管理的，</w:t>
      </w:r>
      <w:r w:rsidR="00BA4633">
        <w:rPr>
          <w:rFonts w:hint="eastAsia"/>
        </w:rPr>
        <w:t>而</w:t>
      </w:r>
      <w:r>
        <w:rPr>
          <w:rFonts w:hint="eastAsia"/>
        </w:rPr>
        <w:t>在埃及</w:t>
      </w:r>
      <w:r w:rsidR="00BA4633">
        <w:rPr>
          <w:rFonts w:hint="eastAsia"/>
        </w:rPr>
        <w:t>则</w:t>
      </w:r>
      <w:r>
        <w:rPr>
          <w:rFonts w:hint="eastAsia"/>
        </w:rPr>
        <w:t>由私人部门运营。</w:t>
      </w:r>
    </w:p>
    <w:p w14:paraId="39C47327" w14:textId="77777777" w:rsidR="009A0A7B" w:rsidRDefault="00432E84" w:rsidP="003A783C">
      <w:pPr>
        <w:ind w:left="1" w:firstLine="420"/>
        <w:rPr>
          <w:rFonts w:hint="eastAsia"/>
        </w:rPr>
      </w:pPr>
      <w:r>
        <w:rPr>
          <w:rFonts w:hint="eastAsia"/>
        </w:rPr>
        <w:t>2005</w:t>
      </w:r>
      <w:r>
        <w:rPr>
          <w:rFonts w:hint="eastAsia"/>
        </w:rPr>
        <w:t>年，</w:t>
      </w:r>
      <w:r w:rsidR="00BA4633">
        <w:rPr>
          <w:rFonts w:hint="eastAsia"/>
        </w:rPr>
        <w:t>埃及</w:t>
      </w:r>
      <w:r>
        <w:rPr>
          <w:rFonts w:hint="eastAsia"/>
        </w:rPr>
        <w:t>25</w:t>
      </w:r>
      <w:r w:rsidR="009F4BDE">
        <w:rPr>
          <w:rFonts w:hint="eastAsia"/>
        </w:rPr>
        <w:t>家银行与</w:t>
      </w:r>
      <w:r>
        <w:rPr>
          <w:rFonts w:hint="eastAsia"/>
        </w:rPr>
        <w:t>社会发展基金共同创建了埃及第一家私人征信机构</w:t>
      </w:r>
      <w:r>
        <w:rPr>
          <w:rFonts w:hint="eastAsia"/>
        </w:rPr>
        <w:t>I-score</w:t>
      </w:r>
      <w:r w:rsidR="00BA4633">
        <w:rPr>
          <w:rFonts w:hint="eastAsia"/>
        </w:rPr>
        <w:t>，由于当时</w:t>
      </w:r>
      <w:r w:rsidR="009F4BDE">
        <w:rPr>
          <w:rFonts w:hint="eastAsia"/>
        </w:rPr>
        <w:t>成本太过高昂，埃及的非政府组织的小额信贷机构没有加入</w:t>
      </w:r>
      <w:r w:rsidR="00BA4633">
        <w:rPr>
          <w:rFonts w:hint="eastAsia"/>
        </w:rPr>
        <w:t>。后来，</w:t>
      </w:r>
      <w:r w:rsidR="009F4BDE">
        <w:rPr>
          <w:rFonts w:hint="eastAsia"/>
        </w:rPr>
        <w:t>埃及的微型金融协会在社会发展基金的资金支持下</w:t>
      </w:r>
      <w:r w:rsidR="00BA4633">
        <w:rPr>
          <w:rFonts w:hint="eastAsia"/>
        </w:rPr>
        <w:t>，</w:t>
      </w:r>
      <w:r w:rsidR="009F4BDE">
        <w:rPr>
          <w:rFonts w:hint="eastAsia"/>
        </w:rPr>
        <w:t>与埃及汇丰评级机构签订了建立信息共享系统的合约，</w:t>
      </w:r>
      <w:r w:rsidR="00BA4633">
        <w:rPr>
          <w:rFonts w:hint="eastAsia"/>
        </w:rPr>
        <w:t>解决了将微型金融机构纳入征信系统的问题</w:t>
      </w:r>
      <w:r w:rsidR="009F4BDE">
        <w:rPr>
          <w:rFonts w:hint="eastAsia"/>
        </w:rPr>
        <w:t>。</w:t>
      </w:r>
    </w:p>
    <w:p w14:paraId="408282E6" w14:textId="77777777" w:rsidR="009F4BDE" w:rsidRDefault="009F4BDE" w:rsidP="003A783C">
      <w:pPr>
        <w:ind w:left="1" w:firstLine="420"/>
        <w:rPr>
          <w:rFonts w:hint="eastAsia"/>
        </w:rPr>
      </w:pPr>
      <w:r>
        <w:rPr>
          <w:rFonts w:hint="eastAsia"/>
        </w:rPr>
        <w:t>尽管约旦政府在</w:t>
      </w:r>
      <w:r>
        <w:rPr>
          <w:rFonts w:hint="eastAsia"/>
        </w:rPr>
        <w:t>2003</w:t>
      </w:r>
      <w:r>
        <w:rPr>
          <w:rFonts w:hint="eastAsia"/>
        </w:rPr>
        <w:t>年就颁布了征信法，但在约旦</w:t>
      </w:r>
      <w:r w:rsidR="00BA4633">
        <w:rPr>
          <w:rFonts w:hint="eastAsia"/>
        </w:rPr>
        <w:t>在当时并未真正</w:t>
      </w:r>
      <w:r>
        <w:rPr>
          <w:rFonts w:hint="eastAsia"/>
        </w:rPr>
        <w:t>建立起正式的征信机构。</w:t>
      </w:r>
      <w:r w:rsidR="00BA4633">
        <w:rPr>
          <w:rFonts w:hint="eastAsia"/>
        </w:rPr>
        <w:t>后来，</w:t>
      </w:r>
      <w:r w:rsidR="00064911">
        <w:rPr>
          <w:rFonts w:hint="eastAsia"/>
        </w:rPr>
        <w:t>约旦政府和国际金融公司签订了建立征信机构的合同，这个征信机构在全国范围内共享征信信息</w:t>
      </w:r>
      <w:r w:rsidR="00BA4633">
        <w:rPr>
          <w:rFonts w:hint="eastAsia"/>
        </w:rPr>
        <w:t>；</w:t>
      </w:r>
      <w:r w:rsidR="00064911">
        <w:rPr>
          <w:rFonts w:hint="eastAsia"/>
        </w:rPr>
        <w:t>同时，约旦的小额信贷机构通过分享</w:t>
      </w:r>
      <w:r w:rsidR="00BA4633">
        <w:rPr>
          <w:rFonts w:hint="eastAsia"/>
        </w:rPr>
        <w:t>以往</w:t>
      </w:r>
      <w:r w:rsidR="00064911">
        <w:rPr>
          <w:rFonts w:hint="eastAsia"/>
        </w:rPr>
        <w:t>客户历史数据</w:t>
      </w:r>
      <w:r w:rsidR="00BA4633">
        <w:rPr>
          <w:rFonts w:hint="eastAsia"/>
        </w:rPr>
        <w:t>的方式</w:t>
      </w:r>
      <w:r w:rsidR="00064911">
        <w:rPr>
          <w:rFonts w:hint="eastAsia"/>
        </w:rPr>
        <w:t>建立了一个共同的数据库，</w:t>
      </w:r>
      <w:r w:rsidR="00BA4633">
        <w:rPr>
          <w:rFonts w:hint="eastAsia"/>
        </w:rPr>
        <w:t>并于</w:t>
      </w:r>
      <w:r w:rsidR="00064911">
        <w:rPr>
          <w:rFonts w:hint="eastAsia"/>
        </w:rPr>
        <w:t>2008</w:t>
      </w:r>
      <w:r w:rsidR="00064911">
        <w:rPr>
          <w:rFonts w:hint="eastAsia"/>
        </w:rPr>
        <w:t>年开始运行。至今，约旦</w:t>
      </w:r>
      <w:r w:rsidR="00064911">
        <w:rPr>
          <w:rFonts w:hint="eastAsia"/>
        </w:rPr>
        <w:t>9</w:t>
      </w:r>
      <w:r w:rsidR="00064911">
        <w:rPr>
          <w:rFonts w:hint="eastAsia"/>
        </w:rPr>
        <w:t>家小额信贷机构</w:t>
      </w:r>
      <w:r w:rsidR="00C66B26">
        <w:rPr>
          <w:rFonts w:hint="eastAsia"/>
        </w:rPr>
        <w:t>共享着这个</w:t>
      </w:r>
      <w:r w:rsidR="00064911">
        <w:rPr>
          <w:rFonts w:hint="eastAsia"/>
        </w:rPr>
        <w:t>数据库</w:t>
      </w:r>
      <w:r w:rsidR="00C66B26">
        <w:rPr>
          <w:rFonts w:hint="eastAsia"/>
        </w:rPr>
        <w:t>的</w:t>
      </w:r>
      <w:r w:rsidR="00064911">
        <w:rPr>
          <w:rFonts w:hint="eastAsia"/>
        </w:rPr>
        <w:t>征</w:t>
      </w:r>
      <w:r w:rsidR="00C66B26">
        <w:rPr>
          <w:rFonts w:hint="eastAsia"/>
        </w:rPr>
        <w:t>信</w:t>
      </w:r>
      <w:r w:rsidR="00064911">
        <w:rPr>
          <w:rFonts w:hint="eastAsia"/>
        </w:rPr>
        <w:t>信息，</w:t>
      </w:r>
      <w:r w:rsidR="00C66B26">
        <w:rPr>
          <w:rFonts w:hint="eastAsia"/>
        </w:rPr>
        <w:t>有效地</w:t>
      </w:r>
      <w:r w:rsidR="00064911">
        <w:rPr>
          <w:rFonts w:hint="eastAsia"/>
        </w:rPr>
        <w:t>避免了许多</w:t>
      </w:r>
      <w:r w:rsidR="00C66B26">
        <w:rPr>
          <w:rFonts w:hint="eastAsia"/>
        </w:rPr>
        <w:t>可能的</w:t>
      </w:r>
      <w:r w:rsidR="00064911">
        <w:rPr>
          <w:rFonts w:hint="eastAsia"/>
        </w:rPr>
        <w:t>重复借款。</w:t>
      </w:r>
    </w:p>
    <w:p w14:paraId="69E48253" w14:textId="77777777" w:rsidR="00064911" w:rsidRPr="009A0A7B" w:rsidRDefault="00064911" w:rsidP="003A783C">
      <w:pPr>
        <w:ind w:left="1" w:firstLine="420"/>
        <w:rPr>
          <w:rFonts w:hint="eastAsia"/>
        </w:rPr>
      </w:pPr>
      <w:r>
        <w:rPr>
          <w:rFonts w:hint="eastAsia"/>
        </w:rPr>
        <w:t>2009</w:t>
      </w:r>
      <w:r>
        <w:rPr>
          <w:rFonts w:hint="eastAsia"/>
        </w:rPr>
        <w:t>年</w:t>
      </w:r>
      <w:r w:rsidR="00C66B26">
        <w:rPr>
          <w:rFonts w:hint="eastAsia"/>
        </w:rPr>
        <w:t>年前</w:t>
      </w:r>
      <w:r>
        <w:rPr>
          <w:rFonts w:hint="eastAsia"/>
        </w:rPr>
        <w:t>，巴基斯坦还没有私人建立的征信机构，</w:t>
      </w:r>
      <w:r w:rsidR="00C66B26">
        <w:rPr>
          <w:rFonts w:hint="eastAsia"/>
        </w:rPr>
        <w:t>而</w:t>
      </w:r>
      <w:r>
        <w:rPr>
          <w:rFonts w:hint="eastAsia"/>
        </w:rPr>
        <w:t>巴基斯坦的货币管理局只</w:t>
      </w:r>
      <w:r w:rsidR="00C66B26">
        <w:rPr>
          <w:rFonts w:hint="eastAsia"/>
        </w:rPr>
        <w:t>收集</w:t>
      </w:r>
      <w:r>
        <w:rPr>
          <w:rFonts w:hint="eastAsia"/>
        </w:rPr>
        <w:t>贷款额超过</w:t>
      </w:r>
      <w:r>
        <w:rPr>
          <w:rFonts w:hint="eastAsia"/>
        </w:rPr>
        <w:t>10000</w:t>
      </w:r>
      <w:r>
        <w:rPr>
          <w:rFonts w:hint="eastAsia"/>
        </w:rPr>
        <w:t>美元的信用信息。</w:t>
      </w:r>
      <w:r>
        <w:rPr>
          <w:rFonts w:hint="eastAsia"/>
        </w:rPr>
        <w:t>2009</w:t>
      </w:r>
      <w:r>
        <w:rPr>
          <w:rFonts w:hint="eastAsia"/>
        </w:rPr>
        <w:t>年在巴基斯坦货币管理局向中央银行转型的过程中</w:t>
      </w:r>
      <w:r w:rsidR="00C66B26">
        <w:rPr>
          <w:rFonts w:hint="eastAsia"/>
        </w:rPr>
        <w:t>，将</w:t>
      </w:r>
      <w:r>
        <w:rPr>
          <w:rFonts w:hint="eastAsia"/>
        </w:rPr>
        <w:t>征信</w:t>
      </w:r>
      <w:r w:rsidR="00C66B26">
        <w:rPr>
          <w:rFonts w:hint="eastAsia"/>
        </w:rPr>
        <w:t>部门分离出来成立了专门的征信</w:t>
      </w:r>
      <w:r>
        <w:rPr>
          <w:rFonts w:hint="eastAsia"/>
        </w:rPr>
        <w:t>机构</w:t>
      </w:r>
      <w:r w:rsidR="00C66B26">
        <w:rPr>
          <w:rFonts w:hint="eastAsia"/>
        </w:rPr>
        <w:t>，并</w:t>
      </w:r>
      <w:r>
        <w:rPr>
          <w:rFonts w:hint="eastAsia"/>
        </w:rPr>
        <w:t>与国内</w:t>
      </w:r>
      <w:r>
        <w:rPr>
          <w:rFonts w:hint="eastAsia"/>
        </w:rPr>
        <w:t>6</w:t>
      </w:r>
      <w:r>
        <w:rPr>
          <w:rFonts w:hint="eastAsia"/>
        </w:rPr>
        <w:t>大小额信贷机构签订</w:t>
      </w:r>
      <w:r w:rsidR="00C66B26">
        <w:rPr>
          <w:rFonts w:hint="eastAsia"/>
        </w:rPr>
        <w:t>了</w:t>
      </w:r>
      <w:r>
        <w:rPr>
          <w:rFonts w:hint="eastAsia"/>
        </w:rPr>
        <w:t>备忘录，允许这</w:t>
      </w:r>
      <w:r>
        <w:rPr>
          <w:rFonts w:hint="eastAsia"/>
        </w:rPr>
        <w:t>6</w:t>
      </w:r>
      <w:r>
        <w:rPr>
          <w:rFonts w:hint="eastAsia"/>
        </w:rPr>
        <w:t>家小额信贷机构进入征信</w:t>
      </w:r>
      <w:r w:rsidR="00011782">
        <w:rPr>
          <w:rFonts w:hint="eastAsia"/>
        </w:rPr>
        <w:t>系统</w:t>
      </w:r>
      <w:r>
        <w:rPr>
          <w:rFonts w:hint="eastAsia"/>
        </w:rPr>
        <w:t>。</w:t>
      </w:r>
    </w:p>
    <w:p w14:paraId="7E68A302" w14:textId="77777777" w:rsidR="00F81C23" w:rsidRPr="00F81C23" w:rsidRDefault="008E31F9" w:rsidP="003A783C">
      <w:pPr>
        <w:ind w:left="1" w:firstLine="420"/>
        <w:rPr>
          <w:rFonts w:hint="eastAsia"/>
        </w:rPr>
      </w:pPr>
      <w:r>
        <w:rPr>
          <w:rFonts w:hint="eastAsia"/>
        </w:rPr>
        <w:t>2</w:t>
      </w:r>
      <w:r>
        <w:rPr>
          <w:rFonts w:hint="eastAsia"/>
        </w:rPr>
        <w:t>、</w:t>
      </w:r>
      <w:r w:rsidR="00F81C23">
        <w:rPr>
          <w:rFonts w:hint="eastAsia"/>
        </w:rPr>
        <w:t>税收优惠政策</w:t>
      </w:r>
    </w:p>
    <w:p w14:paraId="0F428368" w14:textId="77777777" w:rsidR="00F81C23" w:rsidRDefault="00D56993" w:rsidP="003A783C">
      <w:pPr>
        <w:ind w:left="1" w:firstLine="420"/>
        <w:rPr>
          <w:rFonts w:hint="eastAsia"/>
        </w:rPr>
      </w:pPr>
      <w:bookmarkStart w:id="27" w:name="OLE_LINK21"/>
      <w:bookmarkStart w:id="28" w:name="OLE_LINK22"/>
      <w:r>
        <w:rPr>
          <w:rFonts w:hint="eastAsia"/>
        </w:rPr>
        <w:t>出于支持小额信贷机构公益服务性质的目的，政府往往</w:t>
      </w:r>
      <w:r w:rsidR="00C66B26">
        <w:rPr>
          <w:rFonts w:hint="eastAsia"/>
        </w:rPr>
        <w:t>在税收方面</w:t>
      </w:r>
      <w:r>
        <w:rPr>
          <w:rFonts w:hint="eastAsia"/>
        </w:rPr>
        <w:t>给予小额信贷机构</w:t>
      </w:r>
      <w:r w:rsidR="00C66B26">
        <w:rPr>
          <w:rFonts w:hint="eastAsia"/>
        </w:rPr>
        <w:t>一定的</w:t>
      </w:r>
      <w:r>
        <w:rPr>
          <w:rFonts w:hint="eastAsia"/>
        </w:rPr>
        <w:t>优惠或者减免</w:t>
      </w:r>
      <w:r w:rsidR="00C66B26">
        <w:rPr>
          <w:rFonts w:hint="eastAsia"/>
        </w:rPr>
        <w:t>，比如，</w:t>
      </w:r>
      <w:r>
        <w:rPr>
          <w:rFonts w:hint="eastAsia"/>
        </w:rPr>
        <w:t>尼日利亚的增值税法案就对社区银行实行税收减免政策</w:t>
      </w:r>
      <w:r w:rsidR="00C66B26">
        <w:rPr>
          <w:rFonts w:hint="eastAsia"/>
        </w:rPr>
        <w:t>。</w:t>
      </w:r>
      <w:r>
        <w:rPr>
          <w:rFonts w:hint="eastAsia"/>
        </w:rPr>
        <w:t>在尼日利亚央行颁布的微型金融指导原则中</w:t>
      </w:r>
      <w:r w:rsidR="00C66B26">
        <w:rPr>
          <w:rFonts w:hint="eastAsia"/>
        </w:rPr>
        <w:t>，就</w:t>
      </w:r>
      <w:r>
        <w:rPr>
          <w:rFonts w:hint="eastAsia"/>
        </w:rPr>
        <w:t>着重强调“应该采用必要的财政政策以向小额信贷机构提供</w:t>
      </w:r>
      <w:r w:rsidR="00C66B26">
        <w:rPr>
          <w:rFonts w:hint="eastAsia"/>
        </w:rPr>
        <w:t>税收</w:t>
      </w:r>
      <w:r>
        <w:rPr>
          <w:rFonts w:hint="eastAsia"/>
        </w:rPr>
        <w:t>优惠，例如减免贷款增值税</w:t>
      </w:r>
      <w:r w:rsidR="00C66B26">
        <w:rPr>
          <w:rFonts w:hint="eastAsia"/>
        </w:rPr>
        <w:t>、</w:t>
      </w:r>
      <w:r>
        <w:rPr>
          <w:rFonts w:hint="eastAsia"/>
        </w:rPr>
        <w:t>减免利息收入税</w:t>
      </w:r>
      <w:r w:rsidR="00C66B26">
        <w:rPr>
          <w:rFonts w:hint="eastAsia"/>
        </w:rPr>
        <w:t>等</w:t>
      </w:r>
      <w:r>
        <w:rPr>
          <w:rFonts w:hint="eastAsia"/>
        </w:rPr>
        <w:t>。对于任何将全部净利润再投入</w:t>
      </w:r>
      <w:r w:rsidR="00C66B26">
        <w:rPr>
          <w:rFonts w:hint="eastAsia"/>
        </w:rPr>
        <w:t>到</w:t>
      </w:r>
      <w:r>
        <w:rPr>
          <w:rFonts w:hint="eastAsia"/>
        </w:rPr>
        <w:t>具有盈利目的的企业的小额信贷机构，对其利润实行免税政策</w:t>
      </w:r>
      <w:r>
        <w:rPr>
          <w:rStyle w:val="aa"/>
          <w:szCs w:val="21"/>
        </w:rPr>
        <w:footnoteReference w:id="18"/>
      </w:r>
      <w:r>
        <w:rPr>
          <w:rFonts w:hint="eastAsia"/>
        </w:rPr>
        <w:t>。”</w:t>
      </w:r>
      <w:r w:rsidR="00C66B26">
        <w:rPr>
          <w:rFonts w:hint="eastAsia"/>
        </w:rPr>
        <w:t>而</w:t>
      </w:r>
      <w:r w:rsidR="001B7CCD">
        <w:rPr>
          <w:rFonts w:hint="eastAsia"/>
        </w:rPr>
        <w:t>尼日利亚当局在对手机银行小额信贷业务征收</w:t>
      </w:r>
      <w:r w:rsidR="001B7CCD">
        <w:rPr>
          <w:rFonts w:hint="eastAsia"/>
        </w:rPr>
        <w:t>5%</w:t>
      </w:r>
      <w:r w:rsidR="00C66B26">
        <w:rPr>
          <w:rFonts w:hint="eastAsia"/>
        </w:rPr>
        <w:t>的</w:t>
      </w:r>
      <w:r w:rsidR="001B7CCD">
        <w:rPr>
          <w:rFonts w:hint="eastAsia"/>
        </w:rPr>
        <w:t>增值税</w:t>
      </w:r>
      <w:r w:rsidR="00296D7D">
        <w:rPr>
          <w:rFonts w:hint="eastAsia"/>
        </w:rPr>
        <w:t>时</w:t>
      </w:r>
      <w:r w:rsidR="001B7CCD">
        <w:rPr>
          <w:rFonts w:hint="eastAsia"/>
        </w:rPr>
        <w:t>发现，即使这</w:t>
      </w:r>
      <w:r w:rsidR="001B7CCD">
        <w:rPr>
          <w:rFonts w:hint="eastAsia"/>
        </w:rPr>
        <w:t>5%</w:t>
      </w:r>
      <w:r w:rsidR="001B7CCD">
        <w:rPr>
          <w:rFonts w:hint="eastAsia"/>
        </w:rPr>
        <w:t>的税率与世界上其他国家的增值税率相比是微乎其微的，但增值税政策依然大大降低了人们使用手机银行进行自主贷款服务的积极性，这使得贷款服务</w:t>
      </w:r>
      <w:r w:rsidR="00C66B26">
        <w:rPr>
          <w:rFonts w:hint="eastAsia"/>
        </w:rPr>
        <w:t>不得不继续</w:t>
      </w:r>
      <w:r w:rsidR="001B7CCD">
        <w:rPr>
          <w:rFonts w:hint="eastAsia"/>
        </w:rPr>
        <w:t>依赖于人工</w:t>
      </w:r>
      <w:r w:rsidR="00C66B26">
        <w:rPr>
          <w:rFonts w:hint="eastAsia"/>
        </w:rPr>
        <w:t>方式去完成</w:t>
      </w:r>
      <w:r w:rsidR="001B7CCD">
        <w:rPr>
          <w:rFonts w:hint="eastAsia"/>
        </w:rPr>
        <w:t>。为了降低小额信贷的运营成本支持</w:t>
      </w:r>
      <w:r w:rsidR="006E78FE">
        <w:rPr>
          <w:rFonts w:hint="eastAsia"/>
        </w:rPr>
        <w:t>普惠金融的发展</w:t>
      </w:r>
      <w:r w:rsidR="001B7CCD">
        <w:rPr>
          <w:rFonts w:hint="eastAsia"/>
        </w:rPr>
        <w:t>，尼日利亚出台了一系列对手机银行业务的管理方案，方案明确提出</w:t>
      </w:r>
      <w:r w:rsidR="006E78FE">
        <w:rPr>
          <w:rFonts w:hint="eastAsia"/>
        </w:rPr>
        <w:t>了</w:t>
      </w:r>
      <w:r w:rsidR="001B7CCD">
        <w:rPr>
          <w:rFonts w:hint="eastAsia"/>
        </w:rPr>
        <w:t>对手机银行的贷款业务不增收增值税以及其他税种。</w:t>
      </w:r>
    </w:p>
    <w:bookmarkEnd w:id="27"/>
    <w:bookmarkEnd w:id="28"/>
    <w:p w14:paraId="05B7F40B" w14:textId="77777777" w:rsidR="00B93012" w:rsidRDefault="008E31F9" w:rsidP="003A783C">
      <w:pPr>
        <w:ind w:left="1" w:firstLine="420"/>
        <w:rPr>
          <w:rFonts w:hint="eastAsia"/>
        </w:rPr>
      </w:pPr>
      <w:r>
        <w:rPr>
          <w:rFonts w:hint="eastAsia"/>
        </w:rPr>
        <w:t>3</w:t>
      </w:r>
      <w:r>
        <w:rPr>
          <w:rFonts w:hint="eastAsia"/>
        </w:rPr>
        <w:t>、</w:t>
      </w:r>
      <w:r w:rsidR="00B93012">
        <w:rPr>
          <w:rFonts w:hint="eastAsia"/>
        </w:rPr>
        <w:t>培训政策</w:t>
      </w:r>
      <w:r w:rsidR="00787840">
        <w:rPr>
          <w:rStyle w:val="aa"/>
          <w:szCs w:val="21"/>
        </w:rPr>
        <w:footnoteReference w:id="19"/>
      </w:r>
    </w:p>
    <w:p w14:paraId="7D19F381" w14:textId="77777777" w:rsidR="00787840" w:rsidRPr="00787840" w:rsidRDefault="008E31F9" w:rsidP="003A783C">
      <w:pPr>
        <w:ind w:left="1" w:firstLine="420"/>
        <w:rPr>
          <w:rFonts w:hint="eastAsia"/>
        </w:rPr>
      </w:pPr>
      <w:r>
        <w:rPr>
          <w:rFonts w:hint="eastAsia"/>
        </w:rPr>
        <w:t xml:space="preserve"> </w:t>
      </w:r>
      <w:r w:rsidR="00B93012">
        <w:rPr>
          <w:rFonts w:hint="eastAsia"/>
        </w:rPr>
        <w:t>在许多国家，由</w:t>
      </w:r>
      <w:r w:rsidR="00B93012">
        <w:rPr>
          <w:rFonts w:hint="eastAsia"/>
        </w:rPr>
        <w:t>NGO</w:t>
      </w:r>
      <w:r w:rsidR="00B93012">
        <w:rPr>
          <w:rFonts w:hint="eastAsia"/>
        </w:rPr>
        <w:t>以及合作社等发展而来的小额信贷机构急需</w:t>
      </w:r>
      <w:r w:rsidR="00D274FD">
        <w:rPr>
          <w:rFonts w:hint="eastAsia"/>
        </w:rPr>
        <w:t>专业方面的培训，因为这些机构的许多人员，以前并不是从事金融工作的</w:t>
      </w:r>
      <w:r w:rsidR="00B93012">
        <w:rPr>
          <w:rFonts w:hint="eastAsia"/>
        </w:rPr>
        <w:t>。</w:t>
      </w:r>
      <w:r w:rsidR="00D274FD">
        <w:rPr>
          <w:rFonts w:hint="eastAsia"/>
        </w:rPr>
        <w:t>比如，在尼泊尔，</w:t>
      </w:r>
      <w:r w:rsidR="00B93012">
        <w:rPr>
          <w:rFonts w:hint="eastAsia"/>
        </w:rPr>
        <w:t>截至</w:t>
      </w:r>
      <w:r w:rsidR="00B93012">
        <w:rPr>
          <w:rFonts w:hint="eastAsia"/>
        </w:rPr>
        <w:t>2009</w:t>
      </w:r>
      <w:r w:rsidR="00B93012">
        <w:rPr>
          <w:rFonts w:hint="eastAsia"/>
        </w:rPr>
        <w:t>年</w:t>
      </w:r>
      <w:r w:rsidR="00B93012">
        <w:rPr>
          <w:rFonts w:hint="eastAsia"/>
        </w:rPr>
        <w:t>10</w:t>
      </w:r>
      <w:r w:rsidR="00B93012">
        <w:rPr>
          <w:rFonts w:hint="eastAsia"/>
        </w:rPr>
        <w:t>月</w:t>
      </w:r>
      <w:r w:rsidR="00D274FD">
        <w:rPr>
          <w:rFonts w:hint="eastAsia"/>
        </w:rPr>
        <w:t>，</w:t>
      </w:r>
      <w:r w:rsidR="00B93012">
        <w:rPr>
          <w:rFonts w:hint="eastAsia"/>
        </w:rPr>
        <w:t>政府已经向</w:t>
      </w:r>
      <w:r w:rsidR="00B93012">
        <w:rPr>
          <w:rFonts w:hint="eastAsia"/>
        </w:rPr>
        <w:t>207</w:t>
      </w:r>
      <w:r w:rsidR="00B93012">
        <w:rPr>
          <w:rFonts w:hint="eastAsia"/>
        </w:rPr>
        <w:t>家小额信贷机构提供了微型金融</w:t>
      </w:r>
      <w:r w:rsidR="00D274FD">
        <w:rPr>
          <w:rFonts w:hint="eastAsia"/>
        </w:rPr>
        <w:t>实践</w:t>
      </w:r>
      <w:r w:rsidR="00B93012">
        <w:rPr>
          <w:rFonts w:hint="eastAsia"/>
        </w:rPr>
        <w:t>培训，这些机构大部分为</w:t>
      </w:r>
      <w:r w:rsidR="00B93012">
        <w:rPr>
          <w:rFonts w:hint="eastAsia"/>
        </w:rPr>
        <w:t>NGO</w:t>
      </w:r>
      <w:r w:rsidR="00B93012">
        <w:rPr>
          <w:rFonts w:hint="eastAsia"/>
        </w:rPr>
        <w:t>或者信用合作组织。其中超过</w:t>
      </w:r>
      <w:r w:rsidR="00B93012">
        <w:rPr>
          <w:rFonts w:hint="eastAsia"/>
        </w:rPr>
        <w:t>60</w:t>
      </w:r>
      <w:r w:rsidR="00B93012">
        <w:rPr>
          <w:rFonts w:hint="eastAsia"/>
        </w:rPr>
        <w:t>家小额信贷机构在完成这些培训后在机构建设以及业务开展上得到了提高。</w:t>
      </w:r>
    </w:p>
    <w:p w14:paraId="679F8DD4" w14:textId="77777777" w:rsidR="00091FC9" w:rsidRPr="00607E64" w:rsidRDefault="00091FC9" w:rsidP="00607E64">
      <w:pPr>
        <w:pStyle w:val="ad"/>
        <w:keepNext/>
        <w:keepLines/>
        <w:numPr>
          <w:ilvl w:val="2"/>
          <w:numId w:val="49"/>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支持政策的必要性和合理性</w:t>
      </w:r>
    </w:p>
    <w:p w14:paraId="6F10E27E" w14:textId="77777777" w:rsidR="00E4512A" w:rsidRDefault="003B33A8" w:rsidP="003A783C">
      <w:pPr>
        <w:ind w:left="1" w:firstLine="420"/>
        <w:rPr>
          <w:rFonts w:hint="eastAsia"/>
        </w:rPr>
      </w:pPr>
      <w:r>
        <w:rPr>
          <w:rFonts w:hint="eastAsia"/>
        </w:rPr>
        <w:t>作为普惠金融最重要的组成部分，小额信贷</w:t>
      </w:r>
      <w:r w:rsidR="00E4512A" w:rsidRPr="008E31F9">
        <w:rPr>
          <w:rFonts w:hint="eastAsia"/>
        </w:rPr>
        <w:t>坚持</w:t>
      </w:r>
      <w:r>
        <w:rPr>
          <w:rFonts w:hint="eastAsia"/>
        </w:rPr>
        <w:t>向</w:t>
      </w:r>
      <w:r w:rsidR="00E4512A" w:rsidRPr="008E31F9">
        <w:rPr>
          <w:rFonts w:hint="eastAsia"/>
        </w:rPr>
        <w:t>所有需要金融服务的人，包括过去那些难以得到金融服务的贫困</w:t>
      </w:r>
      <w:r>
        <w:rPr>
          <w:rFonts w:hint="eastAsia"/>
        </w:rPr>
        <w:t>和</w:t>
      </w:r>
      <w:r w:rsidR="00E4512A" w:rsidRPr="008E31F9">
        <w:rPr>
          <w:rFonts w:hint="eastAsia"/>
        </w:rPr>
        <w:t>偏远地区的人们</w:t>
      </w:r>
      <w:r>
        <w:rPr>
          <w:rFonts w:hint="eastAsia"/>
        </w:rPr>
        <w:t>提供</w:t>
      </w:r>
      <w:r w:rsidR="00E4512A" w:rsidRPr="008E31F9">
        <w:rPr>
          <w:rFonts w:hint="eastAsia"/>
        </w:rPr>
        <w:t>金</w:t>
      </w:r>
      <w:r w:rsidR="00E4512A">
        <w:rPr>
          <w:rFonts w:hint="eastAsia"/>
        </w:rPr>
        <w:t>融服务。小额信贷</w:t>
      </w:r>
      <w:r>
        <w:rPr>
          <w:rFonts w:hint="eastAsia"/>
        </w:rPr>
        <w:t>最</w:t>
      </w:r>
      <w:r w:rsidR="00E4512A">
        <w:rPr>
          <w:rFonts w:hint="eastAsia"/>
        </w:rPr>
        <w:t>突出的特点</w:t>
      </w:r>
      <w:r>
        <w:rPr>
          <w:rFonts w:hint="eastAsia"/>
        </w:rPr>
        <w:t>之一，</w:t>
      </w:r>
      <w:r w:rsidR="00E4512A">
        <w:rPr>
          <w:rFonts w:hint="eastAsia"/>
        </w:rPr>
        <w:t>就是</w:t>
      </w:r>
      <w:r>
        <w:rPr>
          <w:rFonts w:hint="eastAsia"/>
        </w:rPr>
        <w:t>在实现自身财务可持续性的同时，有着显著的</w:t>
      </w:r>
      <w:r w:rsidR="00E4512A">
        <w:rPr>
          <w:rFonts w:hint="eastAsia"/>
        </w:rPr>
        <w:t>社会效益。</w:t>
      </w:r>
    </w:p>
    <w:p w14:paraId="75CDEBDD" w14:textId="77777777" w:rsidR="00E4512A" w:rsidRPr="00E4512A" w:rsidRDefault="00E4512A" w:rsidP="003A783C">
      <w:pPr>
        <w:ind w:left="1" w:firstLine="420"/>
        <w:rPr>
          <w:rFonts w:hint="eastAsia"/>
        </w:rPr>
      </w:pPr>
      <w:r>
        <w:rPr>
          <w:rFonts w:hint="eastAsia"/>
        </w:rPr>
        <w:t>而小额信贷机构的可持续发展</w:t>
      </w:r>
      <w:r w:rsidR="003B33A8">
        <w:rPr>
          <w:rFonts w:hint="eastAsia"/>
        </w:rPr>
        <w:t>，一方面取决</w:t>
      </w:r>
      <w:r>
        <w:rPr>
          <w:rFonts w:hint="eastAsia"/>
        </w:rPr>
        <w:t>于小额信贷机构的自身业务水平和能力</w:t>
      </w:r>
      <w:r w:rsidR="003B33A8">
        <w:rPr>
          <w:rFonts w:hint="eastAsia"/>
        </w:rPr>
        <w:t>的</w:t>
      </w:r>
      <w:r>
        <w:rPr>
          <w:rFonts w:hint="eastAsia"/>
        </w:rPr>
        <w:t>建设，</w:t>
      </w:r>
      <w:r w:rsidR="003B33A8">
        <w:rPr>
          <w:rFonts w:hint="eastAsia"/>
        </w:rPr>
        <w:t>另一方面取决于</w:t>
      </w:r>
      <w:r>
        <w:rPr>
          <w:rFonts w:hint="eastAsia"/>
        </w:rPr>
        <w:t>宏观政策环境。但目前</w:t>
      </w:r>
      <w:r w:rsidR="003B33A8">
        <w:rPr>
          <w:rFonts w:hint="eastAsia"/>
        </w:rPr>
        <w:t>我国在</w:t>
      </w:r>
      <w:r>
        <w:rPr>
          <w:rFonts w:hint="eastAsia"/>
        </w:rPr>
        <w:t>这两个方面都</w:t>
      </w:r>
      <w:r w:rsidR="003B33A8">
        <w:rPr>
          <w:rFonts w:hint="eastAsia"/>
        </w:rPr>
        <w:t>还很不够</w:t>
      </w:r>
      <w:r>
        <w:rPr>
          <w:rFonts w:hint="eastAsia"/>
        </w:rPr>
        <w:t>。</w:t>
      </w:r>
      <w:r w:rsidR="003B33A8">
        <w:rPr>
          <w:rFonts w:hint="eastAsia"/>
        </w:rPr>
        <w:t>鉴于小额信贷机构的社会效益，</w:t>
      </w:r>
      <w:r w:rsidR="00853A04">
        <w:rPr>
          <w:rFonts w:hint="eastAsia"/>
        </w:rPr>
        <w:t>政府</w:t>
      </w:r>
      <w:r w:rsidR="003B33A8">
        <w:rPr>
          <w:rFonts w:hint="eastAsia"/>
        </w:rPr>
        <w:t>显然应当给予必要的鼓励和支持，这样才可能</w:t>
      </w:r>
      <w:r w:rsidR="00853A04">
        <w:rPr>
          <w:rFonts w:hint="eastAsia"/>
        </w:rPr>
        <w:t>吸引更多的国内外机构、社会人士、资金以及技术投入到</w:t>
      </w:r>
      <w:r w:rsidR="003B33A8">
        <w:rPr>
          <w:rFonts w:hint="eastAsia"/>
        </w:rPr>
        <w:t>小额信贷领域，更好地促进行业和发展和社会进步</w:t>
      </w:r>
      <w:r w:rsidR="00853A04">
        <w:rPr>
          <w:rFonts w:hint="eastAsia"/>
        </w:rPr>
        <w:t>。</w:t>
      </w:r>
    </w:p>
    <w:p w14:paraId="77DE734B" w14:textId="77777777" w:rsidR="00091FC9" w:rsidRPr="00607E64" w:rsidRDefault="00091FC9" w:rsidP="00607E64">
      <w:pPr>
        <w:pStyle w:val="ad"/>
        <w:keepNext/>
        <w:keepLines/>
        <w:numPr>
          <w:ilvl w:val="2"/>
          <w:numId w:val="49"/>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我国制定相关支持政策应注意的问题</w:t>
      </w:r>
    </w:p>
    <w:p w14:paraId="2BFA07BF" w14:textId="77777777" w:rsidR="00AF69F4" w:rsidRDefault="00853A04" w:rsidP="003A783C">
      <w:pPr>
        <w:ind w:left="1" w:firstLine="420"/>
        <w:rPr>
          <w:rFonts w:hint="eastAsia"/>
        </w:rPr>
      </w:pPr>
      <w:r>
        <w:rPr>
          <w:rFonts w:hint="eastAsia"/>
        </w:rPr>
        <w:t>针对不同地区、类型的小额信贷机构，支持政策</w:t>
      </w:r>
      <w:r w:rsidR="00DB17EF">
        <w:rPr>
          <w:rFonts w:hint="eastAsia"/>
        </w:rPr>
        <w:t>也应有所差别、并</w:t>
      </w:r>
      <w:r>
        <w:rPr>
          <w:rFonts w:hint="eastAsia"/>
        </w:rPr>
        <w:t>充分考虑各方</w:t>
      </w:r>
      <w:r w:rsidR="00DB17EF">
        <w:rPr>
          <w:rFonts w:hint="eastAsia"/>
        </w:rPr>
        <w:t>利益的</w:t>
      </w:r>
      <w:r>
        <w:rPr>
          <w:rFonts w:hint="eastAsia"/>
        </w:rPr>
        <w:t>平衡问题。</w:t>
      </w:r>
    </w:p>
    <w:p w14:paraId="3207FBD6" w14:textId="77777777" w:rsidR="00853A04" w:rsidRDefault="00AF69F4" w:rsidP="003A783C">
      <w:pPr>
        <w:ind w:left="1" w:firstLine="420"/>
        <w:rPr>
          <w:rFonts w:hint="eastAsia"/>
        </w:rPr>
      </w:pPr>
      <w:r>
        <w:rPr>
          <w:rFonts w:hint="eastAsia"/>
        </w:rPr>
        <w:t>从宏观层面上看，政府首先要解决的，是对小额信贷机构进行分类监管，基本的分类标准，应以机构实际完成的业务和对低收入人群、农村地区、特别是偏远贫困地区的支持程度、业务的平均规模、普惠程度等进行分类，将真正做“小额”信贷业务的机构，与本质上与商业银行并无差别的、打着小额信贷招牌的机构区分开来。分类是监管的前提、也是执行政策优惠的前提。针对真正的小额信贷机构，可以在税收政策、</w:t>
      </w:r>
      <w:r w:rsidR="00443D0F">
        <w:rPr>
          <w:rFonts w:hint="eastAsia"/>
        </w:rPr>
        <w:t>优惠贷款等方面予以支持。</w:t>
      </w:r>
      <w:r w:rsidR="00734A62">
        <w:rPr>
          <w:rFonts w:hint="eastAsia"/>
        </w:rPr>
        <w:t>另一方面，还需要根据经营好坏、机构的资产质量、管理水平等进行评级；从而为分级管理奠定基础。</w:t>
      </w:r>
    </w:p>
    <w:p w14:paraId="77550539" w14:textId="77777777" w:rsidR="00853A04" w:rsidRDefault="00853A04" w:rsidP="003A783C">
      <w:pPr>
        <w:ind w:left="1" w:firstLine="420"/>
        <w:rPr>
          <w:rFonts w:hint="eastAsia"/>
        </w:rPr>
      </w:pPr>
    </w:p>
    <w:p w14:paraId="13B65CA9" w14:textId="77777777" w:rsidR="00853A04" w:rsidRDefault="00853A04" w:rsidP="003A783C">
      <w:pPr>
        <w:ind w:left="1" w:firstLine="420"/>
        <w:rPr>
          <w:rFonts w:hint="eastAsia"/>
        </w:rPr>
      </w:pPr>
      <w:r>
        <w:rPr>
          <w:rFonts w:hint="eastAsia"/>
        </w:rPr>
        <w:t>在中观层面上，</w:t>
      </w:r>
      <w:r w:rsidR="00AF14DD">
        <w:rPr>
          <w:rFonts w:hint="eastAsia"/>
        </w:rPr>
        <w:t>应</w:t>
      </w:r>
      <w:r w:rsidR="00734A62">
        <w:rPr>
          <w:rFonts w:hint="eastAsia"/>
        </w:rPr>
        <w:t>首先</w:t>
      </w:r>
      <w:r w:rsidR="00AF74CF">
        <w:rPr>
          <w:rFonts w:hint="eastAsia"/>
        </w:rPr>
        <w:t>考虑为经营良好的</w:t>
      </w:r>
      <w:r w:rsidR="00AF14DD">
        <w:rPr>
          <w:rFonts w:hint="eastAsia"/>
        </w:rPr>
        <w:t>小额信贷机构构建融资渠道</w:t>
      </w:r>
      <w:r w:rsidR="00734A62">
        <w:rPr>
          <w:rFonts w:hint="eastAsia"/>
        </w:rPr>
        <w:t>。小额信贷机构，特别是非存款性质的小额信贷机构，资金来源是甚发展的主要瓶颈。相关部门可以考虑建立一套小额信贷机构评级管理办法，根据不同级别分别设置不同程度的融资权限，以解决风险监管和小额信贷机构资金瓶颈之间的矛盾。此外，</w:t>
      </w:r>
      <w:r w:rsidR="00AF14DD">
        <w:rPr>
          <w:rFonts w:hint="eastAsia"/>
        </w:rPr>
        <w:t>（</w:t>
      </w:r>
      <w:r w:rsidR="00AF14DD">
        <w:rPr>
          <w:rFonts w:hint="eastAsia"/>
        </w:rPr>
        <w:t>1</w:t>
      </w:r>
      <w:r w:rsidR="00AF14DD">
        <w:rPr>
          <w:rFonts w:hint="eastAsia"/>
        </w:rPr>
        <w:t>）国家</w:t>
      </w:r>
      <w:r w:rsidR="00734A62">
        <w:rPr>
          <w:rFonts w:hint="eastAsia"/>
        </w:rPr>
        <w:t>还</w:t>
      </w:r>
      <w:r w:rsidR="00AF14DD">
        <w:rPr>
          <w:rFonts w:hint="eastAsia"/>
        </w:rPr>
        <w:t>可为小额信贷专门拨款，</w:t>
      </w:r>
      <w:r w:rsidR="00734A62">
        <w:rPr>
          <w:rFonts w:hint="eastAsia"/>
        </w:rPr>
        <w:t>解决国际资金进入或投资小额信贷机构的政策限制，更好地</w:t>
      </w:r>
      <w:r w:rsidR="00AF14DD">
        <w:rPr>
          <w:rFonts w:hint="eastAsia"/>
        </w:rPr>
        <w:t>引进国外的</w:t>
      </w:r>
      <w:r w:rsidR="00734A62">
        <w:rPr>
          <w:rFonts w:hint="eastAsia"/>
        </w:rPr>
        <w:t>投资</w:t>
      </w:r>
      <w:r w:rsidR="00AF14DD">
        <w:rPr>
          <w:rFonts w:hint="eastAsia"/>
        </w:rPr>
        <w:t>资金</w:t>
      </w:r>
      <w:r w:rsidR="00734A62">
        <w:rPr>
          <w:rFonts w:hint="eastAsia"/>
        </w:rPr>
        <w:t>；</w:t>
      </w:r>
      <w:r w:rsidR="00AF14DD">
        <w:rPr>
          <w:rFonts w:hint="eastAsia"/>
        </w:rPr>
        <w:t>像孟加拉的批发小额信贷机构</w:t>
      </w:r>
      <w:r w:rsidR="00AF14DD">
        <w:rPr>
          <w:rFonts w:hint="eastAsia"/>
        </w:rPr>
        <w:t>PKSF</w:t>
      </w:r>
      <w:r w:rsidR="00E25427">
        <w:rPr>
          <w:rFonts w:hint="eastAsia"/>
        </w:rPr>
        <w:t>一样，设立我国专门的小额信贷批发基金，或</w:t>
      </w:r>
      <w:r w:rsidR="00AF14DD">
        <w:rPr>
          <w:rFonts w:hint="eastAsia"/>
        </w:rPr>
        <w:t>在政策性银行里面设立类似的小额信贷批发基金，</w:t>
      </w:r>
      <w:r w:rsidR="00E25427">
        <w:rPr>
          <w:rFonts w:hint="eastAsia"/>
        </w:rPr>
        <w:t>以更好地解决</w:t>
      </w:r>
      <w:r w:rsidR="00AF14DD">
        <w:rPr>
          <w:rFonts w:hint="eastAsia"/>
        </w:rPr>
        <w:t>小额信贷</w:t>
      </w:r>
      <w:r w:rsidR="00E25427">
        <w:rPr>
          <w:rFonts w:hint="eastAsia"/>
        </w:rPr>
        <w:t>行业</w:t>
      </w:r>
      <w:r w:rsidR="00AF14DD">
        <w:rPr>
          <w:rFonts w:hint="eastAsia"/>
        </w:rPr>
        <w:t>的资金需求。</w:t>
      </w:r>
    </w:p>
    <w:p w14:paraId="560D8A19" w14:textId="77777777" w:rsidR="00AF14DD" w:rsidRDefault="00AF14DD" w:rsidP="003A783C">
      <w:pPr>
        <w:ind w:left="1" w:firstLine="420"/>
        <w:rPr>
          <w:rFonts w:hint="eastAsia"/>
        </w:rPr>
      </w:pPr>
      <w:r>
        <w:rPr>
          <w:rFonts w:hint="eastAsia"/>
        </w:rPr>
        <w:t>（</w:t>
      </w:r>
      <w:r>
        <w:rPr>
          <w:rFonts w:hint="eastAsia"/>
        </w:rPr>
        <w:t>2</w:t>
      </w:r>
      <w:r>
        <w:rPr>
          <w:rFonts w:hint="eastAsia"/>
        </w:rPr>
        <w:t>）</w:t>
      </w:r>
      <w:commentRangeStart w:id="29"/>
      <w:r>
        <w:rPr>
          <w:rFonts w:hint="eastAsia"/>
        </w:rPr>
        <w:t>对于在一定年限内</w:t>
      </w:r>
      <w:r w:rsidR="00400331">
        <w:rPr>
          <w:rFonts w:hint="eastAsia"/>
        </w:rPr>
        <w:t>的绩效连续</w:t>
      </w:r>
      <w:r>
        <w:rPr>
          <w:rFonts w:hint="eastAsia"/>
        </w:rPr>
        <w:t>表现优良的机构，</w:t>
      </w:r>
      <w:r w:rsidR="00400331">
        <w:rPr>
          <w:rFonts w:hint="eastAsia"/>
        </w:rPr>
        <w:t>可考虑</w:t>
      </w:r>
      <w:r>
        <w:rPr>
          <w:rFonts w:hint="eastAsia"/>
        </w:rPr>
        <w:t>允许机构以贷款担保金的形式吸收少量</w:t>
      </w:r>
      <w:r w:rsidR="00400331">
        <w:rPr>
          <w:rFonts w:hint="eastAsia"/>
        </w:rPr>
        <w:t>的</w:t>
      </w:r>
      <w:r>
        <w:rPr>
          <w:rFonts w:hint="eastAsia"/>
        </w:rPr>
        <w:t>会员存款</w:t>
      </w:r>
      <w:commentRangeEnd w:id="29"/>
      <w:r w:rsidR="002545BB">
        <w:rPr>
          <w:rStyle w:val="af0"/>
        </w:rPr>
        <w:commentReference w:id="29"/>
      </w:r>
      <w:r>
        <w:rPr>
          <w:rFonts w:hint="eastAsia"/>
        </w:rPr>
        <w:t>；允许一些达到标准的小额信贷机构</w:t>
      </w:r>
      <w:r w:rsidR="00400331">
        <w:rPr>
          <w:rFonts w:hint="eastAsia"/>
        </w:rPr>
        <w:t>，</w:t>
      </w:r>
      <w:r>
        <w:rPr>
          <w:rFonts w:hint="eastAsia"/>
        </w:rPr>
        <w:t>以公平竞争的方式利用央行政策性再贷款，允许其与境内外金融机构合作开展业务</w:t>
      </w:r>
      <w:r w:rsidR="00400331">
        <w:rPr>
          <w:rFonts w:hint="eastAsia"/>
        </w:rPr>
        <w:t>，以拓展资金来源</w:t>
      </w:r>
      <w:r>
        <w:rPr>
          <w:rFonts w:hint="eastAsia"/>
        </w:rPr>
        <w:t>；</w:t>
      </w:r>
    </w:p>
    <w:p w14:paraId="6077BE97" w14:textId="77777777" w:rsidR="00AF14DD" w:rsidRDefault="00AF14DD" w:rsidP="003A783C">
      <w:pPr>
        <w:ind w:left="1" w:firstLine="420"/>
        <w:rPr>
          <w:rFonts w:hint="eastAsia"/>
        </w:rPr>
      </w:pPr>
      <w:r>
        <w:rPr>
          <w:rFonts w:hint="eastAsia"/>
        </w:rPr>
        <w:t>（</w:t>
      </w:r>
      <w:r>
        <w:rPr>
          <w:rFonts w:hint="eastAsia"/>
        </w:rPr>
        <w:t>3</w:t>
      </w:r>
      <w:r>
        <w:rPr>
          <w:rFonts w:hint="eastAsia"/>
        </w:rPr>
        <w:t>）</w:t>
      </w:r>
      <w:r w:rsidR="00E4720E">
        <w:rPr>
          <w:rFonts w:hint="eastAsia"/>
        </w:rPr>
        <w:t>按小额信贷机构承担的社会责任大小，分别予以不同的级别的</w:t>
      </w:r>
      <w:r>
        <w:rPr>
          <w:rFonts w:hint="eastAsia"/>
        </w:rPr>
        <w:t>税收优惠政策</w:t>
      </w:r>
      <w:r w:rsidR="00E4720E">
        <w:rPr>
          <w:rFonts w:hint="eastAsia"/>
        </w:rPr>
        <w:t>；</w:t>
      </w:r>
      <w:r>
        <w:rPr>
          <w:rFonts w:hint="eastAsia"/>
        </w:rPr>
        <w:t>对于</w:t>
      </w:r>
      <w:r w:rsidR="00E4720E">
        <w:rPr>
          <w:rFonts w:hint="eastAsia"/>
        </w:rPr>
        <w:t>社会贡献特别大的</w:t>
      </w:r>
      <w:r>
        <w:rPr>
          <w:rFonts w:hint="eastAsia"/>
        </w:rPr>
        <w:t>小额信贷机构</w:t>
      </w:r>
      <w:r w:rsidR="00E4720E">
        <w:rPr>
          <w:rFonts w:hint="eastAsia"/>
        </w:rPr>
        <w:t>，甚至可以给予一定的</w:t>
      </w:r>
      <w:r>
        <w:rPr>
          <w:rFonts w:hint="eastAsia"/>
        </w:rPr>
        <w:t>财政补贴</w:t>
      </w:r>
      <w:r w:rsidR="00E4720E">
        <w:rPr>
          <w:rFonts w:hint="eastAsia"/>
        </w:rPr>
        <w:t>，以鼓励小额信贷机构承担更多的社会责任</w:t>
      </w:r>
      <w:r>
        <w:rPr>
          <w:rFonts w:hint="eastAsia"/>
        </w:rPr>
        <w:t>。</w:t>
      </w:r>
    </w:p>
    <w:p w14:paraId="6CD79B11" w14:textId="77777777" w:rsidR="00B52306" w:rsidRDefault="00AF14DD" w:rsidP="002A2976">
      <w:pPr>
        <w:ind w:left="1" w:firstLine="420"/>
        <w:rPr>
          <w:rFonts w:hint="eastAsia"/>
        </w:rPr>
      </w:pPr>
      <w:r>
        <w:rPr>
          <w:rFonts w:hint="eastAsia"/>
        </w:rPr>
        <w:t>（</w:t>
      </w:r>
      <w:r>
        <w:rPr>
          <w:rFonts w:hint="eastAsia"/>
        </w:rPr>
        <w:t>4</w:t>
      </w:r>
      <w:r>
        <w:rPr>
          <w:rFonts w:hint="eastAsia"/>
        </w:rPr>
        <w:t>）</w:t>
      </w:r>
      <w:r w:rsidR="002A2976">
        <w:rPr>
          <w:rFonts w:hint="eastAsia"/>
        </w:rPr>
        <w:t>鼓励小额信贷机构自主成立</w:t>
      </w:r>
      <w:r>
        <w:rPr>
          <w:rFonts w:hint="eastAsia"/>
        </w:rPr>
        <w:t>小额信贷的行业</w:t>
      </w:r>
      <w:r w:rsidR="00503586">
        <w:rPr>
          <w:rFonts w:hint="eastAsia"/>
        </w:rPr>
        <w:t>协会，对小额信贷业务实行自律监管。小额信贷协会</w:t>
      </w:r>
      <w:r w:rsidR="002A2976">
        <w:rPr>
          <w:rFonts w:hint="eastAsia"/>
        </w:rPr>
        <w:t>可以：</w:t>
      </w:r>
      <w:r w:rsidR="00503586">
        <w:rPr>
          <w:rFonts w:hint="eastAsia"/>
        </w:rPr>
        <w:t>开展小额信贷政策研究，为小额信贷的发展和监管政策的制定提供决策依据；根据国际经验，制定小额信贷的操作指南；制定小额信</w:t>
      </w:r>
      <w:r w:rsidR="00B52306">
        <w:rPr>
          <w:rFonts w:hint="eastAsia"/>
        </w:rPr>
        <w:t>贷行业标准；为小额信贷机构提供培训等的技术支持；要求协会成员定期公布财务信息和经营状况，组织评级机构对成员进行评级</w:t>
      </w:r>
      <w:r w:rsidR="002A2976">
        <w:rPr>
          <w:rFonts w:hint="eastAsia"/>
        </w:rPr>
        <w:t>；为小额信贷机构供技术支持、人员提供培训等。</w:t>
      </w:r>
    </w:p>
    <w:p w14:paraId="2664D0D1" w14:textId="77777777" w:rsidR="00B52306" w:rsidRPr="00853A04" w:rsidRDefault="002A2976" w:rsidP="003A783C">
      <w:pPr>
        <w:ind w:left="1" w:firstLine="420"/>
        <w:rPr>
          <w:rFonts w:hint="eastAsia"/>
        </w:rPr>
      </w:pPr>
      <w:r>
        <w:rPr>
          <w:rFonts w:hint="eastAsia"/>
        </w:rPr>
        <w:t>要特别说明的是，小额信贷协会，应由小额信贷机构自主设立，国家政策可以支持和帮助，但不宜过分进行政策干预，否则可能会推动行业自律监管的内在动力和效率，甚至被办成了又一个监管部门或行政机构。</w:t>
      </w:r>
    </w:p>
    <w:p w14:paraId="04AB9C4D" w14:textId="77777777" w:rsidR="00091FC9" w:rsidRPr="00607E64" w:rsidRDefault="00091FC9" w:rsidP="00607E64">
      <w:pPr>
        <w:pStyle w:val="ab"/>
        <w:keepNext/>
        <w:keepLines/>
        <w:numPr>
          <w:ilvl w:val="0"/>
          <w:numId w:val="32"/>
        </w:numPr>
        <w:tabs>
          <w:tab w:val="clear" w:pos="5925"/>
          <w:tab w:val="num" w:pos="0"/>
        </w:tabs>
        <w:spacing w:line="416" w:lineRule="auto"/>
        <w:ind w:left="567" w:hanging="567"/>
        <w:jc w:val="both"/>
        <w:rPr>
          <w:rFonts w:ascii="Cambria" w:hAnsi="Cambria" w:hint="eastAsia"/>
          <w:b/>
          <w:szCs w:val="24"/>
        </w:rPr>
      </w:pPr>
      <w:r w:rsidRPr="00607E64">
        <w:rPr>
          <w:rFonts w:ascii="Cambria" w:hAnsi="Cambria" w:hint="eastAsia"/>
          <w:b/>
          <w:szCs w:val="24"/>
        </w:rPr>
        <w:t>国际小额信贷监管对我国的借鉴作用</w:t>
      </w:r>
    </w:p>
    <w:p w14:paraId="4697D631" w14:textId="77777777" w:rsidR="00DA238A" w:rsidRPr="00607E64" w:rsidRDefault="00DA238A" w:rsidP="00607E64">
      <w:pPr>
        <w:pStyle w:val="ad"/>
        <w:keepNext/>
        <w:keepLines/>
        <w:numPr>
          <w:ilvl w:val="2"/>
          <w:numId w:val="53"/>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国际上对小额信贷机构的分类</w:t>
      </w:r>
    </w:p>
    <w:p w14:paraId="4A00F3B0" w14:textId="77777777" w:rsidR="00DA238A" w:rsidRPr="00D560F2" w:rsidRDefault="00DA238A" w:rsidP="003A783C">
      <w:pPr>
        <w:ind w:left="1" w:firstLine="420"/>
        <w:rPr>
          <w:rFonts w:hint="eastAsia"/>
        </w:rPr>
      </w:pPr>
      <w:r w:rsidRPr="00D560F2">
        <w:rPr>
          <w:rFonts w:hint="eastAsia"/>
        </w:rPr>
        <w:t>在国际上，</w:t>
      </w:r>
      <w:r w:rsidR="002A2976">
        <w:rPr>
          <w:rFonts w:hint="eastAsia"/>
        </w:rPr>
        <w:t>一般</w:t>
      </w:r>
      <w:r w:rsidRPr="00D560F2">
        <w:rPr>
          <w:rFonts w:hint="eastAsia"/>
        </w:rPr>
        <w:t>根据小额信贷机构的资金来源将其分为</w:t>
      </w:r>
      <w:r w:rsidR="008220D5">
        <w:rPr>
          <w:rFonts w:hint="eastAsia"/>
        </w:rPr>
        <w:t>三</w:t>
      </w:r>
      <w:r w:rsidRPr="00D560F2">
        <w:rPr>
          <w:rFonts w:hint="eastAsia"/>
        </w:rPr>
        <w:t>大类</w:t>
      </w:r>
      <w:r w:rsidR="002A2976">
        <w:rPr>
          <w:rFonts w:hint="eastAsia"/>
        </w:rPr>
        <w:t>7</w:t>
      </w:r>
      <w:r w:rsidRPr="00D560F2">
        <w:rPr>
          <w:rFonts w:hint="eastAsia"/>
        </w:rPr>
        <w:t>小类：</w:t>
      </w:r>
    </w:p>
    <w:p w14:paraId="21917145" w14:textId="77777777" w:rsidR="00DA238A" w:rsidRPr="00D560F2" w:rsidRDefault="00DA238A" w:rsidP="003A783C">
      <w:pPr>
        <w:ind w:left="1" w:firstLine="420"/>
        <w:rPr>
          <w:rFonts w:hint="eastAsia"/>
        </w:rPr>
      </w:pPr>
      <w:commentRangeStart w:id="30"/>
      <w:r w:rsidRPr="00D560F2">
        <w:rPr>
          <w:rFonts w:hint="eastAsia"/>
        </w:rPr>
        <w:t>第一大类为非正式组织形式的非盈利性机构（</w:t>
      </w:r>
      <w:r w:rsidRPr="00D560F2">
        <w:rPr>
          <w:rFonts w:hint="eastAsia"/>
        </w:rPr>
        <w:t>NGO</w:t>
      </w:r>
      <w:r w:rsidRPr="00D560F2">
        <w:rPr>
          <w:rFonts w:hint="eastAsia"/>
        </w:rPr>
        <w:t>），其资金主要来自于他人的投资</w:t>
      </w:r>
      <w:r w:rsidR="002A2976">
        <w:rPr>
          <w:rFonts w:hint="eastAsia"/>
        </w:rPr>
        <w:t>或捐助，按资金来源具体又</w:t>
      </w:r>
      <w:r>
        <w:rPr>
          <w:rFonts w:hint="eastAsia"/>
        </w:rPr>
        <w:t>可分为三</w:t>
      </w:r>
      <w:r w:rsidR="002A2976">
        <w:rPr>
          <w:rFonts w:hint="eastAsia"/>
        </w:rPr>
        <w:t>小</w:t>
      </w:r>
      <w:r>
        <w:rPr>
          <w:rFonts w:hint="eastAsia"/>
        </w:rPr>
        <w:t>类</w:t>
      </w:r>
      <w:r w:rsidRPr="00D560F2">
        <w:rPr>
          <w:rFonts w:hint="eastAsia"/>
        </w:rPr>
        <w:t>：（</w:t>
      </w:r>
      <w:r w:rsidRPr="00D560F2">
        <w:rPr>
          <w:rFonts w:hint="eastAsia"/>
        </w:rPr>
        <w:t>1</w:t>
      </w:r>
      <w:r w:rsidRPr="00D560F2">
        <w:rPr>
          <w:rFonts w:hint="eastAsia"/>
        </w:rPr>
        <w:t>）</w:t>
      </w:r>
      <w:r w:rsidR="002A2976" w:rsidRPr="00D560F2">
        <w:rPr>
          <w:rFonts w:hint="eastAsia"/>
        </w:rPr>
        <w:t>类似于自助组织的非盈利性机构，由会员自发组成，其贷出的资金主要来自与捐助者的捐赠</w:t>
      </w:r>
      <w:r w:rsidR="002A2976">
        <w:rPr>
          <w:rFonts w:hint="eastAsia"/>
        </w:rPr>
        <w:t>；</w:t>
      </w:r>
      <w:r w:rsidRPr="00D560F2">
        <w:rPr>
          <w:rFonts w:hint="eastAsia"/>
        </w:rPr>
        <w:t>（</w:t>
      </w:r>
      <w:r w:rsidRPr="00D560F2">
        <w:rPr>
          <w:rFonts w:hint="eastAsia"/>
        </w:rPr>
        <w:t>2</w:t>
      </w:r>
      <w:r w:rsidRPr="00D560F2">
        <w:rPr>
          <w:rFonts w:hint="eastAsia"/>
        </w:rPr>
        <w:t>）</w:t>
      </w:r>
      <w:r w:rsidR="002A2976" w:rsidRPr="00D560F2">
        <w:rPr>
          <w:rFonts w:hint="eastAsia"/>
        </w:rPr>
        <w:t>由民间志愿组织发起的非盈利性机构，能吸收少量会员的存款以及从商业银行获得有限的借款</w:t>
      </w:r>
      <w:r w:rsidR="002A2976">
        <w:rPr>
          <w:rFonts w:hint="eastAsia"/>
        </w:rPr>
        <w:t>；</w:t>
      </w:r>
      <w:r w:rsidRPr="00D560F2">
        <w:rPr>
          <w:rFonts w:hint="eastAsia"/>
        </w:rPr>
        <w:t>（</w:t>
      </w:r>
      <w:r w:rsidRPr="00D560F2">
        <w:rPr>
          <w:rFonts w:hint="eastAsia"/>
        </w:rPr>
        <w:t>3</w:t>
      </w:r>
      <w:r w:rsidRPr="00D560F2">
        <w:rPr>
          <w:rFonts w:hint="eastAsia"/>
        </w:rPr>
        <w:t>）</w:t>
      </w:r>
      <w:r w:rsidR="00650211" w:rsidRPr="00D560F2">
        <w:rPr>
          <w:rFonts w:hint="eastAsia"/>
        </w:rPr>
        <w:t>由非盈利性机构转变而来的公司，它通过发放商业票据或者批发贷款集聚大批资金，当然它的资金也来源于会员少量的存款、商业银行的贷款、捐赠以及政府提供的优惠性贷款</w:t>
      </w:r>
      <w:r w:rsidR="008C4455">
        <w:rPr>
          <w:rFonts w:hint="eastAsia"/>
        </w:rPr>
        <w:t>。</w:t>
      </w:r>
    </w:p>
    <w:p w14:paraId="63B31EBC" w14:textId="77777777" w:rsidR="00DA238A" w:rsidRPr="00D560F2" w:rsidRDefault="00DA238A" w:rsidP="003A783C">
      <w:pPr>
        <w:ind w:left="1" w:firstLine="420"/>
        <w:rPr>
          <w:rFonts w:hint="eastAsia"/>
        </w:rPr>
      </w:pPr>
      <w:r w:rsidRPr="00D560F2">
        <w:rPr>
          <w:rFonts w:hint="eastAsia"/>
        </w:rPr>
        <w:t>第二大类：使用机构会员资金的</w:t>
      </w:r>
      <w:r w:rsidR="002A2976">
        <w:rPr>
          <w:rFonts w:hint="eastAsia"/>
        </w:rPr>
        <w:t>、有</w:t>
      </w:r>
      <w:r w:rsidRPr="00D560F2">
        <w:rPr>
          <w:rFonts w:hint="eastAsia"/>
        </w:rPr>
        <w:t>正式组织形式的小额信贷机构，这些会员包括与机构有会员基础的信用社</w:t>
      </w:r>
      <w:r w:rsidR="002A2976">
        <w:rPr>
          <w:rFonts w:hint="eastAsia"/>
        </w:rPr>
        <w:t>、</w:t>
      </w:r>
      <w:r w:rsidRPr="00D560F2">
        <w:rPr>
          <w:rFonts w:hint="eastAsia"/>
        </w:rPr>
        <w:t>只为会员服务的储蓄和信用合作组织</w:t>
      </w:r>
      <w:r w:rsidR="00352E3A">
        <w:rPr>
          <w:rFonts w:hint="eastAsia"/>
        </w:rPr>
        <w:t>；</w:t>
      </w:r>
      <w:r w:rsidR="00352E3A" w:rsidRPr="00D560F2">
        <w:rPr>
          <w:rFonts w:hint="eastAsia"/>
        </w:rPr>
        <w:t>只限或者优先服务于其会员的正式微型金融机构，它的资金主要</w:t>
      </w:r>
      <w:r w:rsidR="00352E3A">
        <w:rPr>
          <w:rFonts w:hint="eastAsia"/>
        </w:rPr>
        <w:t>包括</w:t>
      </w:r>
      <w:r w:rsidR="00352E3A" w:rsidRPr="00D560F2">
        <w:rPr>
          <w:rFonts w:hint="eastAsia"/>
        </w:rPr>
        <w:t>会员</w:t>
      </w:r>
      <w:r w:rsidR="00352E3A">
        <w:rPr>
          <w:rFonts w:hint="eastAsia"/>
        </w:rPr>
        <w:t>的</w:t>
      </w:r>
      <w:r w:rsidR="00352E3A" w:rsidRPr="00D560F2">
        <w:rPr>
          <w:rFonts w:hint="eastAsia"/>
        </w:rPr>
        <w:t>储蓄</w:t>
      </w:r>
      <w:r w:rsidR="00352E3A">
        <w:rPr>
          <w:rFonts w:hint="eastAsia"/>
        </w:rPr>
        <w:t>和</w:t>
      </w:r>
      <w:r w:rsidR="00352E3A" w:rsidRPr="00D560F2">
        <w:rPr>
          <w:rFonts w:hint="eastAsia"/>
        </w:rPr>
        <w:t>派发</w:t>
      </w:r>
      <w:r w:rsidR="00352E3A">
        <w:rPr>
          <w:rFonts w:hint="eastAsia"/>
        </w:rPr>
        <w:t>的</w:t>
      </w:r>
      <w:r w:rsidR="00352E3A" w:rsidRPr="00D560F2">
        <w:rPr>
          <w:rFonts w:hint="eastAsia"/>
        </w:rPr>
        <w:t>股利。</w:t>
      </w:r>
    </w:p>
    <w:p w14:paraId="69AEF4C0" w14:textId="77777777" w:rsidR="00DA238A" w:rsidRPr="00D560F2" w:rsidRDefault="00DA238A" w:rsidP="003A783C">
      <w:pPr>
        <w:ind w:left="1" w:firstLine="420"/>
        <w:rPr>
          <w:rFonts w:hint="eastAsia"/>
        </w:rPr>
      </w:pPr>
      <w:r w:rsidRPr="00D560F2">
        <w:rPr>
          <w:rFonts w:hint="eastAsia"/>
        </w:rPr>
        <w:t>第三大类：使用公众资金的</w:t>
      </w:r>
      <w:r w:rsidR="002A2976">
        <w:rPr>
          <w:rFonts w:hint="eastAsia"/>
        </w:rPr>
        <w:t>、有</w:t>
      </w:r>
      <w:r w:rsidRPr="00D560F2">
        <w:rPr>
          <w:rFonts w:hint="eastAsia"/>
        </w:rPr>
        <w:t>正式组织形式的小额信贷机构，</w:t>
      </w:r>
      <w:r w:rsidR="002A2976">
        <w:rPr>
          <w:rFonts w:hint="eastAsia"/>
        </w:rPr>
        <w:t>具体又可</w:t>
      </w:r>
      <w:r w:rsidRPr="00D560F2">
        <w:rPr>
          <w:rFonts w:hint="eastAsia"/>
        </w:rPr>
        <w:t>分为三个</w:t>
      </w:r>
      <w:r w:rsidR="002A2976">
        <w:rPr>
          <w:rFonts w:hint="eastAsia"/>
        </w:rPr>
        <w:t>小</w:t>
      </w:r>
      <w:r w:rsidRPr="00D560F2">
        <w:rPr>
          <w:rFonts w:hint="eastAsia"/>
        </w:rPr>
        <w:t>类：（</w:t>
      </w:r>
      <w:r w:rsidRPr="00D560F2">
        <w:rPr>
          <w:rFonts w:hint="eastAsia"/>
        </w:rPr>
        <w:t>1</w:t>
      </w:r>
      <w:r w:rsidRPr="00D560F2">
        <w:rPr>
          <w:rFonts w:hint="eastAsia"/>
        </w:rPr>
        <w:t>）采取与专业银行和金融公司相同经营模式的公司</w:t>
      </w:r>
      <w:r w:rsidR="00352E3A">
        <w:rPr>
          <w:rFonts w:hint="eastAsia"/>
        </w:rPr>
        <w:t>，是</w:t>
      </w:r>
      <w:r w:rsidR="00352E3A" w:rsidRPr="00D560F2">
        <w:rPr>
          <w:rFonts w:hint="eastAsia"/>
        </w:rPr>
        <w:t>由专门的监管机构批准的注册商业公司，它的运营方式类似于专业银行、限制存款的公司或者能接受少量公众存款的财务公司。监管机构通常对这类机构设立最低资本化杠杆，以限制它们的吸储能力</w:t>
      </w:r>
      <w:r w:rsidRPr="00D560F2">
        <w:rPr>
          <w:rFonts w:hint="eastAsia"/>
        </w:rPr>
        <w:t>；（</w:t>
      </w:r>
      <w:r w:rsidRPr="00D560F2">
        <w:rPr>
          <w:rFonts w:hint="eastAsia"/>
        </w:rPr>
        <w:t>2</w:t>
      </w:r>
      <w:r w:rsidRPr="00D560F2">
        <w:rPr>
          <w:rFonts w:hint="eastAsia"/>
        </w:rPr>
        <w:t>）股权由全体会员持有的银行</w:t>
      </w:r>
      <w:r w:rsidR="00352E3A">
        <w:rPr>
          <w:rFonts w:hint="eastAsia"/>
        </w:rPr>
        <w:t>，</w:t>
      </w:r>
      <w:r w:rsidR="00352E3A" w:rsidRPr="00D560F2">
        <w:rPr>
          <w:rFonts w:hint="eastAsia"/>
        </w:rPr>
        <w:t>股份由所有会员共同持有的一般性银行</w:t>
      </w:r>
      <w:r w:rsidRPr="00D560F2">
        <w:rPr>
          <w:rFonts w:hint="eastAsia"/>
        </w:rPr>
        <w:t>；（</w:t>
      </w:r>
      <w:r w:rsidRPr="00D560F2">
        <w:rPr>
          <w:rFonts w:hint="eastAsia"/>
        </w:rPr>
        <w:t>3</w:t>
      </w:r>
      <w:r w:rsidRPr="00D560F2">
        <w:rPr>
          <w:rFonts w:hint="eastAsia"/>
        </w:rPr>
        <w:t>）股权由私人投资者持有的一般银行</w:t>
      </w:r>
      <w:r w:rsidR="00352E3A">
        <w:rPr>
          <w:rFonts w:hint="eastAsia"/>
        </w:rPr>
        <w:t>，</w:t>
      </w:r>
      <w:r w:rsidR="00352E3A" w:rsidRPr="00D560F2">
        <w:rPr>
          <w:rFonts w:hint="eastAsia"/>
        </w:rPr>
        <w:t>它可以向普通公众吸收存款</w:t>
      </w:r>
      <w:r w:rsidRPr="00D560F2">
        <w:rPr>
          <w:rFonts w:hint="eastAsia"/>
        </w:rPr>
        <w:t>。</w:t>
      </w:r>
    </w:p>
    <w:commentRangeEnd w:id="30"/>
    <w:p w14:paraId="77F05D83" w14:textId="77777777" w:rsidR="00DA238A" w:rsidRPr="00607E64" w:rsidRDefault="002545BB" w:rsidP="00607E64">
      <w:pPr>
        <w:pStyle w:val="ad"/>
        <w:keepNext/>
        <w:keepLines/>
        <w:numPr>
          <w:ilvl w:val="2"/>
          <w:numId w:val="53"/>
        </w:numPr>
        <w:tabs>
          <w:tab w:val="num" w:pos="0"/>
        </w:tabs>
        <w:spacing w:line="416" w:lineRule="auto"/>
        <w:ind w:left="567" w:hanging="567"/>
        <w:jc w:val="both"/>
        <w:rPr>
          <w:rFonts w:ascii="Times New Roman" w:hAnsi="Times New Roman" w:hint="eastAsia"/>
          <w:b/>
          <w:bCs w:val="0"/>
          <w:kern w:val="2"/>
          <w:szCs w:val="22"/>
        </w:rPr>
      </w:pPr>
      <w:r>
        <w:rPr>
          <w:rStyle w:val="af0"/>
          <w:rFonts w:ascii="Times New Roman" w:hAnsi="Times New Roman"/>
          <w:bCs w:val="0"/>
          <w:kern w:val="2"/>
        </w:rPr>
        <w:commentReference w:id="30"/>
      </w:r>
      <w:r w:rsidR="00091FC9" w:rsidRPr="00607E64">
        <w:rPr>
          <w:rFonts w:ascii="Times New Roman" w:hAnsi="Times New Roman" w:hint="eastAsia"/>
          <w:b/>
          <w:bCs w:val="0"/>
          <w:kern w:val="2"/>
          <w:szCs w:val="22"/>
        </w:rPr>
        <w:t>国际小额信贷监管的主要监管模式</w:t>
      </w:r>
    </w:p>
    <w:p w14:paraId="5B405CC7" w14:textId="77777777" w:rsidR="00DA238A" w:rsidRPr="00D560F2" w:rsidRDefault="00DA238A" w:rsidP="003A783C">
      <w:pPr>
        <w:ind w:left="1" w:firstLine="420"/>
        <w:rPr>
          <w:rFonts w:hint="eastAsia"/>
        </w:rPr>
      </w:pPr>
      <w:r w:rsidRPr="00D560F2">
        <w:rPr>
          <w:rFonts w:hint="eastAsia"/>
        </w:rPr>
        <w:t>对小额信贷机构分类的目的</w:t>
      </w:r>
      <w:r w:rsidR="00352E3A">
        <w:rPr>
          <w:rFonts w:hint="eastAsia"/>
        </w:rPr>
        <w:t>之一，</w:t>
      </w:r>
      <w:r w:rsidRPr="00D560F2">
        <w:rPr>
          <w:rFonts w:hint="eastAsia"/>
        </w:rPr>
        <w:t>是为了对其进行分类监管。国际上现在较为流行是“以风险为基础”的方法（</w:t>
      </w:r>
      <w:r w:rsidRPr="00D560F2">
        <w:rPr>
          <w:rFonts w:hint="eastAsia"/>
        </w:rPr>
        <w:t>risk-based approach</w:t>
      </w:r>
      <w:r w:rsidRPr="00D560F2">
        <w:rPr>
          <w:rFonts w:hint="eastAsia"/>
        </w:rPr>
        <w:t>），</w:t>
      </w:r>
      <w:r w:rsidR="00352E3A">
        <w:rPr>
          <w:rFonts w:hint="eastAsia"/>
        </w:rPr>
        <w:t>其</w:t>
      </w:r>
      <w:r w:rsidRPr="00D560F2">
        <w:rPr>
          <w:rFonts w:hint="eastAsia"/>
        </w:rPr>
        <w:t>关注点与机构中称职的管理者</w:t>
      </w:r>
      <w:r w:rsidR="00352E3A">
        <w:rPr>
          <w:rFonts w:hint="eastAsia"/>
        </w:rPr>
        <w:t>的</w:t>
      </w:r>
      <w:r w:rsidRPr="00D560F2">
        <w:rPr>
          <w:rFonts w:hint="eastAsia"/>
        </w:rPr>
        <w:t>关注</w:t>
      </w:r>
      <w:r w:rsidR="00352E3A">
        <w:rPr>
          <w:rFonts w:hint="eastAsia"/>
        </w:rPr>
        <w:t>点基本一致</w:t>
      </w:r>
      <w:r w:rsidRPr="00D560F2">
        <w:rPr>
          <w:rFonts w:hint="eastAsia"/>
        </w:rPr>
        <w:t>，除了以机构的资本为中心，这种方法有助于分析和阐明</w:t>
      </w:r>
      <w:r w:rsidR="00E7157A">
        <w:rPr>
          <w:rFonts w:hint="eastAsia"/>
        </w:rPr>
        <w:t>机构所面临</w:t>
      </w:r>
      <w:r w:rsidRPr="00D560F2">
        <w:rPr>
          <w:rFonts w:hint="eastAsia"/>
        </w:rPr>
        <w:t>风险中，哪些需要</w:t>
      </w:r>
      <w:r w:rsidR="00E7157A">
        <w:rPr>
          <w:rFonts w:hint="eastAsia"/>
        </w:rPr>
        <w:t>进行</w:t>
      </w:r>
      <w:r w:rsidRPr="00D560F2">
        <w:rPr>
          <w:rFonts w:hint="eastAsia"/>
        </w:rPr>
        <w:t>审慎性监管。</w:t>
      </w:r>
    </w:p>
    <w:p w14:paraId="4F34379A" w14:textId="77777777" w:rsidR="00DA238A" w:rsidRPr="00D560F2" w:rsidRDefault="00DA238A" w:rsidP="003A783C">
      <w:pPr>
        <w:ind w:left="1" w:firstLine="420"/>
        <w:rPr>
          <w:rFonts w:hint="eastAsia"/>
        </w:rPr>
      </w:pPr>
      <w:r w:rsidRPr="00D560F2">
        <w:rPr>
          <w:rFonts w:hint="eastAsia"/>
        </w:rPr>
        <w:t>“以风险为基础”的监管方法</w:t>
      </w:r>
      <w:r w:rsidR="00E7157A">
        <w:rPr>
          <w:rFonts w:hint="eastAsia"/>
        </w:rPr>
        <w:t>还可分为</w:t>
      </w:r>
      <w:r w:rsidRPr="00D560F2">
        <w:rPr>
          <w:rFonts w:hint="eastAsia"/>
        </w:rPr>
        <w:t>管理层的内部监管和监管机构的外部监管</w:t>
      </w:r>
      <w:r w:rsidR="00E7157A">
        <w:rPr>
          <w:rFonts w:hint="eastAsia"/>
        </w:rPr>
        <w:t>，</w:t>
      </w:r>
      <w:r w:rsidRPr="00D560F2">
        <w:rPr>
          <w:rFonts w:hint="eastAsia"/>
        </w:rPr>
        <w:t>这两种监管方法是密切联系的，外部监管的有效性</w:t>
      </w:r>
      <w:r w:rsidR="00E7157A">
        <w:rPr>
          <w:rFonts w:hint="eastAsia"/>
        </w:rPr>
        <w:t>取决</w:t>
      </w:r>
      <w:r w:rsidRPr="00D560F2">
        <w:rPr>
          <w:rFonts w:hint="eastAsia"/>
        </w:rPr>
        <w:t>于内部监管是否有效。</w:t>
      </w:r>
      <w:r w:rsidR="00E7157A">
        <w:rPr>
          <w:rFonts w:hint="eastAsia"/>
        </w:rPr>
        <w:t>董事会</w:t>
      </w:r>
      <w:r w:rsidRPr="00D560F2">
        <w:rPr>
          <w:rFonts w:hint="eastAsia"/>
        </w:rPr>
        <w:t>代表股东、会员或者捐赠者的利益，对</w:t>
      </w:r>
      <w:r w:rsidR="00E7157A">
        <w:rPr>
          <w:rFonts w:hint="eastAsia"/>
        </w:rPr>
        <w:t>机构进行</w:t>
      </w:r>
      <w:r w:rsidRPr="00D560F2">
        <w:rPr>
          <w:rFonts w:hint="eastAsia"/>
        </w:rPr>
        <w:t>内部监管</w:t>
      </w:r>
      <w:r w:rsidR="00E7157A">
        <w:rPr>
          <w:rFonts w:hint="eastAsia"/>
        </w:rPr>
        <w:t>并</w:t>
      </w:r>
      <w:r w:rsidRPr="00D560F2">
        <w:rPr>
          <w:rFonts w:hint="eastAsia"/>
        </w:rPr>
        <w:t>对小贷机构</w:t>
      </w:r>
      <w:r w:rsidR="00E7157A">
        <w:rPr>
          <w:rFonts w:hint="eastAsia"/>
        </w:rPr>
        <w:t>的</w:t>
      </w:r>
      <w:r w:rsidRPr="00D560F2">
        <w:rPr>
          <w:rFonts w:hint="eastAsia"/>
        </w:rPr>
        <w:t>运营承担责任。</w:t>
      </w:r>
    </w:p>
    <w:p w14:paraId="2145EBB5" w14:textId="77777777" w:rsidR="00DA238A" w:rsidRPr="00D560F2" w:rsidRDefault="00DA238A" w:rsidP="003A783C">
      <w:pPr>
        <w:ind w:left="1" w:firstLine="420"/>
        <w:rPr>
          <w:rFonts w:hint="eastAsia"/>
        </w:rPr>
      </w:pPr>
      <w:r w:rsidRPr="00D560F2">
        <w:rPr>
          <w:rFonts w:hint="eastAsia"/>
        </w:rPr>
        <w:t>小额信贷</w:t>
      </w:r>
      <w:r w:rsidR="00E7157A">
        <w:rPr>
          <w:rFonts w:hint="eastAsia"/>
        </w:rPr>
        <w:t>机构的</w:t>
      </w:r>
      <w:r w:rsidRPr="00D560F2">
        <w:rPr>
          <w:rFonts w:hint="eastAsia"/>
        </w:rPr>
        <w:t>外部监管</w:t>
      </w:r>
      <w:r w:rsidR="00E7157A">
        <w:rPr>
          <w:rFonts w:hint="eastAsia"/>
        </w:rPr>
        <w:t>方式，包括从</w:t>
      </w:r>
      <w:r w:rsidRPr="00D560F2">
        <w:rPr>
          <w:rFonts w:hint="eastAsia"/>
        </w:rPr>
        <w:t>零监管</w:t>
      </w:r>
      <w:r w:rsidR="00E7157A">
        <w:rPr>
          <w:rFonts w:hint="eastAsia"/>
        </w:rPr>
        <w:t>到全面审慎监管的不同模式。</w:t>
      </w:r>
      <w:r w:rsidRPr="00D560F2">
        <w:rPr>
          <w:rFonts w:hint="eastAsia"/>
        </w:rPr>
        <w:t>关于</w:t>
      </w:r>
      <w:r w:rsidR="00E7157A" w:rsidRPr="00D560F2">
        <w:rPr>
          <w:rFonts w:hint="eastAsia"/>
        </w:rPr>
        <w:t>监管方法</w:t>
      </w:r>
      <w:r w:rsidRPr="00D560F2">
        <w:rPr>
          <w:rFonts w:hint="eastAsia"/>
        </w:rPr>
        <w:t>适用性</w:t>
      </w:r>
      <w:r w:rsidR="00E7157A">
        <w:rPr>
          <w:rFonts w:hint="eastAsia"/>
        </w:rPr>
        <w:t>的一个基本思路，即所谓</w:t>
      </w:r>
      <w:r w:rsidR="004D2DE6" w:rsidRPr="00D560F2">
        <w:rPr>
          <w:rFonts w:hint="eastAsia"/>
        </w:rPr>
        <w:t>“</w:t>
      </w:r>
      <w:r w:rsidR="004D2DE6">
        <w:rPr>
          <w:rFonts w:hint="eastAsia"/>
        </w:rPr>
        <w:t>银行业分层监管</w:t>
      </w:r>
      <w:r w:rsidR="004D2DE6" w:rsidRPr="00D560F2">
        <w:rPr>
          <w:rFonts w:hint="eastAsia"/>
        </w:rPr>
        <w:t>”</w:t>
      </w:r>
      <w:r w:rsidRPr="00D560F2">
        <w:rPr>
          <w:rFonts w:hint="eastAsia"/>
        </w:rPr>
        <w:t>（</w:t>
      </w:r>
      <w:r w:rsidRPr="00D560F2">
        <w:rPr>
          <w:rFonts w:hint="eastAsia"/>
        </w:rPr>
        <w:t>tiered banking</w:t>
      </w:r>
      <w:r w:rsidRPr="00D560F2">
        <w:rPr>
          <w:rFonts w:hint="eastAsia"/>
        </w:rPr>
        <w:t>）</w:t>
      </w:r>
      <w:r w:rsidR="004D2DE6">
        <w:rPr>
          <w:rFonts w:hint="eastAsia"/>
        </w:rPr>
        <w:t>或</w:t>
      </w:r>
      <w:r w:rsidRPr="00D560F2">
        <w:rPr>
          <w:rFonts w:hint="eastAsia"/>
        </w:rPr>
        <w:t>分级监管（</w:t>
      </w:r>
      <w:r w:rsidRPr="00D560F2">
        <w:rPr>
          <w:rFonts w:hint="eastAsia"/>
        </w:rPr>
        <w:t>graduated regulation</w:t>
      </w:r>
      <w:r w:rsidRPr="00D560F2">
        <w:rPr>
          <w:rFonts w:hint="eastAsia"/>
        </w:rPr>
        <w:t>）</w:t>
      </w:r>
      <w:r w:rsidR="004D2DE6">
        <w:rPr>
          <w:rFonts w:hint="eastAsia"/>
        </w:rPr>
        <w:t>法</w:t>
      </w:r>
      <w:r w:rsidR="00E7157A">
        <w:rPr>
          <w:rFonts w:hint="eastAsia"/>
        </w:rPr>
        <w:t>，其特点是充分</w:t>
      </w:r>
      <w:r w:rsidRPr="00D560F2">
        <w:rPr>
          <w:rFonts w:hint="eastAsia"/>
        </w:rPr>
        <w:t>考虑了微型金融和不同小额信贷机构的</w:t>
      </w:r>
      <w:r w:rsidR="004D2DE6">
        <w:rPr>
          <w:rFonts w:hint="eastAsia"/>
        </w:rPr>
        <w:t>差异</w:t>
      </w:r>
      <w:r w:rsidRPr="00D560F2">
        <w:rPr>
          <w:rFonts w:hint="eastAsia"/>
        </w:rPr>
        <w:t>。在一个</w:t>
      </w:r>
      <w:r w:rsidR="004D2DE6">
        <w:rPr>
          <w:rFonts w:hint="eastAsia"/>
        </w:rPr>
        <w:t>银行业分层监管的监管模式下</w:t>
      </w:r>
      <w:r w:rsidRPr="00D560F2">
        <w:rPr>
          <w:rFonts w:hint="eastAsia"/>
        </w:rPr>
        <w:t>，</w:t>
      </w:r>
      <w:r w:rsidR="004D2DE6">
        <w:rPr>
          <w:rFonts w:hint="eastAsia"/>
        </w:rPr>
        <w:t>不同风险层次、不同管理水平、不同资金来源结构的金融机构，将受到相应层次的监管，在监管的宽严程度、监管的指标设计与要求、处罚力度等方面，都会充分体现出层次性差异，其监管的基本目标，是维护金融体系的稳定、安全，确保机构之间的公平竞争和运作效率。</w:t>
      </w:r>
    </w:p>
    <w:p w14:paraId="127053A7" w14:textId="77777777" w:rsidR="00DA238A" w:rsidRPr="00D560F2" w:rsidRDefault="00C07418" w:rsidP="003A783C">
      <w:pPr>
        <w:ind w:left="1" w:firstLine="420"/>
        <w:rPr>
          <w:rFonts w:hint="eastAsia"/>
        </w:rPr>
      </w:pPr>
      <w:r>
        <w:rPr>
          <w:rFonts w:hint="eastAsia"/>
        </w:rPr>
        <w:t>另一种</w:t>
      </w:r>
      <w:r w:rsidR="00DA238A" w:rsidRPr="00D560F2">
        <w:rPr>
          <w:rFonts w:hint="eastAsia"/>
        </w:rPr>
        <w:t>是以资本市场为基础的适应性</w:t>
      </w:r>
      <w:r>
        <w:rPr>
          <w:rFonts w:hint="eastAsia"/>
        </w:rPr>
        <w:t>监管模式。其特点是</w:t>
      </w:r>
      <w:r w:rsidR="00DA238A" w:rsidRPr="00D560F2">
        <w:rPr>
          <w:rFonts w:hint="eastAsia"/>
        </w:rPr>
        <w:t>运用</w:t>
      </w:r>
      <w:r>
        <w:rPr>
          <w:rFonts w:hint="eastAsia"/>
        </w:rPr>
        <w:t>市场上的</w:t>
      </w:r>
      <w:r w:rsidR="00DA238A" w:rsidRPr="00D560F2">
        <w:rPr>
          <w:rFonts w:hint="eastAsia"/>
        </w:rPr>
        <w:t>信用评级机构</w:t>
      </w:r>
      <w:r>
        <w:rPr>
          <w:rFonts w:hint="eastAsia"/>
        </w:rPr>
        <w:t>、开展</w:t>
      </w:r>
      <w:r w:rsidR="00DA238A" w:rsidRPr="00D560F2">
        <w:rPr>
          <w:rFonts w:hint="eastAsia"/>
        </w:rPr>
        <w:t>以市场为基础的监管。</w:t>
      </w:r>
      <w:r>
        <w:rPr>
          <w:rFonts w:hint="eastAsia"/>
        </w:rPr>
        <w:t>虽然这些</w:t>
      </w:r>
      <w:r w:rsidR="00DA238A" w:rsidRPr="00D560F2">
        <w:rPr>
          <w:rFonts w:hint="eastAsia"/>
        </w:rPr>
        <w:t>信用评级机构（例如标准普尔）</w:t>
      </w:r>
      <w:r>
        <w:rPr>
          <w:rFonts w:hint="eastAsia"/>
        </w:rPr>
        <w:t>没有行政权威，</w:t>
      </w:r>
      <w:r w:rsidR="00DA238A" w:rsidRPr="00D560F2">
        <w:rPr>
          <w:rFonts w:hint="eastAsia"/>
        </w:rPr>
        <w:t>但只要</w:t>
      </w:r>
      <w:r>
        <w:rPr>
          <w:rFonts w:hint="eastAsia"/>
        </w:rPr>
        <w:t>市场上的</w:t>
      </w:r>
      <w:r w:rsidR="00DA238A" w:rsidRPr="00D560F2">
        <w:rPr>
          <w:rFonts w:hint="eastAsia"/>
        </w:rPr>
        <w:t>投资者或者</w:t>
      </w:r>
      <w:r>
        <w:rPr>
          <w:rFonts w:hint="eastAsia"/>
        </w:rPr>
        <w:t>借</w:t>
      </w:r>
      <w:r w:rsidR="00DA238A" w:rsidRPr="00D560F2">
        <w:rPr>
          <w:rFonts w:hint="eastAsia"/>
        </w:rPr>
        <w:t>款</w:t>
      </w:r>
      <w:r>
        <w:rPr>
          <w:rFonts w:hint="eastAsia"/>
        </w:rPr>
        <w:t>人</w:t>
      </w:r>
      <w:r w:rsidR="00DA238A" w:rsidRPr="00D560F2">
        <w:rPr>
          <w:rFonts w:hint="eastAsia"/>
        </w:rPr>
        <w:t>相信评级机构的独立性和可信度，评级机构</w:t>
      </w:r>
      <w:r>
        <w:rPr>
          <w:rFonts w:hint="eastAsia"/>
        </w:rPr>
        <w:t>就</w:t>
      </w:r>
      <w:r w:rsidR="00DA238A" w:rsidRPr="00D560F2">
        <w:rPr>
          <w:rFonts w:hint="eastAsia"/>
        </w:rPr>
        <w:t>能</w:t>
      </w:r>
      <w:r>
        <w:rPr>
          <w:rFonts w:hint="eastAsia"/>
        </w:rPr>
        <w:t>在市场上</w:t>
      </w:r>
      <w:r w:rsidR="00DA238A" w:rsidRPr="00D560F2">
        <w:rPr>
          <w:rFonts w:hint="eastAsia"/>
        </w:rPr>
        <w:t>发挥</w:t>
      </w:r>
      <w:r>
        <w:rPr>
          <w:rFonts w:hint="eastAsia"/>
        </w:rPr>
        <w:t>出</w:t>
      </w:r>
      <w:r w:rsidR="00DA238A" w:rsidRPr="00D560F2">
        <w:rPr>
          <w:rFonts w:hint="eastAsia"/>
        </w:rPr>
        <w:t>巨大的监管作用。</w:t>
      </w:r>
      <w:r>
        <w:rPr>
          <w:rFonts w:hint="eastAsia"/>
        </w:rPr>
        <w:t>例如，</w:t>
      </w:r>
      <w:r w:rsidR="00DA238A" w:rsidRPr="00D560F2">
        <w:rPr>
          <w:rFonts w:hint="eastAsia"/>
        </w:rPr>
        <w:t>在</w:t>
      </w:r>
      <w:r w:rsidR="00DA238A" w:rsidRPr="00D560F2">
        <w:t>危地马拉</w:t>
      </w:r>
      <w:r w:rsidR="00DA238A" w:rsidRPr="00D560F2">
        <w:rPr>
          <w:rFonts w:hint="eastAsia"/>
        </w:rPr>
        <w:t>，一</w:t>
      </w:r>
      <w:r>
        <w:rPr>
          <w:rFonts w:hint="eastAsia"/>
        </w:rPr>
        <w:t>些发展较好的</w:t>
      </w:r>
      <w:r w:rsidR="00DA238A" w:rsidRPr="00D560F2">
        <w:rPr>
          <w:rFonts w:hint="eastAsia"/>
        </w:rPr>
        <w:t>信用联社</w:t>
      </w:r>
      <w:r>
        <w:rPr>
          <w:rFonts w:hint="eastAsia"/>
        </w:rPr>
        <w:t>，就</w:t>
      </w:r>
      <w:r w:rsidR="00DA238A" w:rsidRPr="00D560F2">
        <w:rPr>
          <w:rFonts w:hint="eastAsia"/>
        </w:rPr>
        <w:t>在</w:t>
      </w:r>
      <w:r w:rsidR="00DA238A" w:rsidRPr="00D560F2">
        <w:rPr>
          <w:rFonts w:hint="eastAsia"/>
        </w:rPr>
        <w:t>WOCCU</w:t>
      </w:r>
      <w:r w:rsidR="00DA238A" w:rsidRPr="00D560F2">
        <w:rPr>
          <w:rFonts w:hint="eastAsia"/>
        </w:rPr>
        <w:t>的和</w:t>
      </w:r>
      <w:r w:rsidR="00DA238A" w:rsidRPr="00D560F2">
        <w:rPr>
          <w:rFonts w:hint="eastAsia"/>
        </w:rPr>
        <w:t>CGAP</w:t>
      </w:r>
      <w:r w:rsidR="00DA238A" w:rsidRPr="00D560F2">
        <w:rPr>
          <w:rFonts w:hint="eastAsia"/>
        </w:rPr>
        <w:t>的帮助下</w:t>
      </w:r>
      <w:r>
        <w:rPr>
          <w:rFonts w:hint="eastAsia"/>
        </w:rPr>
        <w:t>，</w:t>
      </w:r>
      <w:r w:rsidR="0067141C">
        <w:rPr>
          <w:rFonts w:hint="eastAsia"/>
        </w:rPr>
        <w:t>设立了一家以</w:t>
      </w:r>
      <w:r w:rsidR="00DA238A" w:rsidRPr="00D560F2">
        <w:rPr>
          <w:rFonts w:hint="eastAsia"/>
        </w:rPr>
        <w:t>私人</w:t>
      </w:r>
      <w:r w:rsidR="0067141C">
        <w:rPr>
          <w:rFonts w:hint="eastAsia"/>
        </w:rPr>
        <w:t>投资为基础、进行</w:t>
      </w:r>
      <w:r w:rsidR="00DA238A" w:rsidRPr="00D560F2">
        <w:rPr>
          <w:rFonts w:hint="eastAsia"/>
        </w:rPr>
        <w:t>自主管理的信用评级机构。</w:t>
      </w:r>
    </w:p>
    <w:p w14:paraId="7A45D96C" w14:textId="77777777" w:rsidR="00DA238A" w:rsidRPr="00D560F2" w:rsidRDefault="0067141C" w:rsidP="003A783C">
      <w:pPr>
        <w:ind w:left="1" w:firstLine="420"/>
        <w:rPr>
          <w:rFonts w:hint="eastAsia"/>
        </w:rPr>
      </w:pPr>
      <w:r>
        <w:rPr>
          <w:rFonts w:hint="eastAsia"/>
        </w:rPr>
        <w:t>小额信贷机构的内部</w:t>
      </w:r>
      <w:r w:rsidR="00DA238A" w:rsidRPr="00D560F2">
        <w:rPr>
          <w:rFonts w:hint="eastAsia"/>
        </w:rPr>
        <w:t>治理</w:t>
      </w:r>
      <w:r>
        <w:rPr>
          <w:rFonts w:hint="eastAsia"/>
        </w:rPr>
        <w:t>，</w:t>
      </w:r>
      <w:r w:rsidR="00DA238A" w:rsidRPr="00D560F2">
        <w:rPr>
          <w:rFonts w:hint="eastAsia"/>
        </w:rPr>
        <w:t>可以被</w:t>
      </w:r>
      <w:r>
        <w:rPr>
          <w:rFonts w:hint="eastAsia"/>
        </w:rPr>
        <w:t>视为机构内部主要利益相关者，包括股东、高管人员、员工、消费者等之间进行利益平衡的制度</w:t>
      </w:r>
      <w:r w:rsidR="00DA238A" w:rsidRPr="00D560F2">
        <w:rPr>
          <w:rFonts w:hint="eastAsia"/>
        </w:rPr>
        <w:t>框架，</w:t>
      </w:r>
      <w:r>
        <w:rPr>
          <w:rFonts w:hint="eastAsia"/>
        </w:rPr>
        <w:t>其目标是防止</w:t>
      </w:r>
      <w:r w:rsidR="00DA238A" w:rsidRPr="00D560F2">
        <w:rPr>
          <w:rFonts w:hint="eastAsia"/>
        </w:rPr>
        <w:t>任何部门</w:t>
      </w:r>
      <w:r w:rsidR="00D17312">
        <w:rPr>
          <w:rFonts w:hint="eastAsia"/>
        </w:rPr>
        <w:t>或个人侵害机构的利益，治理的有效性，是确保管理效率的前提和基础。许多治理问题可能表现为管理上的不足，但却很难完全依靠管理的改善去解决，“治标而不治本”顶多能收到暂时之效，而无法解决长久之忧。</w:t>
      </w:r>
    </w:p>
    <w:p w14:paraId="64B3076F" w14:textId="77777777" w:rsidR="00DA238A" w:rsidRPr="00D560F2" w:rsidRDefault="00D17312" w:rsidP="003A783C">
      <w:pPr>
        <w:ind w:left="1" w:firstLine="420"/>
        <w:rPr>
          <w:rFonts w:hint="eastAsia"/>
        </w:rPr>
      </w:pPr>
      <w:r>
        <w:rPr>
          <w:rFonts w:hint="eastAsia"/>
        </w:rPr>
        <w:t>前面第一大</w:t>
      </w:r>
      <w:r w:rsidR="00DA238A" w:rsidRPr="00D560F2">
        <w:rPr>
          <w:rFonts w:hint="eastAsia"/>
        </w:rPr>
        <w:t>类的小额信贷机构管理着来自个人、组织和政府机构的</w:t>
      </w:r>
      <w:r w:rsidR="0016376F">
        <w:rPr>
          <w:rFonts w:hint="eastAsia"/>
        </w:rPr>
        <w:t>捐助或慈善性</w:t>
      </w:r>
      <w:r w:rsidR="00DA238A" w:rsidRPr="00D560F2">
        <w:rPr>
          <w:rFonts w:hint="eastAsia"/>
        </w:rPr>
        <w:t>资金</w:t>
      </w:r>
      <w:r w:rsidR="0016376F">
        <w:rPr>
          <w:rFonts w:hint="eastAsia"/>
        </w:rPr>
        <w:t>；而第三大类</w:t>
      </w:r>
      <w:r w:rsidR="00DA238A" w:rsidRPr="00D560F2">
        <w:rPr>
          <w:rFonts w:hint="eastAsia"/>
        </w:rPr>
        <w:t>小额信贷机构——专业性银行、吸储组织或者常规性银行</w:t>
      </w:r>
      <w:r w:rsidR="0016376F">
        <w:rPr>
          <w:rFonts w:hint="eastAsia"/>
        </w:rPr>
        <w:t>，使用的大部分资金</w:t>
      </w:r>
      <w:r w:rsidR="00DA238A" w:rsidRPr="00D560F2">
        <w:rPr>
          <w:rFonts w:hint="eastAsia"/>
        </w:rPr>
        <w:t>来自于一般大众</w:t>
      </w:r>
      <w:r w:rsidR="0016376F">
        <w:rPr>
          <w:rFonts w:hint="eastAsia"/>
        </w:rPr>
        <w:t>，必须首先确保存款人资金的安全，因此其内部治理要求也会更加严格。</w:t>
      </w:r>
    </w:p>
    <w:p w14:paraId="43310943" w14:textId="77777777" w:rsidR="00DA238A" w:rsidRPr="00DA238A" w:rsidRDefault="0016376F" w:rsidP="003A783C">
      <w:pPr>
        <w:ind w:left="1" w:firstLine="420"/>
        <w:rPr>
          <w:rFonts w:hint="eastAsia"/>
        </w:rPr>
      </w:pPr>
      <w:r>
        <w:rPr>
          <w:rFonts w:ascii="宋体" w:hAnsi="宋体" w:hint="eastAsia"/>
          <w:szCs w:val="21"/>
        </w:rPr>
        <w:t>由于金融行业与外部监管机构之间存在广泛的信息不对称现象，</w:t>
      </w:r>
      <w:r w:rsidR="00A17B22">
        <w:rPr>
          <w:rFonts w:ascii="宋体" w:hAnsi="宋体" w:hint="eastAsia"/>
          <w:szCs w:val="21"/>
        </w:rPr>
        <w:t>完全依靠监管部门进行外部监管，其效率常常并不高。而</w:t>
      </w:r>
      <w:r w:rsidR="00DA238A" w:rsidRPr="00D560F2">
        <w:rPr>
          <w:rFonts w:ascii="宋体" w:hAnsi="宋体" w:hint="eastAsia"/>
          <w:szCs w:val="21"/>
        </w:rPr>
        <w:t>行业协会</w:t>
      </w:r>
      <w:r w:rsidR="00A17B22">
        <w:rPr>
          <w:rFonts w:ascii="宋体" w:hAnsi="宋体" w:hint="eastAsia"/>
          <w:szCs w:val="21"/>
        </w:rPr>
        <w:t>等行业自律组织的建立和成功运作，可以在很大程度上弥补这方面的缺陷。一些</w:t>
      </w:r>
      <w:r w:rsidR="00DA238A" w:rsidRPr="00D560F2">
        <w:rPr>
          <w:rFonts w:ascii="宋体" w:hAnsi="宋体" w:hint="eastAsia"/>
          <w:szCs w:val="21"/>
        </w:rPr>
        <w:t>非盈利性小额信贷机构已经在一些国家或者地区形成了一种伞形组织（umbrella groups），</w:t>
      </w:r>
      <w:r w:rsidR="00A17B22">
        <w:rPr>
          <w:rFonts w:ascii="宋体" w:hAnsi="宋体" w:hint="eastAsia"/>
          <w:szCs w:val="21"/>
        </w:rPr>
        <w:t>其</w:t>
      </w:r>
      <w:r w:rsidR="00DA238A" w:rsidRPr="00D560F2">
        <w:rPr>
          <w:rFonts w:ascii="宋体" w:hAnsi="宋体" w:hint="eastAsia"/>
          <w:szCs w:val="21"/>
        </w:rPr>
        <w:t>目的</w:t>
      </w:r>
      <w:r w:rsidR="00A17B22">
        <w:rPr>
          <w:rFonts w:ascii="宋体" w:hAnsi="宋体" w:hint="eastAsia"/>
          <w:szCs w:val="21"/>
        </w:rPr>
        <w:t>是为了</w:t>
      </w:r>
      <w:r w:rsidR="00DA238A" w:rsidRPr="00D560F2">
        <w:rPr>
          <w:rFonts w:ascii="宋体" w:hAnsi="宋体" w:hint="eastAsia"/>
          <w:szCs w:val="21"/>
        </w:rPr>
        <w:t>共享</w:t>
      </w:r>
      <w:r w:rsidR="00A17B22">
        <w:rPr>
          <w:rFonts w:ascii="宋体" w:hAnsi="宋体" w:hint="eastAsia"/>
          <w:szCs w:val="21"/>
        </w:rPr>
        <w:t>技术</w:t>
      </w:r>
      <w:r w:rsidR="00DA238A" w:rsidRPr="00D560F2">
        <w:rPr>
          <w:rFonts w:ascii="宋体" w:hAnsi="宋体" w:hint="eastAsia"/>
          <w:szCs w:val="21"/>
        </w:rPr>
        <w:t>、</w:t>
      </w:r>
      <w:r w:rsidR="00A17B22" w:rsidRPr="00D560F2">
        <w:rPr>
          <w:rFonts w:ascii="宋体" w:hAnsi="宋体" w:hint="eastAsia"/>
          <w:szCs w:val="21"/>
        </w:rPr>
        <w:t>提</w:t>
      </w:r>
      <w:r w:rsidR="00A17B22">
        <w:rPr>
          <w:rFonts w:ascii="宋体" w:hAnsi="宋体" w:hint="eastAsia"/>
          <w:szCs w:val="21"/>
        </w:rPr>
        <w:t>高</w:t>
      </w:r>
      <w:r w:rsidR="00DA238A" w:rsidRPr="00D560F2">
        <w:rPr>
          <w:rFonts w:ascii="宋体" w:hAnsi="宋体" w:hint="eastAsia"/>
          <w:szCs w:val="21"/>
        </w:rPr>
        <w:t>内部自我监管</w:t>
      </w:r>
      <w:r w:rsidR="00A17B22">
        <w:rPr>
          <w:rFonts w:ascii="宋体" w:hAnsi="宋体" w:hint="eastAsia"/>
          <w:szCs w:val="21"/>
        </w:rPr>
        <w:t>的效率、</w:t>
      </w:r>
      <w:r w:rsidR="00DA238A" w:rsidRPr="00D560F2">
        <w:rPr>
          <w:rFonts w:ascii="宋体" w:hAnsi="宋体" w:hint="eastAsia"/>
          <w:szCs w:val="21"/>
        </w:rPr>
        <w:t>为提高管理和运营水平而设立标准</w:t>
      </w:r>
      <w:r w:rsidR="00A17B22">
        <w:rPr>
          <w:rFonts w:ascii="宋体" w:hAnsi="宋体" w:hint="eastAsia"/>
          <w:szCs w:val="21"/>
        </w:rPr>
        <w:t>等</w:t>
      </w:r>
      <w:r w:rsidR="00DA238A" w:rsidRPr="00D560F2">
        <w:rPr>
          <w:rFonts w:ascii="宋体" w:hAnsi="宋体" w:hint="eastAsia"/>
          <w:szCs w:val="21"/>
        </w:rPr>
        <w:t>。</w:t>
      </w:r>
      <w:r w:rsidR="00A17B22">
        <w:rPr>
          <w:rFonts w:ascii="宋体" w:hAnsi="宋体" w:hint="eastAsia"/>
          <w:szCs w:val="21"/>
        </w:rPr>
        <w:t>不过，无论是伞形组织或其他形式的自律组织</w:t>
      </w:r>
      <w:r w:rsidR="00DA238A" w:rsidRPr="00D560F2">
        <w:rPr>
          <w:rFonts w:ascii="宋体" w:hAnsi="宋体" w:hint="eastAsia"/>
          <w:szCs w:val="21"/>
        </w:rPr>
        <w:t>，</w:t>
      </w:r>
      <w:r w:rsidR="00A17B22">
        <w:rPr>
          <w:rFonts w:ascii="宋体" w:hAnsi="宋体" w:hint="eastAsia"/>
          <w:szCs w:val="21"/>
        </w:rPr>
        <w:t>都</w:t>
      </w:r>
      <w:r w:rsidR="00DA238A" w:rsidRPr="00D560F2">
        <w:rPr>
          <w:rFonts w:ascii="宋体" w:hAnsi="宋体" w:hint="eastAsia"/>
          <w:szCs w:val="21"/>
        </w:rPr>
        <w:t>只有大量的机构</w:t>
      </w:r>
      <w:r w:rsidR="00A17B22">
        <w:rPr>
          <w:rFonts w:ascii="宋体" w:hAnsi="宋体" w:hint="eastAsia"/>
          <w:szCs w:val="21"/>
        </w:rPr>
        <w:t>能</w:t>
      </w:r>
      <w:r w:rsidR="00DA238A" w:rsidRPr="00D560F2">
        <w:rPr>
          <w:rFonts w:ascii="宋体" w:hAnsi="宋体" w:hint="eastAsia"/>
          <w:szCs w:val="21"/>
        </w:rPr>
        <w:t>处于伞形组织的管辖之内，而且违反</w:t>
      </w:r>
      <w:r w:rsidR="00A17B22">
        <w:rPr>
          <w:rFonts w:ascii="宋体" w:hAnsi="宋体" w:hint="eastAsia"/>
          <w:szCs w:val="21"/>
        </w:rPr>
        <w:t>自律规则后</w:t>
      </w:r>
      <w:r w:rsidR="00DA238A" w:rsidRPr="00D560F2">
        <w:rPr>
          <w:rFonts w:ascii="宋体" w:hAnsi="宋体" w:hint="eastAsia"/>
          <w:szCs w:val="21"/>
        </w:rPr>
        <w:t>会被</w:t>
      </w:r>
      <w:r w:rsidR="00A17B22">
        <w:rPr>
          <w:rFonts w:ascii="宋体" w:hAnsi="宋体" w:hint="eastAsia"/>
          <w:szCs w:val="21"/>
        </w:rPr>
        <w:t>严格</w:t>
      </w:r>
      <w:r w:rsidR="00DA238A" w:rsidRPr="00D560F2">
        <w:rPr>
          <w:rFonts w:ascii="宋体" w:hAnsi="宋体" w:hint="eastAsia"/>
          <w:szCs w:val="21"/>
        </w:rPr>
        <w:t>制裁的情况下，自</w:t>
      </w:r>
      <w:r w:rsidR="00A17B22">
        <w:rPr>
          <w:rFonts w:ascii="宋体" w:hAnsi="宋体" w:hint="eastAsia"/>
          <w:szCs w:val="21"/>
        </w:rPr>
        <w:t>律组织的</w:t>
      </w:r>
      <w:r w:rsidR="00DA238A" w:rsidRPr="00D560F2">
        <w:rPr>
          <w:rFonts w:ascii="宋体" w:hAnsi="宋体" w:hint="eastAsia"/>
          <w:szCs w:val="21"/>
        </w:rPr>
        <w:t>监督才会有效。</w:t>
      </w:r>
    </w:p>
    <w:p w14:paraId="4B3D244F" w14:textId="77777777" w:rsidR="00091FC9" w:rsidRPr="00607E64" w:rsidRDefault="00091FC9" w:rsidP="00607E64">
      <w:pPr>
        <w:pStyle w:val="ad"/>
        <w:keepNext/>
        <w:keepLines/>
        <w:numPr>
          <w:ilvl w:val="2"/>
          <w:numId w:val="53"/>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分类监管的必要性和必然性</w:t>
      </w:r>
    </w:p>
    <w:p w14:paraId="03A6C3CB" w14:textId="77777777" w:rsidR="00DA238A" w:rsidRPr="00D560F2" w:rsidRDefault="00DA238A" w:rsidP="008C4455">
      <w:pPr>
        <w:ind w:left="1" w:firstLine="420"/>
        <w:rPr>
          <w:rFonts w:hint="eastAsia"/>
        </w:rPr>
      </w:pPr>
      <w:r w:rsidRPr="00D560F2">
        <w:rPr>
          <w:rFonts w:hint="eastAsia"/>
        </w:rPr>
        <w:t>对小额信贷机构进行分类的目的</w:t>
      </w:r>
      <w:r w:rsidR="006066D7">
        <w:rPr>
          <w:rFonts w:hint="eastAsia"/>
        </w:rPr>
        <w:t>之一</w:t>
      </w:r>
      <w:r w:rsidR="00B47C19">
        <w:rPr>
          <w:rFonts w:hint="eastAsia"/>
        </w:rPr>
        <w:t>，</w:t>
      </w:r>
      <w:r w:rsidRPr="00D560F2">
        <w:rPr>
          <w:rFonts w:hint="eastAsia"/>
        </w:rPr>
        <w:t>是</w:t>
      </w:r>
      <w:r w:rsidR="006066D7">
        <w:rPr>
          <w:rFonts w:hint="eastAsia"/>
        </w:rPr>
        <w:t>为了</w:t>
      </w:r>
      <w:r w:rsidRPr="00D560F2">
        <w:rPr>
          <w:rFonts w:hint="eastAsia"/>
        </w:rPr>
        <w:t>使监管更有针对性，更能有的放矢，使有限的监管资源得到更有效的配置。通过分类监管，</w:t>
      </w:r>
      <w:r w:rsidR="00B47C19">
        <w:rPr>
          <w:rFonts w:hint="eastAsia"/>
        </w:rPr>
        <w:t>有助于机构</w:t>
      </w:r>
      <w:r w:rsidRPr="00D560F2">
        <w:rPr>
          <w:rFonts w:hint="eastAsia"/>
        </w:rPr>
        <w:t>业绩</w:t>
      </w:r>
      <w:r w:rsidR="00B47C19">
        <w:rPr>
          <w:rFonts w:hint="eastAsia"/>
        </w:rPr>
        <w:t>的</w:t>
      </w:r>
      <w:r w:rsidRPr="00D560F2">
        <w:rPr>
          <w:rFonts w:hint="eastAsia"/>
        </w:rPr>
        <w:t>量化</w:t>
      </w:r>
      <w:r w:rsidR="00B47C19">
        <w:rPr>
          <w:rFonts w:hint="eastAsia"/>
        </w:rPr>
        <w:t>、</w:t>
      </w:r>
      <w:r w:rsidRPr="00D560F2">
        <w:rPr>
          <w:rFonts w:hint="eastAsia"/>
        </w:rPr>
        <w:t>差距</w:t>
      </w:r>
      <w:r w:rsidR="00B47C19">
        <w:rPr>
          <w:rFonts w:hint="eastAsia"/>
        </w:rPr>
        <w:t>的</w:t>
      </w:r>
      <w:r w:rsidRPr="00D560F2">
        <w:rPr>
          <w:rFonts w:hint="eastAsia"/>
        </w:rPr>
        <w:t>比较</w:t>
      </w:r>
      <w:r w:rsidR="006066D7">
        <w:rPr>
          <w:rFonts w:hint="eastAsia"/>
        </w:rPr>
        <w:t>。在对小额信贷机构分类监管时，其具体的分类方式，可以参考：</w:t>
      </w:r>
    </w:p>
    <w:p w14:paraId="2FB1F519" w14:textId="77777777" w:rsidR="00DA238A" w:rsidRPr="00D560F2" w:rsidRDefault="00DA238A" w:rsidP="003A783C">
      <w:pPr>
        <w:ind w:left="1" w:firstLine="420"/>
        <w:rPr>
          <w:rFonts w:hint="eastAsia"/>
        </w:rPr>
      </w:pPr>
      <w:r w:rsidRPr="00D560F2">
        <w:rPr>
          <w:rFonts w:hint="eastAsia"/>
        </w:rPr>
        <w:t>（</w:t>
      </w:r>
      <w:r w:rsidRPr="00D560F2">
        <w:rPr>
          <w:rFonts w:hint="eastAsia"/>
        </w:rPr>
        <w:t>1</w:t>
      </w:r>
      <w:r w:rsidRPr="00D560F2">
        <w:rPr>
          <w:rFonts w:hint="eastAsia"/>
        </w:rPr>
        <w:t>）有些非营利性小额信贷机构</w:t>
      </w:r>
      <w:r w:rsidR="008C4455">
        <w:rPr>
          <w:rFonts w:hint="eastAsia"/>
        </w:rPr>
        <w:t>，</w:t>
      </w:r>
      <w:r w:rsidRPr="00D560F2">
        <w:rPr>
          <w:rFonts w:hint="eastAsia"/>
        </w:rPr>
        <w:t>已经开始通过批发存款或者存款等价物筹集资金（如</w:t>
      </w:r>
      <w:r w:rsidR="008C4455">
        <w:rPr>
          <w:rFonts w:hint="eastAsia"/>
        </w:rPr>
        <w:t>第</w:t>
      </w:r>
      <w:r w:rsidR="008220D5">
        <w:rPr>
          <w:rFonts w:hint="eastAsia"/>
        </w:rPr>
        <w:t>一</w:t>
      </w:r>
      <w:r w:rsidR="008C4455">
        <w:rPr>
          <w:rFonts w:hint="eastAsia"/>
        </w:rPr>
        <w:t>大类第</w:t>
      </w:r>
      <w:r w:rsidR="008C4455">
        <w:rPr>
          <w:rFonts w:hint="eastAsia"/>
        </w:rPr>
        <w:t>3</w:t>
      </w:r>
      <w:r w:rsidR="008C4455">
        <w:rPr>
          <w:rFonts w:hint="eastAsia"/>
        </w:rPr>
        <w:t>小类的机构</w:t>
      </w:r>
      <w:r w:rsidRPr="00D560F2">
        <w:rPr>
          <w:rFonts w:hint="eastAsia"/>
        </w:rPr>
        <w:t>），</w:t>
      </w:r>
      <w:commentRangeStart w:id="31"/>
      <w:r w:rsidRPr="00D560F2">
        <w:rPr>
          <w:rFonts w:hint="eastAsia"/>
        </w:rPr>
        <w:t>这类小额信贷机构应该满足证券交易所的证券注册要求。</w:t>
      </w:r>
      <w:commentRangeEnd w:id="31"/>
      <w:r w:rsidR="008C4455">
        <w:rPr>
          <w:rStyle w:val="af0"/>
        </w:rPr>
        <w:commentReference w:id="31"/>
      </w:r>
      <w:r w:rsidRPr="00D560F2">
        <w:rPr>
          <w:rFonts w:hint="eastAsia"/>
        </w:rPr>
        <w:t>当机构发行批发性金融工具（如商业票据和投资参与证）时，</w:t>
      </w:r>
      <w:r w:rsidR="008C4455">
        <w:rPr>
          <w:rFonts w:hint="eastAsia"/>
        </w:rPr>
        <w:t>则还须</w:t>
      </w:r>
      <w:r w:rsidRPr="00D560F2">
        <w:rPr>
          <w:rFonts w:hint="eastAsia"/>
        </w:rPr>
        <w:t>满足特定的财务要求，</w:t>
      </w:r>
      <w:r w:rsidR="008C4455">
        <w:rPr>
          <w:rFonts w:hint="eastAsia"/>
        </w:rPr>
        <w:t>且必须具备足够的</w:t>
      </w:r>
      <w:r w:rsidRPr="00D560F2">
        <w:rPr>
          <w:rFonts w:hint="eastAsia"/>
        </w:rPr>
        <w:t>投资和人员配置。</w:t>
      </w:r>
    </w:p>
    <w:p w14:paraId="59149C51" w14:textId="77777777" w:rsidR="00DA238A" w:rsidRPr="00D560F2" w:rsidRDefault="00DA238A" w:rsidP="003A783C">
      <w:pPr>
        <w:ind w:left="1" w:firstLine="420"/>
        <w:rPr>
          <w:rFonts w:hint="eastAsia"/>
        </w:rPr>
      </w:pPr>
      <w:r w:rsidRPr="00D560F2">
        <w:rPr>
          <w:rFonts w:hint="eastAsia"/>
        </w:rPr>
        <w:t>（</w:t>
      </w:r>
      <w:r w:rsidRPr="00D560F2">
        <w:rPr>
          <w:rFonts w:hint="eastAsia"/>
        </w:rPr>
        <w:t>2</w:t>
      </w:r>
      <w:r w:rsidRPr="00D560F2">
        <w:rPr>
          <w:rFonts w:hint="eastAsia"/>
        </w:rPr>
        <w:t>）</w:t>
      </w:r>
      <w:r w:rsidR="008C4455">
        <w:rPr>
          <w:rFonts w:hint="eastAsia"/>
        </w:rPr>
        <w:t>第</w:t>
      </w:r>
      <w:r w:rsidR="008220D5">
        <w:rPr>
          <w:rFonts w:hint="eastAsia"/>
        </w:rPr>
        <w:t>一</w:t>
      </w:r>
      <w:r w:rsidR="008C4455">
        <w:rPr>
          <w:rFonts w:hint="eastAsia"/>
        </w:rPr>
        <w:t>大类中的第</w:t>
      </w:r>
      <w:r w:rsidRPr="00D560F2">
        <w:rPr>
          <w:rFonts w:hint="eastAsia"/>
        </w:rPr>
        <w:t>2</w:t>
      </w:r>
      <w:r w:rsidRPr="00D560F2">
        <w:rPr>
          <w:rFonts w:hint="eastAsia"/>
        </w:rPr>
        <w:t>、</w:t>
      </w:r>
      <w:r w:rsidRPr="00D560F2">
        <w:rPr>
          <w:rFonts w:hint="eastAsia"/>
        </w:rPr>
        <w:t>3</w:t>
      </w:r>
      <w:r w:rsidR="008C4455">
        <w:rPr>
          <w:rFonts w:hint="eastAsia"/>
        </w:rPr>
        <w:t>小类，及第</w:t>
      </w:r>
      <w:r w:rsidR="008220D5">
        <w:rPr>
          <w:rFonts w:hint="eastAsia"/>
        </w:rPr>
        <w:t>二</w:t>
      </w:r>
      <w:r w:rsidR="008C4455">
        <w:rPr>
          <w:rFonts w:hint="eastAsia"/>
        </w:rPr>
        <w:t>大类的机构</w:t>
      </w:r>
      <w:r w:rsidR="008220D5">
        <w:rPr>
          <w:rFonts w:hint="eastAsia"/>
        </w:rPr>
        <w:t>中的一部分，</w:t>
      </w:r>
      <w:r w:rsidRPr="00D560F2">
        <w:rPr>
          <w:rFonts w:hint="eastAsia"/>
        </w:rPr>
        <w:t>在</w:t>
      </w:r>
      <w:r w:rsidR="008220D5">
        <w:rPr>
          <w:rFonts w:hint="eastAsia"/>
        </w:rPr>
        <w:t>其</w:t>
      </w:r>
      <w:r w:rsidRPr="00D560F2">
        <w:rPr>
          <w:rFonts w:hint="eastAsia"/>
        </w:rPr>
        <w:t>贷款合同中</w:t>
      </w:r>
      <w:r w:rsidR="008220D5">
        <w:rPr>
          <w:rFonts w:hint="eastAsia"/>
        </w:rPr>
        <w:t>可能</w:t>
      </w:r>
      <w:r w:rsidRPr="00D560F2">
        <w:rPr>
          <w:rFonts w:hint="eastAsia"/>
        </w:rPr>
        <w:t>具有强制存款条件，</w:t>
      </w:r>
      <w:r w:rsidR="008220D5">
        <w:rPr>
          <w:rFonts w:hint="eastAsia"/>
        </w:rPr>
        <w:t>但其吸收存款的范围仅限于已有的客户，所以，只要将这些机构吸收存款的范围和额度加以控制即可，不必将其置于</w:t>
      </w:r>
      <w:r w:rsidRPr="00D560F2">
        <w:rPr>
          <w:rFonts w:hint="eastAsia"/>
        </w:rPr>
        <w:t>一般银行法</w:t>
      </w:r>
      <w:r w:rsidR="008220D5">
        <w:rPr>
          <w:rFonts w:hint="eastAsia"/>
        </w:rPr>
        <w:t>中进行审慎</w:t>
      </w:r>
      <w:r w:rsidRPr="00D560F2">
        <w:rPr>
          <w:rFonts w:hint="eastAsia"/>
        </w:rPr>
        <w:t>监管，</w:t>
      </w:r>
      <w:r w:rsidR="008220D5">
        <w:rPr>
          <w:rFonts w:hint="eastAsia"/>
        </w:rPr>
        <w:t>也</w:t>
      </w:r>
      <w:r w:rsidRPr="00D560F2">
        <w:rPr>
          <w:rFonts w:hint="eastAsia"/>
        </w:rPr>
        <w:t>不</w:t>
      </w:r>
      <w:r w:rsidR="008220D5">
        <w:rPr>
          <w:rFonts w:hint="eastAsia"/>
        </w:rPr>
        <w:t>必经过</w:t>
      </w:r>
      <w:r w:rsidRPr="00D560F2">
        <w:rPr>
          <w:rFonts w:hint="eastAsia"/>
        </w:rPr>
        <w:t>特别的</w:t>
      </w:r>
      <w:r w:rsidR="008220D5">
        <w:rPr>
          <w:rFonts w:hint="eastAsia"/>
        </w:rPr>
        <w:t>审</w:t>
      </w:r>
      <w:r w:rsidRPr="00D560F2">
        <w:rPr>
          <w:rFonts w:hint="eastAsia"/>
        </w:rPr>
        <w:t>批。</w:t>
      </w:r>
    </w:p>
    <w:p w14:paraId="06BDC046" w14:textId="77777777" w:rsidR="00DA238A" w:rsidRPr="00D560F2" w:rsidRDefault="00DA238A" w:rsidP="003A783C">
      <w:pPr>
        <w:ind w:left="1" w:firstLine="420"/>
        <w:rPr>
          <w:rFonts w:hint="eastAsia"/>
        </w:rPr>
      </w:pPr>
      <w:r w:rsidRPr="00D560F2">
        <w:rPr>
          <w:rFonts w:hint="eastAsia"/>
        </w:rPr>
        <w:t>（</w:t>
      </w:r>
      <w:r w:rsidRPr="00D560F2">
        <w:rPr>
          <w:rFonts w:hint="eastAsia"/>
        </w:rPr>
        <w:t>3</w:t>
      </w:r>
      <w:r w:rsidRPr="00D560F2">
        <w:rPr>
          <w:rFonts w:hint="eastAsia"/>
        </w:rPr>
        <w:t>）与那些只吸收会员存款的小额信贷机构相比，吸收非会员存款</w:t>
      </w:r>
      <w:r w:rsidR="008220D5">
        <w:rPr>
          <w:rFonts w:hint="eastAsia"/>
        </w:rPr>
        <w:t>、向</w:t>
      </w:r>
      <w:r w:rsidRPr="00D560F2">
        <w:rPr>
          <w:rFonts w:hint="eastAsia"/>
        </w:rPr>
        <w:t>信用合作社或者信用组织吸储的小额信贷机构</w:t>
      </w:r>
      <w:r w:rsidR="008220D5">
        <w:rPr>
          <w:rFonts w:hint="eastAsia"/>
        </w:rPr>
        <w:t>，其风险</w:t>
      </w:r>
      <w:r w:rsidRPr="00D560F2">
        <w:rPr>
          <w:rFonts w:hint="eastAsia"/>
        </w:rPr>
        <w:t>更大（如</w:t>
      </w:r>
      <w:r w:rsidR="008220D5">
        <w:rPr>
          <w:rFonts w:hint="eastAsia"/>
        </w:rPr>
        <w:t>第二大类的机构中的一部分</w:t>
      </w:r>
      <w:r w:rsidRPr="00D560F2">
        <w:rPr>
          <w:rFonts w:hint="eastAsia"/>
        </w:rPr>
        <w:t>）。</w:t>
      </w:r>
      <w:r w:rsidR="00E94347">
        <w:rPr>
          <w:rFonts w:hint="eastAsia"/>
        </w:rPr>
        <w:t>这些机构可以</w:t>
      </w:r>
      <w:r w:rsidRPr="00D560F2">
        <w:rPr>
          <w:rFonts w:hint="eastAsia"/>
        </w:rPr>
        <w:t>吸收非会员存款</w:t>
      </w:r>
      <w:r w:rsidR="00E94347">
        <w:rPr>
          <w:rFonts w:hint="eastAsia"/>
        </w:rPr>
        <w:t>，可能会在特定区域内广泛吸收</w:t>
      </w:r>
      <w:r w:rsidRPr="00D560F2">
        <w:rPr>
          <w:rFonts w:hint="eastAsia"/>
        </w:rPr>
        <w:t>会员，这不但扩大了经营范围而且增加了存款数量</w:t>
      </w:r>
      <w:r w:rsidR="00E94347">
        <w:rPr>
          <w:rFonts w:hint="eastAsia"/>
        </w:rPr>
        <w:t>；但相比于真正意义上的商业银行，其吸收存款的范围和额度仍然是很有限的，所以，</w:t>
      </w:r>
      <w:r w:rsidR="00E94347">
        <w:rPr>
          <w:rStyle w:val="pr101"/>
          <w:vanish/>
          <w:color w:val="333333"/>
        </w:rPr>
        <w:t>EV209439347CS</w:t>
      </w:r>
      <w:r w:rsidR="00E94347">
        <w:rPr>
          <w:rStyle w:val="pr101"/>
          <w:rFonts w:hint="eastAsia"/>
          <w:color w:val="333333"/>
        </w:rPr>
        <w:t>对这类机构的监管会比前一类机构更严，但比真正意义上的商业银行更宽松一些。</w:t>
      </w:r>
    </w:p>
    <w:p w14:paraId="3885DFAC" w14:textId="77777777" w:rsidR="00DA238A" w:rsidRPr="00D560F2" w:rsidRDefault="00DA238A" w:rsidP="003A783C">
      <w:pPr>
        <w:ind w:left="1" w:firstLine="420"/>
        <w:rPr>
          <w:rFonts w:hint="eastAsia"/>
        </w:rPr>
      </w:pPr>
      <w:r w:rsidRPr="00D560F2">
        <w:rPr>
          <w:rFonts w:hint="eastAsia"/>
        </w:rPr>
        <w:t>（</w:t>
      </w:r>
      <w:r w:rsidRPr="00D560F2">
        <w:rPr>
          <w:rFonts w:hint="eastAsia"/>
        </w:rPr>
        <w:t>4</w:t>
      </w:r>
      <w:r w:rsidRPr="00D560F2">
        <w:rPr>
          <w:rFonts w:hint="eastAsia"/>
        </w:rPr>
        <w:t>）</w:t>
      </w:r>
      <w:r w:rsidR="00E94347">
        <w:rPr>
          <w:rFonts w:hint="eastAsia"/>
        </w:rPr>
        <w:t>第三大类中，第</w:t>
      </w:r>
      <w:r w:rsidR="00E94347">
        <w:rPr>
          <w:rFonts w:hint="eastAsia"/>
        </w:rPr>
        <w:t>1</w:t>
      </w:r>
      <w:r w:rsidR="00E94347">
        <w:rPr>
          <w:rFonts w:hint="eastAsia"/>
        </w:rPr>
        <w:t>小类的机构，其</w:t>
      </w:r>
      <w:r w:rsidRPr="00D560F2">
        <w:rPr>
          <w:rFonts w:hint="eastAsia"/>
        </w:rPr>
        <w:t>运营类似于非银行中介机构、财务公司、专业或者特殊银行。这种机构可以向公众吸储，它吸储数量的大小一般被限制在它总合格资产的</w:t>
      </w:r>
      <w:r w:rsidR="0046110A">
        <w:rPr>
          <w:rFonts w:hint="eastAsia"/>
        </w:rPr>
        <w:t>一定比例以内、</w:t>
      </w:r>
      <w:r w:rsidRPr="00D560F2">
        <w:rPr>
          <w:rFonts w:hint="eastAsia"/>
        </w:rPr>
        <w:t>且</w:t>
      </w:r>
      <w:r w:rsidR="0046110A">
        <w:rPr>
          <w:rFonts w:hint="eastAsia"/>
        </w:rPr>
        <w:t>其</w:t>
      </w:r>
      <w:r w:rsidRPr="00D560F2">
        <w:rPr>
          <w:rFonts w:hint="eastAsia"/>
        </w:rPr>
        <w:t>吸储活动被限制在特定范围</w:t>
      </w:r>
      <w:r w:rsidR="0046110A">
        <w:rPr>
          <w:rFonts w:hint="eastAsia"/>
        </w:rPr>
        <w:t>以内</w:t>
      </w:r>
      <w:r w:rsidRPr="00D560F2">
        <w:rPr>
          <w:rFonts w:hint="eastAsia"/>
        </w:rPr>
        <w:t>。</w:t>
      </w:r>
      <w:r w:rsidR="0046110A">
        <w:rPr>
          <w:rFonts w:hint="eastAsia"/>
        </w:rPr>
        <w:t>其中第三大类第</w:t>
      </w:r>
      <w:r w:rsidR="0046110A">
        <w:rPr>
          <w:rFonts w:hint="eastAsia"/>
        </w:rPr>
        <w:t>1</w:t>
      </w:r>
      <w:r w:rsidR="0046110A">
        <w:rPr>
          <w:rFonts w:hint="eastAsia"/>
        </w:rPr>
        <w:t>小类与第</w:t>
      </w:r>
      <w:r w:rsidR="0046110A">
        <w:rPr>
          <w:rFonts w:hint="eastAsia"/>
        </w:rPr>
        <w:t>2</w:t>
      </w:r>
      <w:r w:rsidR="0046110A">
        <w:rPr>
          <w:rFonts w:hint="eastAsia"/>
        </w:rPr>
        <w:t>、</w:t>
      </w:r>
      <w:r w:rsidR="0046110A">
        <w:rPr>
          <w:rFonts w:hint="eastAsia"/>
        </w:rPr>
        <w:t>3</w:t>
      </w:r>
      <w:r w:rsidR="0046110A">
        <w:rPr>
          <w:rFonts w:hint="eastAsia"/>
        </w:rPr>
        <w:t>小类</w:t>
      </w:r>
      <w:r w:rsidRPr="00D560F2">
        <w:rPr>
          <w:rFonts w:hint="eastAsia"/>
        </w:rPr>
        <w:t>的主要区别在于，类型</w:t>
      </w:r>
      <w:r w:rsidR="0046110A">
        <w:rPr>
          <w:rFonts w:hint="eastAsia"/>
        </w:rPr>
        <w:t>1</w:t>
      </w:r>
      <w:r w:rsidR="0046110A">
        <w:rPr>
          <w:rFonts w:hint="eastAsia"/>
        </w:rPr>
        <w:t>小类的</w:t>
      </w:r>
      <w:r w:rsidRPr="00D560F2">
        <w:rPr>
          <w:rFonts w:hint="eastAsia"/>
        </w:rPr>
        <w:t>机构要受限于资产</w:t>
      </w:r>
      <w:r w:rsidR="0046110A">
        <w:rPr>
          <w:rFonts w:hint="eastAsia"/>
        </w:rPr>
        <w:t>比例方面的管制，</w:t>
      </w:r>
      <w:r w:rsidRPr="00D560F2">
        <w:rPr>
          <w:rFonts w:hint="eastAsia"/>
        </w:rPr>
        <w:t>所获得的存款</w:t>
      </w:r>
      <w:r w:rsidR="0046110A">
        <w:rPr>
          <w:rFonts w:hint="eastAsia"/>
        </w:rPr>
        <w:t>也可能</w:t>
      </w:r>
      <w:r w:rsidRPr="00D560F2">
        <w:rPr>
          <w:rFonts w:hint="eastAsia"/>
        </w:rPr>
        <w:t>被要求</w:t>
      </w:r>
      <w:r w:rsidR="0046110A">
        <w:rPr>
          <w:rFonts w:hint="eastAsia"/>
        </w:rPr>
        <w:t>保</w:t>
      </w:r>
      <w:r w:rsidRPr="00D560F2">
        <w:rPr>
          <w:rFonts w:hint="eastAsia"/>
        </w:rPr>
        <w:t>留固定金额</w:t>
      </w:r>
      <w:r w:rsidR="0046110A">
        <w:rPr>
          <w:rFonts w:hint="eastAsia"/>
        </w:rPr>
        <w:t>，而不能全部用于放贷</w:t>
      </w:r>
      <w:r w:rsidRPr="00D560F2">
        <w:rPr>
          <w:rFonts w:hint="eastAsia"/>
        </w:rPr>
        <w:t>。</w:t>
      </w:r>
      <w:r w:rsidR="004E53DC">
        <w:rPr>
          <w:rFonts w:hint="eastAsia"/>
        </w:rPr>
        <w:t>比如，第三大类的第</w:t>
      </w:r>
      <w:r w:rsidR="004E53DC">
        <w:rPr>
          <w:rFonts w:hint="eastAsia"/>
        </w:rPr>
        <w:t>1</w:t>
      </w:r>
      <w:r w:rsidR="004E53DC">
        <w:rPr>
          <w:rFonts w:hint="eastAsia"/>
        </w:rPr>
        <w:t>小类的</w:t>
      </w:r>
      <w:r w:rsidRPr="00D560F2">
        <w:rPr>
          <w:rFonts w:hint="eastAsia"/>
        </w:rPr>
        <w:t>机构必须</w:t>
      </w:r>
      <w:r w:rsidR="004E53DC">
        <w:rPr>
          <w:rFonts w:hint="eastAsia"/>
        </w:rPr>
        <w:t>达到</w:t>
      </w:r>
      <w:r w:rsidRPr="00D560F2">
        <w:rPr>
          <w:rFonts w:hint="eastAsia"/>
        </w:rPr>
        <w:t>资本充足率的要求</w:t>
      </w:r>
      <w:r w:rsidR="004E53DC">
        <w:rPr>
          <w:rFonts w:hint="eastAsia"/>
        </w:rPr>
        <w:t>、如果其服务和运营</w:t>
      </w:r>
      <w:r w:rsidRPr="00D560F2">
        <w:rPr>
          <w:rFonts w:hint="eastAsia"/>
        </w:rPr>
        <w:t>受</w:t>
      </w:r>
      <w:r w:rsidR="004E53DC">
        <w:rPr>
          <w:rFonts w:hint="eastAsia"/>
        </w:rPr>
        <w:t>到</w:t>
      </w:r>
      <w:r w:rsidRPr="00D560F2">
        <w:rPr>
          <w:rFonts w:hint="eastAsia"/>
        </w:rPr>
        <w:t>限制</w:t>
      </w:r>
      <w:r w:rsidR="004E53DC">
        <w:rPr>
          <w:rFonts w:hint="eastAsia"/>
        </w:rPr>
        <w:t>时，其资本充足率的要求还可能更高。</w:t>
      </w:r>
      <w:r w:rsidRPr="00D560F2">
        <w:rPr>
          <w:rFonts w:hint="eastAsia"/>
        </w:rPr>
        <w:t>有限吸储能力特权</w:t>
      </w:r>
      <w:r w:rsidR="004E53DC">
        <w:rPr>
          <w:rFonts w:hint="eastAsia"/>
        </w:rPr>
        <w:t>，</w:t>
      </w:r>
      <w:r w:rsidR="005B64EE">
        <w:rPr>
          <w:rFonts w:hint="eastAsia"/>
        </w:rPr>
        <w:t>产生了对其</w:t>
      </w:r>
      <w:r w:rsidRPr="00D560F2">
        <w:rPr>
          <w:rFonts w:hint="eastAsia"/>
        </w:rPr>
        <w:t>流动性风险和存款运营能力</w:t>
      </w:r>
      <w:r w:rsidR="005B64EE">
        <w:rPr>
          <w:rFonts w:hint="eastAsia"/>
        </w:rPr>
        <w:t>的必然要求</w:t>
      </w:r>
      <w:r w:rsidRPr="00D560F2">
        <w:rPr>
          <w:rFonts w:hint="eastAsia"/>
        </w:rPr>
        <w:t>。</w:t>
      </w:r>
    </w:p>
    <w:p w14:paraId="02E2A3B4" w14:textId="77777777" w:rsidR="00DA238A" w:rsidRPr="00DA238A" w:rsidRDefault="00DA238A" w:rsidP="003A783C">
      <w:pPr>
        <w:ind w:left="1" w:firstLine="420"/>
        <w:rPr>
          <w:rFonts w:hint="eastAsia"/>
        </w:rPr>
      </w:pPr>
      <w:r w:rsidRPr="00D560F2">
        <w:rPr>
          <w:rFonts w:hint="eastAsia"/>
        </w:rPr>
        <w:t>（</w:t>
      </w:r>
      <w:r w:rsidRPr="00D560F2">
        <w:rPr>
          <w:rFonts w:hint="eastAsia"/>
        </w:rPr>
        <w:t>5</w:t>
      </w:r>
      <w:r w:rsidRPr="00D560F2">
        <w:rPr>
          <w:rFonts w:hint="eastAsia"/>
        </w:rPr>
        <w:t>）</w:t>
      </w:r>
      <w:r w:rsidR="005B64EE">
        <w:rPr>
          <w:rFonts w:hint="eastAsia"/>
        </w:rPr>
        <w:t>第三大</w:t>
      </w:r>
      <w:r w:rsidRPr="00D560F2">
        <w:rPr>
          <w:rFonts w:hint="eastAsia"/>
        </w:rPr>
        <w:t>类</w:t>
      </w:r>
      <w:r w:rsidR="005B64EE">
        <w:rPr>
          <w:rFonts w:hint="eastAsia"/>
        </w:rPr>
        <w:t>的第</w:t>
      </w:r>
      <w:r w:rsidR="005B64EE">
        <w:rPr>
          <w:rFonts w:hint="eastAsia"/>
        </w:rPr>
        <w:t>2</w:t>
      </w:r>
      <w:r w:rsidR="005B64EE">
        <w:rPr>
          <w:rFonts w:hint="eastAsia"/>
        </w:rPr>
        <w:t>、</w:t>
      </w:r>
      <w:r w:rsidR="005B64EE">
        <w:rPr>
          <w:rFonts w:hint="eastAsia"/>
        </w:rPr>
        <w:t>3</w:t>
      </w:r>
      <w:r w:rsidR="005B64EE">
        <w:rPr>
          <w:rFonts w:hint="eastAsia"/>
        </w:rPr>
        <w:t>小类的机构，，</w:t>
      </w:r>
      <w:r w:rsidRPr="00D560F2">
        <w:rPr>
          <w:rFonts w:hint="eastAsia"/>
        </w:rPr>
        <w:t>作为共</w:t>
      </w:r>
      <w:r w:rsidR="005B64EE">
        <w:rPr>
          <w:rFonts w:hint="eastAsia"/>
        </w:rPr>
        <w:t>有的</w:t>
      </w:r>
      <w:r w:rsidRPr="00D560F2">
        <w:rPr>
          <w:rFonts w:hint="eastAsia"/>
        </w:rPr>
        <w:t>（</w:t>
      </w:r>
      <w:r w:rsidRPr="00D560F2">
        <w:rPr>
          <w:rFonts w:hint="eastAsia"/>
        </w:rPr>
        <w:t>mutual-ownership</w:t>
      </w:r>
      <w:r w:rsidRPr="00D560F2">
        <w:rPr>
          <w:rFonts w:hint="eastAsia"/>
        </w:rPr>
        <w:t>）银行，可以吸收公众存款</w:t>
      </w:r>
      <w:r w:rsidR="005B64EE">
        <w:rPr>
          <w:rFonts w:hint="eastAsia"/>
        </w:rPr>
        <w:t>、</w:t>
      </w:r>
      <w:r w:rsidRPr="00D560F2">
        <w:rPr>
          <w:rFonts w:hint="eastAsia"/>
        </w:rPr>
        <w:t>通过承兑票据创造存款</w:t>
      </w:r>
      <w:r w:rsidR="005B64EE">
        <w:rPr>
          <w:rFonts w:hint="eastAsia"/>
        </w:rPr>
        <w:t>等，与典型的银行已经基本一致，所以应受到与银行一样的审慎监管。</w:t>
      </w:r>
      <w:r w:rsidRPr="00D560F2">
        <w:rPr>
          <w:rFonts w:hint="eastAsia"/>
        </w:rPr>
        <w:t>监管</w:t>
      </w:r>
      <w:r w:rsidR="005B64EE">
        <w:rPr>
          <w:rFonts w:hint="eastAsia"/>
        </w:rPr>
        <w:t>部门会</w:t>
      </w:r>
      <w:r w:rsidRPr="00D560F2">
        <w:rPr>
          <w:rFonts w:hint="eastAsia"/>
        </w:rPr>
        <w:t>关注它们的资本充足率、风险资产的分类、负债的分类以及准备金提取标准、负债和存款的集中度以及存款保险的登记情况</w:t>
      </w:r>
      <w:r w:rsidR="005B64EE">
        <w:rPr>
          <w:rFonts w:hint="eastAsia"/>
        </w:rPr>
        <w:t>等全面的风险情况</w:t>
      </w:r>
      <w:r w:rsidRPr="00D560F2">
        <w:rPr>
          <w:rFonts w:hint="eastAsia"/>
        </w:rPr>
        <w:t>。</w:t>
      </w:r>
    </w:p>
    <w:p w14:paraId="4BAED82D" w14:textId="77777777" w:rsidR="00091FC9" w:rsidRPr="00607E64" w:rsidRDefault="00091FC9" w:rsidP="00607E64">
      <w:pPr>
        <w:pStyle w:val="ad"/>
        <w:keepNext/>
        <w:keepLines/>
        <w:numPr>
          <w:ilvl w:val="2"/>
          <w:numId w:val="53"/>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如何制定我国小额信贷机构的有效监管框架</w:t>
      </w:r>
    </w:p>
    <w:p w14:paraId="0DA82180" w14:textId="77777777" w:rsidR="00B75940" w:rsidRDefault="00DA238A" w:rsidP="00374A2A">
      <w:pPr>
        <w:ind w:left="1" w:firstLine="420"/>
        <w:rPr>
          <w:rFonts w:hint="eastAsia"/>
        </w:rPr>
      </w:pPr>
      <w:r w:rsidRPr="00D560F2">
        <w:rPr>
          <w:rFonts w:hint="eastAsia"/>
        </w:rPr>
        <w:t>近年来，小额贷款公司在我国发展迅速，在扶贫及支持中小企业发展方面发挥了积极的作用。随着我国小额贷款公司的迅速发展，小额贷款公司的监管问题也逐步</w:t>
      </w:r>
      <w:r>
        <w:rPr>
          <w:rFonts w:hint="eastAsia"/>
        </w:rPr>
        <w:t>出现</w:t>
      </w:r>
      <w:r w:rsidRPr="00D560F2">
        <w:rPr>
          <w:rFonts w:hint="eastAsia"/>
        </w:rPr>
        <w:t>，因而建立有效的监管框架是有必要的。</w:t>
      </w:r>
      <w:r w:rsidR="00374A2A">
        <w:rPr>
          <w:rFonts w:hint="eastAsia"/>
        </w:rPr>
        <w:t>综合国际实践的经验，我们认为</w:t>
      </w:r>
      <w:r w:rsidR="00B75940">
        <w:rPr>
          <w:rFonts w:hint="eastAsia"/>
        </w:rPr>
        <w:t>监管框架</w:t>
      </w:r>
      <w:r w:rsidR="00374A2A">
        <w:rPr>
          <w:rFonts w:hint="eastAsia"/>
        </w:rPr>
        <w:t>的</w:t>
      </w:r>
      <w:r w:rsidR="00B75940">
        <w:rPr>
          <w:rFonts w:hint="eastAsia"/>
        </w:rPr>
        <w:t>建立应满足</w:t>
      </w:r>
      <w:r w:rsidR="00374A2A">
        <w:rPr>
          <w:rFonts w:hint="eastAsia"/>
        </w:rPr>
        <w:t>以下</w:t>
      </w:r>
      <w:r w:rsidR="00B75940">
        <w:rPr>
          <w:rFonts w:hint="eastAsia"/>
        </w:rPr>
        <w:t>要求：</w:t>
      </w:r>
      <w:r w:rsidR="00374A2A">
        <w:rPr>
          <w:rFonts w:hint="eastAsia"/>
        </w:rPr>
        <w:t>（</w:t>
      </w:r>
      <w:r w:rsidR="00374A2A">
        <w:rPr>
          <w:rFonts w:hint="eastAsia"/>
        </w:rPr>
        <w:t>1</w:t>
      </w:r>
      <w:r w:rsidR="00374A2A">
        <w:rPr>
          <w:rFonts w:hint="eastAsia"/>
        </w:rPr>
        <w:t>）</w:t>
      </w:r>
      <w:r w:rsidR="00B75940">
        <w:rPr>
          <w:rFonts w:hint="eastAsia"/>
        </w:rPr>
        <w:t>灵活性。即监管框架必须适应小额信贷机构运行机制的特征，采取比较灵活的更具弹性的措施</w:t>
      </w:r>
      <w:r w:rsidR="00374A2A">
        <w:rPr>
          <w:rFonts w:hint="eastAsia"/>
        </w:rPr>
        <w:t>；（</w:t>
      </w:r>
      <w:r w:rsidR="00374A2A">
        <w:rPr>
          <w:rFonts w:hint="eastAsia"/>
        </w:rPr>
        <w:t>2</w:t>
      </w:r>
      <w:r w:rsidR="00374A2A">
        <w:rPr>
          <w:rFonts w:hint="eastAsia"/>
        </w:rPr>
        <w:t>）</w:t>
      </w:r>
      <w:r w:rsidR="00B75940">
        <w:rPr>
          <w:rFonts w:hint="eastAsia"/>
        </w:rPr>
        <w:t>激励兼容。监管框架应有利于调动小额信贷机构、投资人、捐助人的积极性</w:t>
      </w:r>
      <w:r w:rsidR="00374A2A">
        <w:rPr>
          <w:rFonts w:hint="eastAsia"/>
        </w:rPr>
        <w:t>；（</w:t>
      </w:r>
      <w:r w:rsidR="00374A2A">
        <w:rPr>
          <w:rFonts w:hint="eastAsia"/>
        </w:rPr>
        <w:t>3</w:t>
      </w:r>
      <w:r w:rsidR="00374A2A">
        <w:rPr>
          <w:rFonts w:hint="eastAsia"/>
        </w:rPr>
        <w:t>）</w:t>
      </w:r>
      <w:r w:rsidR="00B75940">
        <w:rPr>
          <w:rFonts w:hint="eastAsia"/>
        </w:rPr>
        <w:t>成本收益相平衡。即监管框架必须考虑到监管</w:t>
      </w:r>
      <w:r w:rsidR="00374A2A">
        <w:rPr>
          <w:rFonts w:hint="eastAsia"/>
        </w:rPr>
        <w:t>的成</w:t>
      </w:r>
      <w:r w:rsidR="00B75940">
        <w:rPr>
          <w:rFonts w:hint="eastAsia"/>
        </w:rPr>
        <w:t>本</w:t>
      </w:r>
      <w:r w:rsidR="00374A2A">
        <w:rPr>
          <w:rFonts w:hint="eastAsia"/>
        </w:rPr>
        <w:t>和给被</w:t>
      </w:r>
      <w:r w:rsidR="00B75940">
        <w:rPr>
          <w:rFonts w:hint="eastAsia"/>
        </w:rPr>
        <w:t>监管机构</w:t>
      </w:r>
      <w:r w:rsidR="00374A2A">
        <w:rPr>
          <w:rFonts w:hint="eastAsia"/>
        </w:rPr>
        <w:t>增加的成本，应与所预期的收益之间取得平衡；（</w:t>
      </w:r>
      <w:r w:rsidR="00374A2A">
        <w:rPr>
          <w:rFonts w:hint="eastAsia"/>
        </w:rPr>
        <w:t>4</w:t>
      </w:r>
      <w:r w:rsidR="00374A2A">
        <w:rPr>
          <w:rFonts w:hint="eastAsia"/>
        </w:rPr>
        <w:t>）</w:t>
      </w:r>
      <w:r w:rsidR="00B75940">
        <w:rPr>
          <w:rFonts w:hint="eastAsia"/>
        </w:rPr>
        <w:t>适应性。监管框架必须与现有各类小额信贷机构的实际性质和类别相适应</w:t>
      </w:r>
      <w:r w:rsidR="00374A2A">
        <w:rPr>
          <w:rFonts w:hint="eastAsia"/>
        </w:rPr>
        <w:t>；（</w:t>
      </w:r>
      <w:r w:rsidR="00374A2A">
        <w:rPr>
          <w:rFonts w:hint="eastAsia"/>
        </w:rPr>
        <w:t>5</w:t>
      </w:r>
      <w:r w:rsidR="00374A2A">
        <w:rPr>
          <w:rFonts w:hint="eastAsia"/>
        </w:rPr>
        <w:t>）内外监管相结合。基于风险的自我监管与和外部强制管理相结合。应鼓励小额信贷机构在监管框架中多进行自我监管，使其更有动力在内部风险管理的基础上进行自我监管；（</w:t>
      </w:r>
      <w:r w:rsidR="00374A2A">
        <w:rPr>
          <w:rFonts w:hint="eastAsia"/>
        </w:rPr>
        <w:t>6</w:t>
      </w:r>
      <w:r w:rsidR="00374A2A">
        <w:rPr>
          <w:rFonts w:hint="eastAsia"/>
        </w:rPr>
        <w:t>）鼓励自律。在控制监管成本的基础上，应鼓励行业性自律协会对小额信贷机构进行信用评级、业务监督和信息披露。</w:t>
      </w:r>
    </w:p>
    <w:p w14:paraId="0619EC3E" w14:textId="77777777" w:rsidR="00B75940" w:rsidRPr="00B75940" w:rsidRDefault="00B75940" w:rsidP="003A783C">
      <w:pPr>
        <w:ind w:left="1" w:firstLine="420"/>
        <w:rPr>
          <w:rFonts w:hint="eastAsia"/>
        </w:rPr>
      </w:pPr>
      <w:r>
        <w:rPr>
          <w:rFonts w:hint="eastAsia"/>
        </w:rPr>
        <w:t>具体</w:t>
      </w:r>
      <w:r w:rsidR="00D749B7">
        <w:rPr>
          <w:rFonts w:hint="eastAsia"/>
        </w:rPr>
        <w:t>在建设相关</w:t>
      </w:r>
      <w:r>
        <w:rPr>
          <w:rFonts w:hint="eastAsia"/>
        </w:rPr>
        <w:t>监管框架</w:t>
      </w:r>
      <w:r w:rsidR="00D749B7">
        <w:rPr>
          <w:rFonts w:hint="eastAsia"/>
        </w:rPr>
        <w:t>时，可参考以下思路</w:t>
      </w:r>
      <w:r>
        <w:rPr>
          <w:rFonts w:hint="eastAsia"/>
        </w:rPr>
        <w:t>：</w:t>
      </w:r>
    </w:p>
    <w:p w14:paraId="2B88B79A" w14:textId="77777777" w:rsidR="00DA238A" w:rsidRPr="00D560F2" w:rsidRDefault="00EC4961" w:rsidP="003A783C">
      <w:pPr>
        <w:ind w:left="1" w:firstLine="420"/>
        <w:rPr>
          <w:rFonts w:hint="eastAsia"/>
        </w:rPr>
      </w:pPr>
      <w:r>
        <w:rPr>
          <w:rFonts w:hint="eastAsia"/>
        </w:rPr>
        <w:t xml:space="preserve"> </w:t>
      </w:r>
      <w:r w:rsidR="00DA238A">
        <w:rPr>
          <w:rFonts w:hint="eastAsia"/>
        </w:rPr>
        <w:t>1</w:t>
      </w:r>
      <w:r w:rsidR="00DA238A">
        <w:rPr>
          <w:rFonts w:hint="eastAsia"/>
        </w:rPr>
        <w:t>、</w:t>
      </w:r>
      <w:r w:rsidR="00DA238A" w:rsidRPr="00D560F2">
        <w:rPr>
          <w:rFonts w:hint="eastAsia"/>
        </w:rPr>
        <w:t>应明确小额贷款公司</w:t>
      </w:r>
      <w:r w:rsidR="007A555E">
        <w:rPr>
          <w:rFonts w:hint="eastAsia"/>
        </w:rPr>
        <w:t>与</w:t>
      </w:r>
      <w:r w:rsidR="00DA238A" w:rsidRPr="00D560F2">
        <w:rPr>
          <w:rFonts w:hint="eastAsia"/>
        </w:rPr>
        <w:t>银行金融机构</w:t>
      </w:r>
      <w:r w:rsidR="007A555E">
        <w:rPr>
          <w:rFonts w:hint="eastAsia"/>
        </w:rPr>
        <w:t>间</w:t>
      </w:r>
      <w:r w:rsidR="00DA238A" w:rsidRPr="00D560F2">
        <w:rPr>
          <w:rFonts w:hint="eastAsia"/>
        </w:rPr>
        <w:t>的</w:t>
      </w:r>
      <w:r w:rsidR="007A555E">
        <w:rPr>
          <w:rFonts w:hint="eastAsia"/>
        </w:rPr>
        <w:t>差异</w:t>
      </w:r>
      <w:r w:rsidR="00DA238A" w:rsidRPr="00D560F2">
        <w:rPr>
          <w:rFonts w:hint="eastAsia"/>
        </w:rPr>
        <w:t>。在我国，金融机构分为银行金融机构和非银行金融机构两大类。银行金融机构以营利为目的，以吸收存款，发放贷款为主要的业务，包括在我国境内设立的商业银行、城市信用合作社、农村信用合作社等金融机构以及政策性银行。非银行金融机构包括金融资产管理公司信托公司、企业集团财务公司、金融租赁公司等。小额贷款公司经营贷款业务，应将其归为金融机构，但是</w:t>
      </w:r>
      <w:r w:rsidR="007A555E">
        <w:rPr>
          <w:rFonts w:hint="eastAsia"/>
        </w:rPr>
        <w:t>当前的</w:t>
      </w:r>
      <w:r w:rsidR="00DA238A" w:rsidRPr="00D560F2">
        <w:rPr>
          <w:rFonts w:hint="eastAsia"/>
        </w:rPr>
        <w:t>小额贷款公司不能吸收存款，也不能办理转账和结算业务，与商业银行有着</w:t>
      </w:r>
      <w:r w:rsidR="007A555E">
        <w:rPr>
          <w:rFonts w:hint="eastAsia"/>
        </w:rPr>
        <w:t>显著</w:t>
      </w:r>
      <w:r w:rsidR="00DA238A" w:rsidRPr="00D560F2">
        <w:rPr>
          <w:rFonts w:hint="eastAsia"/>
        </w:rPr>
        <w:t>区别，所以应该将其明确为非银行金融机构。</w:t>
      </w:r>
      <w:r w:rsidR="007A555E">
        <w:rPr>
          <w:rFonts w:hint="eastAsia"/>
        </w:rPr>
        <w:t>诚然，如果其他小额信贷机构将来发展到可以吸收会员或客户的存款、以至可以吸收公众存款时，对这些机构的区分，就不能只看机构的名称，而是要看这些机构是否能吸收存款、以及吸收存款时在主体与对象、范围、额度限制等方面的具体情况，在具体分析后分别采取不同的监管措施。</w:t>
      </w:r>
    </w:p>
    <w:p w14:paraId="36F867D0" w14:textId="77777777" w:rsidR="00DA238A" w:rsidRDefault="00DA238A" w:rsidP="003A783C">
      <w:pPr>
        <w:ind w:left="1" w:firstLine="420"/>
        <w:rPr>
          <w:rFonts w:hint="eastAsia"/>
        </w:rPr>
      </w:pPr>
      <w:r>
        <w:rPr>
          <w:rFonts w:hint="eastAsia"/>
        </w:rPr>
        <w:t>2</w:t>
      </w:r>
      <w:r>
        <w:rPr>
          <w:rFonts w:hint="eastAsia"/>
        </w:rPr>
        <w:t>、</w:t>
      </w:r>
      <w:r w:rsidRPr="00D560F2">
        <w:rPr>
          <w:rFonts w:hint="eastAsia"/>
        </w:rPr>
        <w:t>确定小额贷款机构的监管主体。对于小额信贷机构的监管部门，现在流行的</w:t>
      </w:r>
      <w:r w:rsidR="00314AAC">
        <w:rPr>
          <w:rFonts w:hint="eastAsia"/>
        </w:rPr>
        <w:t>主要</w:t>
      </w:r>
      <w:r w:rsidRPr="00D560F2">
        <w:rPr>
          <w:rFonts w:hint="eastAsia"/>
        </w:rPr>
        <w:t>有三种看法：一是</w:t>
      </w:r>
      <w:r w:rsidR="00314AAC">
        <w:rPr>
          <w:rFonts w:hint="eastAsia"/>
        </w:rPr>
        <w:t>由</w:t>
      </w:r>
      <w:r w:rsidRPr="00D560F2">
        <w:rPr>
          <w:rFonts w:hint="eastAsia"/>
        </w:rPr>
        <w:t>地方政府监管；</w:t>
      </w:r>
      <w:r w:rsidR="00314AAC">
        <w:rPr>
          <w:rFonts w:hint="eastAsia"/>
        </w:rPr>
        <w:t>二</w:t>
      </w:r>
      <w:r w:rsidRPr="00D560F2">
        <w:rPr>
          <w:rFonts w:hint="eastAsia"/>
        </w:rPr>
        <w:t>是由银监会监管；三是成立专门的小额信贷监管部门</w:t>
      </w:r>
      <w:r w:rsidR="00314AAC">
        <w:rPr>
          <w:rFonts w:hint="eastAsia"/>
        </w:rPr>
        <w:t>来监管</w:t>
      </w:r>
      <w:r w:rsidRPr="00D560F2">
        <w:rPr>
          <w:rFonts w:hint="eastAsia"/>
        </w:rPr>
        <w:t>。根据国际经验，结合我国的国情，</w:t>
      </w:r>
      <w:r w:rsidR="00314AAC">
        <w:rPr>
          <w:rFonts w:hint="eastAsia"/>
        </w:rPr>
        <w:t>我们认为，设立专门的小额信贷机构监管部门，可能是较好的选择。虽然</w:t>
      </w:r>
      <w:r w:rsidRPr="00D560F2">
        <w:rPr>
          <w:rFonts w:hint="eastAsia"/>
        </w:rPr>
        <w:t>银监会作为我国唯一法定</w:t>
      </w:r>
      <w:r w:rsidR="00314AAC">
        <w:rPr>
          <w:rFonts w:hint="eastAsia"/>
        </w:rPr>
        <w:t>的</w:t>
      </w:r>
      <w:r w:rsidRPr="00D560F2">
        <w:rPr>
          <w:rFonts w:hint="eastAsia"/>
        </w:rPr>
        <w:t>银行金融机构的监管</w:t>
      </w:r>
      <w:r w:rsidR="00314AAC">
        <w:rPr>
          <w:rFonts w:hint="eastAsia"/>
        </w:rPr>
        <w:t>者，但鉴于小额信贷机构与商业银行之间的巨大差异，特别是对商业银行执行的严格的审慎监管模式与对非银行金融机构执行的非审慎模式之间所存在的显著不同，我们认为由银监会监管非银行金融机构并不好，很容易出现直接套用商业银行模式用于小额信贷监管的可能</w:t>
      </w:r>
      <w:r w:rsidRPr="00D560F2">
        <w:rPr>
          <w:rFonts w:hint="eastAsia"/>
        </w:rPr>
        <w:t>。</w:t>
      </w:r>
    </w:p>
    <w:p w14:paraId="72B35A5F" w14:textId="77777777" w:rsidR="00B76EFD" w:rsidRPr="00B76EFD" w:rsidRDefault="00B76EFD" w:rsidP="003A783C">
      <w:pPr>
        <w:ind w:left="1" w:firstLine="420"/>
        <w:rPr>
          <w:rFonts w:hint="eastAsia"/>
        </w:rPr>
      </w:pPr>
      <w:r>
        <w:rPr>
          <w:rFonts w:hint="eastAsia"/>
        </w:rPr>
        <w:t>3</w:t>
      </w:r>
      <w:r>
        <w:rPr>
          <w:rFonts w:hint="eastAsia"/>
        </w:rPr>
        <w:t>、</w:t>
      </w:r>
      <w:r w:rsidRPr="00B76EFD">
        <w:rPr>
          <w:rFonts w:hint="eastAsia"/>
        </w:rPr>
        <w:t>明确监管目标。小额信贷的</w:t>
      </w:r>
      <w:r w:rsidR="00314AAC">
        <w:rPr>
          <w:rFonts w:hint="eastAsia"/>
        </w:rPr>
        <w:t>监管目标，除了维护金融系统的稳定、控制风险等之外</w:t>
      </w:r>
      <w:r w:rsidRPr="00B76EFD">
        <w:rPr>
          <w:rFonts w:hint="eastAsia"/>
        </w:rPr>
        <w:t>，还有一个重要的目标就是：金融普惠。</w:t>
      </w:r>
      <w:r w:rsidR="00314AAC">
        <w:rPr>
          <w:rFonts w:hint="eastAsia"/>
        </w:rPr>
        <w:t>特别是对于以自有资本为借贷资金而不吸收存款的小额信贷机构，其资金安全性不应是监管的重点，因为投资主体自会加以控制。此时，这些机构如何促进社会进步应该做为监管的重要内容。</w:t>
      </w:r>
    </w:p>
    <w:p w14:paraId="659ED71C" w14:textId="77777777" w:rsidR="00DA238A" w:rsidRPr="00D560F2" w:rsidRDefault="00EC4961" w:rsidP="003A783C">
      <w:pPr>
        <w:ind w:left="1" w:firstLine="420"/>
        <w:rPr>
          <w:rFonts w:hint="eastAsia"/>
        </w:rPr>
      </w:pPr>
      <w:r>
        <w:rPr>
          <w:rFonts w:hint="eastAsia"/>
        </w:rPr>
        <w:t>4</w:t>
      </w:r>
      <w:r w:rsidR="00DA238A">
        <w:rPr>
          <w:rFonts w:hint="eastAsia"/>
        </w:rPr>
        <w:t>、</w:t>
      </w:r>
      <w:r w:rsidR="009507BE">
        <w:rPr>
          <w:rFonts w:hint="eastAsia"/>
        </w:rPr>
        <w:t>建立和完善小额信贷相关</w:t>
      </w:r>
      <w:r w:rsidR="00DA238A" w:rsidRPr="00D560F2">
        <w:rPr>
          <w:rFonts w:hint="eastAsia"/>
        </w:rPr>
        <w:t>法律制度。</w:t>
      </w:r>
      <w:r w:rsidR="006A1A7F" w:rsidRPr="00D560F2">
        <w:rPr>
          <w:rFonts w:hint="eastAsia"/>
        </w:rPr>
        <w:t>目前我国小额贷款公司的发展处</w:t>
      </w:r>
      <w:r w:rsidR="006A1A7F">
        <w:rPr>
          <w:rFonts w:hint="eastAsia"/>
        </w:rPr>
        <w:t>于</w:t>
      </w:r>
      <w:r w:rsidR="006A1A7F" w:rsidRPr="00D560F2">
        <w:rPr>
          <w:rFonts w:hint="eastAsia"/>
        </w:rPr>
        <w:t>尝试阶段，法律制度的缺失</w:t>
      </w:r>
      <w:r w:rsidR="006A1A7F">
        <w:rPr>
          <w:rFonts w:hint="eastAsia"/>
        </w:rPr>
        <w:t>已经</w:t>
      </w:r>
      <w:r w:rsidR="006A1A7F" w:rsidRPr="00D560F2">
        <w:rPr>
          <w:rFonts w:hint="eastAsia"/>
        </w:rPr>
        <w:t>成为制约小额贷款机构发展的瓶颈，构建适当的法律制度就成为推动其健康持续发展的关键。</w:t>
      </w:r>
      <w:r w:rsidR="006A1A7F">
        <w:rPr>
          <w:rFonts w:hint="eastAsia"/>
        </w:rPr>
        <w:t>就我国的实际，我们认为应制定专门的</w:t>
      </w:r>
      <w:r w:rsidR="006A1A7F" w:rsidRPr="00D560F2">
        <w:rPr>
          <w:rFonts w:hint="eastAsia"/>
        </w:rPr>
        <w:t xml:space="preserve"> </w:t>
      </w:r>
      <w:r w:rsidR="006A1A7F" w:rsidRPr="00D560F2">
        <w:rPr>
          <w:rFonts w:hint="eastAsia"/>
        </w:rPr>
        <w:t>《小额信贷机构监管法》，</w:t>
      </w:r>
      <w:r w:rsidR="006A1A7F">
        <w:rPr>
          <w:rFonts w:hint="eastAsia"/>
        </w:rPr>
        <w:t>就</w:t>
      </w:r>
      <w:r w:rsidR="009507BE">
        <w:rPr>
          <w:rFonts w:hint="eastAsia"/>
        </w:rPr>
        <w:t>小额信贷机构的法律地位、</w:t>
      </w:r>
      <w:r w:rsidR="00DA238A" w:rsidRPr="00D560F2">
        <w:rPr>
          <w:rFonts w:hint="eastAsia"/>
        </w:rPr>
        <w:t>监管的规则和内容</w:t>
      </w:r>
      <w:r w:rsidR="009507BE">
        <w:rPr>
          <w:rFonts w:hint="eastAsia"/>
        </w:rPr>
        <w:t>、</w:t>
      </w:r>
      <w:r w:rsidR="006A1A7F">
        <w:rPr>
          <w:rFonts w:hint="eastAsia"/>
        </w:rPr>
        <w:t>法律责任等制定明确的规则</w:t>
      </w:r>
      <w:r w:rsidR="00DA238A" w:rsidRPr="00D560F2">
        <w:rPr>
          <w:rFonts w:hint="eastAsia"/>
        </w:rPr>
        <w:t>。</w:t>
      </w:r>
    </w:p>
    <w:p w14:paraId="19AF3CE5" w14:textId="77777777" w:rsidR="00DA238A" w:rsidRPr="00D560F2" w:rsidRDefault="00EC4961" w:rsidP="003A783C">
      <w:pPr>
        <w:ind w:left="1" w:firstLine="420"/>
        <w:rPr>
          <w:rFonts w:hint="eastAsia"/>
        </w:rPr>
      </w:pPr>
      <w:r>
        <w:rPr>
          <w:rFonts w:hint="eastAsia"/>
        </w:rPr>
        <w:t>5</w:t>
      </w:r>
      <w:r w:rsidR="00DA238A">
        <w:rPr>
          <w:rFonts w:hint="eastAsia"/>
        </w:rPr>
        <w:t>、</w:t>
      </w:r>
      <w:r w:rsidR="00DA238A" w:rsidRPr="00D560F2">
        <w:rPr>
          <w:rFonts w:hint="eastAsia"/>
        </w:rPr>
        <w:t>对小额信贷机构的分类监管</w:t>
      </w:r>
    </w:p>
    <w:p w14:paraId="72BFC9FF" w14:textId="77777777" w:rsidR="00DA238A" w:rsidRPr="00D560F2" w:rsidRDefault="00DA238A" w:rsidP="003A783C">
      <w:pPr>
        <w:ind w:left="1" w:firstLineChars="144" w:firstLine="302"/>
        <w:rPr>
          <w:rFonts w:hint="eastAsia"/>
        </w:rPr>
      </w:pPr>
      <w:r>
        <w:rPr>
          <w:rFonts w:hint="eastAsia"/>
        </w:rPr>
        <w:t>（</w:t>
      </w:r>
      <w:r>
        <w:rPr>
          <w:rFonts w:hint="eastAsia"/>
        </w:rPr>
        <w:t>1</w:t>
      </w:r>
      <w:r>
        <w:rPr>
          <w:rFonts w:hint="eastAsia"/>
        </w:rPr>
        <w:t>）</w:t>
      </w:r>
      <w:r w:rsidRPr="00D560F2">
        <w:rPr>
          <w:rFonts w:hint="eastAsia"/>
        </w:rPr>
        <w:t>对</w:t>
      </w:r>
      <w:r w:rsidR="0045468E">
        <w:rPr>
          <w:rFonts w:hint="eastAsia"/>
        </w:rPr>
        <w:t>银行性质类</w:t>
      </w:r>
      <w:r w:rsidRPr="00D560F2">
        <w:rPr>
          <w:rFonts w:hint="eastAsia"/>
        </w:rPr>
        <w:t>小额信贷机构的审慎监管</w:t>
      </w:r>
    </w:p>
    <w:p w14:paraId="42B52D4E" w14:textId="77777777" w:rsidR="00DA238A" w:rsidRPr="00D560F2" w:rsidRDefault="0045468E" w:rsidP="004C1E23">
      <w:pPr>
        <w:ind w:left="1" w:firstLine="420"/>
        <w:rPr>
          <w:rFonts w:hint="eastAsia"/>
        </w:rPr>
      </w:pPr>
      <w:r>
        <w:rPr>
          <w:rFonts w:hint="eastAsia"/>
        </w:rPr>
        <w:t>对公开吸收非特定对象存款的、本质上与商业银行无异的小额信贷机构，应按商业银行一样进行审慎监管，其主要监管的内容、项目、指标等，可比照商业银行监管进行。主要监管内容至少应包括、但不限于：</w:t>
      </w:r>
      <w:r w:rsidR="00DA238A" w:rsidRPr="00D560F2">
        <w:rPr>
          <w:rFonts w:hint="eastAsia"/>
        </w:rPr>
        <w:t>注册</w:t>
      </w:r>
      <w:r w:rsidRPr="00D560F2">
        <w:rPr>
          <w:rFonts w:hint="eastAsia"/>
        </w:rPr>
        <w:t>资</w:t>
      </w:r>
      <w:r>
        <w:rPr>
          <w:rFonts w:hint="eastAsia"/>
        </w:rPr>
        <w:t>本、</w:t>
      </w:r>
      <w:r w:rsidR="00DA238A" w:rsidRPr="00D560F2">
        <w:rPr>
          <w:rFonts w:hint="eastAsia"/>
        </w:rPr>
        <w:t>资本充足率</w:t>
      </w:r>
      <w:r>
        <w:rPr>
          <w:rFonts w:hint="eastAsia"/>
        </w:rPr>
        <w:t>、</w:t>
      </w:r>
      <w:r w:rsidR="00DA238A" w:rsidRPr="00D560F2">
        <w:rPr>
          <w:rFonts w:hint="eastAsia"/>
        </w:rPr>
        <w:t>资产分类以贷款损失准备金的计提</w:t>
      </w:r>
      <w:r>
        <w:rPr>
          <w:rFonts w:hint="eastAsia"/>
        </w:rPr>
        <w:t>、</w:t>
      </w:r>
      <w:r w:rsidR="00DA238A" w:rsidRPr="00D560F2">
        <w:rPr>
          <w:rFonts w:hint="eastAsia"/>
        </w:rPr>
        <w:t>风险集中度</w:t>
      </w:r>
      <w:r>
        <w:rPr>
          <w:rFonts w:hint="eastAsia"/>
        </w:rPr>
        <w:t>、</w:t>
      </w:r>
      <w:r w:rsidR="00DA238A" w:rsidRPr="00D560F2">
        <w:rPr>
          <w:rFonts w:hint="eastAsia"/>
        </w:rPr>
        <w:t>流动性要求</w:t>
      </w:r>
      <w:r>
        <w:rPr>
          <w:rFonts w:hint="eastAsia"/>
        </w:rPr>
        <w:t>等。</w:t>
      </w:r>
    </w:p>
    <w:p w14:paraId="3B97D1F1" w14:textId="77777777" w:rsidR="00DA238A" w:rsidRPr="00D37AA8" w:rsidRDefault="00DA238A" w:rsidP="004C1E23">
      <w:pPr>
        <w:ind w:left="1" w:firstLine="420"/>
        <w:rPr>
          <w:rFonts w:hint="eastAsia"/>
        </w:rPr>
      </w:pPr>
      <w:r>
        <w:rPr>
          <w:rFonts w:hint="eastAsia"/>
        </w:rPr>
        <w:t>（</w:t>
      </w:r>
      <w:r>
        <w:rPr>
          <w:rFonts w:hint="eastAsia"/>
        </w:rPr>
        <w:t>2</w:t>
      </w:r>
      <w:r>
        <w:rPr>
          <w:rFonts w:hint="eastAsia"/>
        </w:rPr>
        <w:t>）</w:t>
      </w:r>
      <w:r w:rsidRPr="00D560F2">
        <w:rPr>
          <w:rFonts w:hint="eastAsia"/>
        </w:rPr>
        <w:t>对</w:t>
      </w:r>
      <w:r w:rsidR="0045468E">
        <w:rPr>
          <w:rFonts w:hint="eastAsia"/>
        </w:rPr>
        <w:t>不能公开吸收存款的</w:t>
      </w:r>
      <w:r w:rsidRPr="00D560F2">
        <w:rPr>
          <w:rFonts w:hint="eastAsia"/>
        </w:rPr>
        <w:t>小额信贷机构</w:t>
      </w:r>
      <w:r w:rsidR="0045468E">
        <w:rPr>
          <w:rFonts w:hint="eastAsia"/>
        </w:rPr>
        <w:t>，应采用</w:t>
      </w:r>
      <w:r w:rsidRPr="00D560F2">
        <w:rPr>
          <w:rFonts w:hint="eastAsia"/>
        </w:rPr>
        <w:t>非审慎性监管</w:t>
      </w:r>
      <w:r w:rsidR="0045468E">
        <w:rPr>
          <w:rFonts w:hint="eastAsia"/>
        </w:rPr>
        <w:t>模式；并应根据机构吸收存款的对象、范围、额度限制等的具体情况，分别使用不同水平的监管制度。</w:t>
      </w:r>
      <w:r w:rsidRPr="00D560F2">
        <w:rPr>
          <w:rFonts w:hint="eastAsia"/>
        </w:rPr>
        <w:t>监管</w:t>
      </w:r>
      <w:r w:rsidR="0045468E">
        <w:rPr>
          <w:rFonts w:hint="eastAsia"/>
        </w:rPr>
        <w:t>的主要内容包括但不限于：</w:t>
      </w:r>
      <w:r w:rsidRPr="00D560F2">
        <w:rPr>
          <w:rFonts w:hint="eastAsia"/>
        </w:rPr>
        <w:t>业务的准入标准</w:t>
      </w:r>
      <w:r w:rsidR="0045468E">
        <w:rPr>
          <w:rFonts w:hint="eastAsia"/>
        </w:rPr>
        <w:t>、</w:t>
      </w:r>
      <w:r w:rsidRPr="00D560F2">
        <w:rPr>
          <w:rFonts w:hint="eastAsia"/>
        </w:rPr>
        <w:t>客户保护</w:t>
      </w:r>
      <w:r w:rsidR="0045468E">
        <w:rPr>
          <w:rFonts w:hint="eastAsia"/>
        </w:rPr>
        <w:t>、</w:t>
      </w:r>
      <w:r w:rsidRPr="00D560F2">
        <w:rPr>
          <w:rFonts w:hint="eastAsia"/>
        </w:rPr>
        <w:t>会计处理</w:t>
      </w:r>
      <w:r w:rsidR="0045468E">
        <w:rPr>
          <w:rFonts w:hint="eastAsia"/>
        </w:rPr>
        <w:t>等。</w:t>
      </w:r>
    </w:p>
    <w:p w14:paraId="4A5DE4C4" w14:textId="77777777" w:rsidR="00091FC9" w:rsidRPr="00607E64" w:rsidRDefault="00091FC9" w:rsidP="00607E64">
      <w:pPr>
        <w:pStyle w:val="ab"/>
        <w:keepNext/>
        <w:keepLines/>
        <w:numPr>
          <w:ilvl w:val="0"/>
          <w:numId w:val="32"/>
        </w:numPr>
        <w:tabs>
          <w:tab w:val="clear" w:pos="5925"/>
          <w:tab w:val="num" w:pos="0"/>
        </w:tabs>
        <w:spacing w:line="416" w:lineRule="auto"/>
        <w:ind w:left="567" w:hanging="567"/>
        <w:jc w:val="both"/>
        <w:rPr>
          <w:rFonts w:ascii="Cambria" w:hAnsi="Cambria" w:hint="eastAsia"/>
          <w:b/>
          <w:szCs w:val="24"/>
        </w:rPr>
      </w:pPr>
      <w:r w:rsidRPr="00607E64">
        <w:rPr>
          <w:rFonts w:ascii="Cambria" w:hAnsi="Cambria" w:hint="eastAsia"/>
          <w:b/>
          <w:szCs w:val="24"/>
        </w:rPr>
        <w:t>国际小额信贷机构内部风险对我国的借鉴作用</w:t>
      </w:r>
    </w:p>
    <w:p w14:paraId="0F1E015B" w14:textId="77777777" w:rsidR="00091FC9" w:rsidRPr="00607E64" w:rsidRDefault="00091FC9" w:rsidP="00607E64">
      <w:pPr>
        <w:pStyle w:val="ad"/>
        <w:keepNext/>
        <w:keepLines/>
        <w:numPr>
          <w:ilvl w:val="2"/>
          <w:numId w:val="60"/>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国际小额信贷机构内部风险管理的主要措施</w:t>
      </w:r>
    </w:p>
    <w:p w14:paraId="0D26C4D9" w14:textId="77777777" w:rsidR="00FD5FA6" w:rsidRDefault="00EA5C80" w:rsidP="003A783C">
      <w:pPr>
        <w:ind w:left="1" w:firstLine="420"/>
        <w:rPr>
          <w:rFonts w:hint="eastAsia"/>
        </w:rPr>
      </w:pPr>
      <w:r>
        <w:rPr>
          <w:rFonts w:hint="eastAsia"/>
        </w:rPr>
        <w:t>小额信贷机构面临的内部风险包括机构风险、操作风险和财务管理风险</w:t>
      </w:r>
      <w:r w:rsidR="004C1E23">
        <w:rPr>
          <w:rFonts w:hint="eastAsia"/>
        </w:rPr>
        <w:t>等多个方面</w:t>
      </w:r>
      <w:r>
        <w:rPr>
          <w:rFonts w:hint="eastAsia"/>
        </w:rPr>
        <w:t>。</w:t>
      </w:r>
      <w:r w:rsidR="004C1E23">
        <w:rPr>
          <w:rFonts w:hint="eastAsia"/>
        </w:rPr>
        <w:t>其中，</w:t>
      </w:r>
      <w:r w:rsidR="00FD5FA6">
        <w:rPr>
          <w:rFonts w:hint="eastAsia"/>
        </w:rPr>
        <w:t>机构风险主要指威胁到机构的社会目标或者商业目标的风险，主要包括目标客户群的变化以及对捐赠资金的</w:t>
      </w:r>
      <w:r w:rsidR="004C1E23">
        <w:rPr>
          <w:rFonts w:hint="eastAsia"/>
        </w:rPr>
        <w:t>持续</w:t>
      </w:r>
      <w:r w:rsidR="00FD5FA6">
        <w:rPr>
          <w:rFonts w:hint="eastAsia"/>
        </w:rPr>
        <w:t>依赖</w:t>
      </w:r>
      <w:r w:rsidR="004C1E23">
        <w:rPr>
          <w:rFonts w:hint="eastAsia"/>
        </w:rPr>
        <w:t>等；</w:t>
      </w:r>
      <w:r w:rsidR="00FD5FA6">
        <w:rPr>
          <w:rFonts w:hint="eastAsia"/>
        </w:rPr>
        <w:t>操作风险主要指在机构日常的业务操作过程中面对的风险，主要包括信用风险、违约风险、低效率、安全性</w:t>
      </w:r>
      <w:r w:rsidR="004C1E23">
        <w:rPr>
          <w:rFonts w:hint="eastAsia"/>
        </w:rPr>
        <w:t>；</w:t>
      </w:r>
      <w:r w:rsidR="00FD5FA6">
        <w:rPr>
          <w:rFonts w:hint="eastAsia"/>
        </w:rPr>
        <w:t>财务管理风险</w:t>
      </w:r>
      <w:r w:rsidR="004C1E23">
        <w:rPr>
          <w:rFonts w:hint="eastAsia"/>
        </w:rPr>
        <w:t>，则主要</w:t>
      </w:r>
      <w:r w:rsidR="00FD5FA6">
        <w:rPr>
          <w:rFonts w:hint="eastAsia"/>
        </w:rPr>
        <w:t>包括资产负债管理、流动性管理以及系统整合</w:t>
      </w:r>
      <w:r w:rsidR="004C1E23">
        <w:rPr>
          <w:rFonts w:hint="eastAsia"/>
        </w:rPr>
        <w:t>方面的风险。</w:t>
      </w:r>
    </w:p>
    <w:p w14:paraId="235A6292" w14:textId="77777777" w:rsidR="009E6E4E" w:rsidRDefault="00F85C6E" w:rsidP="009E6E4E">
      <w:pPr>
        <w:ind w:left="1" w:firstLine="420"/>
        <w:rPr>
          <w:rFonts w:hint="eastAsia"/>
        </w:rPr>
      </w:pPr>
      <w:r>
        <w:rPr>
          <w:rFonts w:hint="eastAsia"/>
        </w:rPr>
        <w:t>国际上</w:t>
      </w:r>
      <w:r w:rsidR="004C1E23">
        <w:rPr>
          <w:rFonts w:hint="eastAsia"/>
        </w:rPr>
        <w:t>，</w:t>
      </w:r>
      <w:r w:rsidR="00F87689">
        <w:rPr>
          <w:rFonts w:hint="eastAsia"/>
        </w:rPr>
        <w:t>内部</w:t>
      </w:r>
      <w:r>
        <w:rPr>
          <w:rFonts w:hint="eastAsia"/>
        </w:rPr>
        <w:t>风险</w:t>
      </w:r>
      <w:r w:rsidR="004C1E23">
        <w:rPr>
          <w:rFonts w:hint="eastAsia"/>
        </w:rPr>
        <w:t>管理</w:t>
      </w:r>
      <w:r>
        <w:rPr>
          <w:rFonts w:hint="eastAsia"/>
        </w:rPr>
        <w:t>的对策</w:t>
      </w:r>
      <w:r w:rsidR="004C1E23">
        <w:rPr>
          <w:rFonts w:hint="eastAsia"/>
        </w:rPr>
        <w:t>通常</w:t>
      </w:r>
      <w:r w:rsidR="00FD5FA6">
        <w:rPr>
          <w:rFonts w:hint="eastAsia"/>
        </w:rPr>
        <w:t>包括三</w:t>
      </w:r>
      <w:r w:rsidR="009E6E4E">
        <w:rPr>
          <w:rFonts w:hint="eastAsia"/>
        </w:rPr>
        <w:t>种</w:t>
      </w:r>
      <w:r w:rsidR="00FD5FA6">
        <w:rPr>
          <w:rFonts w:hint="eastAsia"/>
        </w:rPr>
        <w:t>不同的机制</w:t>
      </w:r>
      <w:r w:rsidR="004C1E23">
        <w:rPr>
          <w:rFonts w:hint="eastAsia"/>
        </w:rPr>
        <w:t>，即：内部控制、</w:t>
      </w:r>
      <w:r w:rsidR="009E6E4E">
        <w:rPr>
          <w:rFonts w:hint="eastAsia"/>
        </w:rPr>
        <w:t>内部审计和外部的审计</w:t>
      </w:r>
      <w:r w:rsidR="004C1E23">
        <w:rPr>
          <w:rFonts w:hint="eastAsia"/>
        </w:rPr>
        <w:t>。</w:t>
      </w:r>
      <w:r w:rsidR="009E6E4E">
        <w:rPr>
          <w:rFonts w:hint="eastAsia"/>
        </w:rPr>
        <w:t>内部控制问题在前面已经讨论过，这里不再赘述。</w:t>
      </w:r>
    </w:p>
    <w:p w14:paraId="5D84352F" w14:textId="77777777" w:rsidR="00F87689" w:rsidRDefault="00F87689" w:rsidP="009E6E4E">
      <w:pPr>
        <w:ind w:left="1" w:firstLine="420"/>
        <w:rPr>
          <w:rFonts w:hint="eastAsia"/>
        </w:rPr>
      </w:pPr>
      <w:r>
        <w:rPr>
          <w:rFonts w:hint="eastAsia"/>
        </w:rPr>
        <w:t>在内部审计过程中，内部审计人员、管理层</w:t>
      </w:r>
      <w:r w:rsidR="009E6E4E">
        <w:rPr>
          <w:rFonts w:hint="eastAsia"/>
        </w:rPr>
        <w:t>和</w:t>
      </w:r>
      <w:r>
        <w:rPr>
          <w:rFonts w:hint="eastAsia"/>
        </w:rPr>
        <w:t>董事会</w:t>
      </w:r>
      <w:r w:rsidR="009E6E4E">
        <w:rPr>
          <w:rFonts w:hint="eastAsia"/>
        </w:rPr>
        <w:t>将</w:t>
      </w:r>
      <w:r>
        <w:rPr>
          <w:rFonts w:hint="eastAsia"/>
        </w:rPr>
        <w:t>分别承担了不同的责任</w:t>
      </w:r>
      <w:r w:rsidR="009E6E4E">
        <w:rPr>
          <w:rFonts w:hint="eastAsia"/>
        </w:rPr>
        <w:t>，如表</w:t>
      </w:r>
      <w:r w:rsidR="009E6E4E">
        <w:rPr>
          <w:rFonts w:hint="eastAsia"/>
        </w:rPr>
        <w:t>9</w:t>
      </w:r>
      <w:r w:rsidR="009E6E4E" w:rsidRPr="00441947">
        <w:rPr>
          <w:rFonts w:hint="eastAsia"/>
          <w:color w:val="FF0000"/>
        </w:rPr>
        <w:t>－</w:t>
      </w:r>
      <w:r w:rsidR="009E6E4E" w:rsidRPr="00441947">
        <w:rPr>
          <w:rFonts w:hint="eastAsia"/>
          <w:color w:val="FF0000"/>
        </w:rPr>
        <w:t>X</w:t>
      </w:r>
      <w:r w:rsidR="009E6E4E">
        <w:rPr>
          <w:rFonts w:hint="eastAsia"/>
        </w:rPr>
        <w:t>所示。</w:t>
      </w:r>
    </w:p>
    <w:p w14:paraId="33F9241E" w14:textId="77777777" w:rsidR="00F87689" w:rsidRDefault="00F87689" w:rsidP="003A783C">
      <w:pPr>
        <w:ind w:left="1" w:firstLine="420"/>
        <w:rPr>
          <w:rFonts w:hint="eastAsia"/>
          <w:szCs w:val="21"/>
        </w:rPr>
      </w:pPr>
    </w:p>
    <w:p w14:paraId="77EB56C8" w14:textId="77777777" w:rsidR="00F87689" w:rsidRDefault="00A726E4" w:rsidP="00441947">
      <w:pPr>
        <w:pStyle w:val="a7"/>
        <w:ind w:left="1" w:firstLine="400"/>
        <w:jc w:val="center"/>
        <w:rPr>
          <w:rFonts w:hint="eastAsia"/>
          <w:szCs w:val="21"/>
        </w:rPr>
      </w:pPr>
      <w:r>
        <w:rPr>
          <w:rFonts w:hint="eastAsia"/>
        </w:rPr>
        <w:t>表</w:t>
      </w:r>
      <w:r w:rsidR="009E6E4E" w:rsidRPr="00441947">
        <w:rPr>
          <w:rFonts w:hint="eastAsia"/>
          <w:color w:val="FF0000"/>
        </w:rPr>
        <w:t xml:space="preserve">9-X </w:t>
      </w:r>
      <w:r>
        <w:rPr>
          <w:rFonts w:hint="eastAsia"/>
        </w:rPr>
        <w:t>内部审计系统的职责分配</w:t>
      </w:r>
    </w:p>
    <w:tbl>
      <w:tblPr>
        <w:tblW w:w="8522"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6"/>
        <w:gridCol w:w="2410"/>
        <w:gridCol w:w="2886"/>
      </w:tblGrid>
      <w:tr w:rsidR="00F87689" w:rsidRPr="00441947" w14:paraId="46980AC6" w14:textId="77777777" w:rsidTr="00441947">
        <w:tc>
          <w:tcPr>
            <w:tcW w:w="3226" w:type="dxa"/>
            <w:vAlign w:val="center"/>
          </w:tcPr>
          <w:p w14:paraId="1A6D263A" w14:textId="77777777" w:rsidR="00F87689" w:rsidRPr="00441947" w:rsidRDefault="00F87689" w:rsidP="00441947">
            <w:pPr>
              <w:ind w:firstLine="360"/>
              <w:jc w:val="center"/>
              <w:rPr>
                <w:rFonts w:hint="eastAsia"/>
                <w:sz w:val="18"/>
                <w:szCs w:val="21"/>
              </w:rPr>
            </w:pPr>
            <w:r w:rsidRPr="00441947">
              <w:rPr>
                <w:rFonts w:hint="eastAsia"/>
                <w:sz w:val="18"/>
                <w:szCs w:val="21"/>
              </w:rPr>
              <w:t>内部审计人员</w:t>
            </w:r>
          </w:p>
        </w:tc>
        <w:tc>
          <w:tcPr>
            <w:tcW w:w="2410" w:type="dxa"/>
          </w:tcPr>
          <w:p w14:paraId="68604460" w14:textId="77777777" w:rsidR="00F87689" w:rsidRPr="00441947" w:rsidRDefault="00F87689" w:rsidP="00441947">
            <w:pPr>
              <w:ind w:firstLine="360"/>
              <w:jc w:val="center"/>
              <w:rPr>
                <w:rFonts w:hint="eastAsia"/>
                <w:sz w:val="18"/>
                <w:szCs w:val="21"/>
              </w:rPr>
            </w:pPr>
            <w:r w:rsidRPr="00441947">
              <w:rPr>
                <w:rFonts w:hint="eastAsia"/>
                <w:sz w:val="18"/>
                <w:szCs w:val="21"/>
              </w:rPr>
              <w:t>一般管理层</w:t>
            </w:r>
          </w:p>
        </w:tc>
        <w:tc>
          <w:tcPr>
            <w:tcW w:w="2886" w:type="dxa"/>
          </w:tcPr>
          <w:p w14:paraId="502C17C0" w14:textId="77777777" w:rsidR="00F87689" w:rsidRPr="00441947" w:rsidRDefault="00F87689" w:rsidP="00441947">
            <w:pPr>
              <w:ind w:firstLine="360"/>
              <w:jc w:val="center"/>
              <w:rPr>
                <w:rFonts w:hint="eastAsia"/>
                <w:sz w:val="18"/>
                <w:szCs w:val="21"/>
              </w:rPr>
            </w:pPr>
            <w:r w:rsidRPr="00441947">
              <w:rPr>
                <w:rFonts w:hint="eastAsia"/>
                <w:sz w:val="18"/>
                <w:szCs w:val="21"/>
              </w:rPr>
              <w:t>董事会</w:t>
            </w:r>
          </w:p>
        </w:tc>
      </w:tr>
      <w:tr w:rsidR="00F87689" w:rsidRPr="00441947" w14:paraId="0CCA96EA" w14:textId="77777777" w:rsidTr="00441947">
        <w:trPr>
          <w:trHeight w:val="4276"/>
        </w:trPr>
        <w:tc>
          <w:tcPr>
            <w:tcW w:w="3226" w:type="dxa"/>
          </w:tcPr>
          <w:p w14:paraId="51E22898" w14:textId="77777777" w:rsidR="00F87689" w:rsidRPr="00441947" w:rsidRDefault="007123C1" w:rsidP="00441947">
            <w:pPr>
              <w:numPr>
                <w:ilvl w:val="0"/>
                <w:numId w:val="24"/>
              </w:numPr>
              <w:ind w:firstLineChars="0" w:firstLine="360"/>
              <w:rPr>
                <w:rFonts w:hint="eastAsia"/>
                <w:sz w:val="18"/>
              </w:rPr>
            </w:pPr>
            <w:r>
              <w:rPr>
                <w:rFonts w:hint="eastAsia"/>
                <w:sz w:val="18"/>
              </w:rPr>
              <w:t>按</w:t>
            </w:r>
            <w:r w:rsidR="00F87689" w:rsidRPr="00441947">
              <w:rPr>
                <w:rFonts w:hint="eastAsia"/>
                <w:sz w:val="18"/>
              </w:rPr>
              <w:t>董事会要求</w:t>
            </w:r>
            <w:r w:rsidRPr="00257F4E">
              <w:rPr>
                <w:rFonts w:hint="eastAsia"/>
                <w:sz w:val="18"/>
              </w:rPr>
              <w:t>设计</w:t>
            </w:r>
            <w:r w:rsidR="00F87689" w:rsidRPr="00441947">
              <w:rPr>
                <w:rFonts w:hint="eastAsia"/>
                <w:sz w:val="18"/>
              </w:rPr>
              <w:t>综合年度工作计划，包括工作计划和预算表。</w:t>
            </w:r>
          </w:p>
          <w:p w14:paraId="6C3C20D0" w14:textId="77777777" w:rsidR="00F87689" w:rsidRPr="00441947" w:rsidRDefault="00F87689" w:rsidP="00441947">
            <w:pPr>
              <w:numPr>
                <w:ilvl w:val="0"/>
                <w:numId w:val="24"/>
              </w:numPr>
              <w:ind w:firstLineChars="0" w:firstLine="360"/>
              <w:rPr>
                <w:rFonts w:hint="eastAsia"/>
                <w:sz w:val="18"/>
              </w:rPr>
            </w:pPr>
            <w:r w:rsidRPr="00441947">
              <w:rPr>
                <w:rFonts w:hint="eastAsia"/>
                <w:sz w:val="18"/>
              </w:rPr>
              <w:t>设计覆盖整个小额信贷机构的审计工作计划以及相关的审计标准。</w:t>
            </w:r>
          </w:p>
          <w:p w14:paraId="59C3C458" w14:textId="77777777" w:rsidR="00F87689" w:rsidRPr="00441947" w:rsidRDefault="007123C1" w:rsidP="00441947">
            <w:pPr>
              <w:numPr>
                <w:ilvl w:val="0"/>
                <w:numId w:val="24"/>
              </w:numPr>
              <w:ind w:firstLineChars="0" w:firstLine="360"/>
              <w:rPr>
                <w:rFonts w:hint="eastAsia"/>
                <w:sz w:val="18"/>
              </w:rPr>
            </w:pPr>
            <w:r>
              <w:rPr>
                <w:rFonts w:hint="eastAsia"/>
                <w:sz w:val="18"/>
              </w:rPr>
              <w:t>做</w:t>
            </w:r>
            <w:r w:rsidR="00F87689" w:rsidRPr="00441947">
              <w:rPr>
                <w:rFonts w:hint="eastAsia"/>
                <w:sz w:val="18"/>
              </w:rPr>
              <w:t>清晰</w:t>
            </w:r>
            <w:r>
              <w:rPr>
                <w:rFonts w:hint="eastAsia"/>
                <w:sz w:val="18"/>
              </w:rPr>
              <w:t>陈</w:t>
            </w:r>
            <w:r w:rsidRPr="00441947">
              <w:rPr>
                <w:rFonts w:hint="eastAsia"/>
                <w:sz w:val="18"/>
              </w:rPr>
              <w:t>述</w:t>
            </w:r>
            <w:r w:rsidR="00F87689" w:rsidRPr="00441947">
              <w:rPr>
                <w:rFonts w:hint="eastAsia"/>
                <w:sz w:val="18"/>
              </w:rPr>
              <w:t>审计工作成果和结论的工作报告。</w:t>
            </w:r>
          </w:p>
          <w:p w14:paraId="46505CAE" w14:textId="77777777" w:rsidR="00F87689" w:rsidRPr="00441947" w:rsidRDefault="007123C1" w:rsidP="00441947">
            <w:pPr>
              <w:numPr>
                <w:ilvl w:val="0"/>
                <w:numId w:val="24"/>
              </w:numPr>
              <w:ind w:firstLineChars="0"/>
              <w:rPr>
                <w:rFonts w:hint="eastAsia"/>
                <w:sz w:val="18"/>
              </w:rPr>
            </w:pPr>
            <w:r>
              <w:rPr>
                <w:rFonts w:hint="eastAsia"/>
                <w:sz w:val="18"/>
              </w:rPr>
              <w:t>定期</w:t>
            </w:r>
            <w:r w:rsidR="00A726E4" w:rsidRPr="00441947">
              <w:rPr>
                <w:rFonts w:hint="eastAsia"/>
                <w:sz w:val="18"/>
              </w:rPr>
              <w:t>向董事会</w:t>
            </w:r>
            <w:r>
              <w:rPr>
                <w:rFonts w:hint="eastAsia"/>
                <w:sz w:val="18"/>
              </w:rPr>
              <w:t>做审计</w:t>
            </w:r>
            <w:r w:rsidR="00A726E4" w:rsidRPr="00441947">
              <w:rPr>
                <w:rFonts w:hint="eastAsia"/>
                <w:sz w:val="18"/>
              </w:rPr>
              <w:t>报告以及协助董事会承担与审计有</w:t>
            </w:r>
            <w:r>
              <w:rPr>
                <w:rFonts w:hint="eastAsia"/>
                <w:sz w:val="18"/>
              </w:rPr>
              <w:t>关</w:t>
            </w:r>
            <w:r w:rsidR="00A726E4" w:rsidRPr="00441947">
              <w:rPr>
                <w:rFonts w:hint="eastAsia"/>
                <w:sz w:val="18"/>
              </w:rPr>
              <w:t>的责任。</w:t>
            </w:r>
          </w:p>
          <w:p w14:paraId="14004A98" w14:textId="77777777" w:rsidR="009E6E4E" w:rsidRPr="00441947" w:rsidRDefault="007123C1" w:rsidP="00441947">
            <w:pPr>
              <w:numPr>
                <w:ilvl w:val="0"/>
                <w:numId w:val="24"/>
              </w:numPr>
              <w:ind w:firstLineChars="0" w:firstLine="360"/>
              <w:rPr>
                <w:rFonts w:hint="eastAsia"/>
                <w:sz w:val="18"/>
              </w:rPr>
            </w:pPr>
            <w:r>
              <w:rPr>
                <w:rFonts w:hint="eastAsia"/>
                <w:sz w:val="18"/>
              </w:rPr>
              <w:t>确保</w:t>
            </w:r>
            <w:r w:rsidR="00A726E4" w:rsidRPr="00441947">
              <w:rPr>
                <w:rFonts w:hint="eastAsia"/>
                <w:sz w:val="18"/>
              </w:rPr>
              <w:t>审计工作独立</w:t>
            </w:r>
            <w:r>
              <w:rPr>
                <w:rFonts w:hint="eastAsia"/>
                <w:sz w:val="18"/>
              </w:rPr>
              <w:t>于</w:t>
            </w:r>
            <w:r w:rsidR="00A726E4" w:rsidRPr="00441947">
              <w:rPr>
                <w:rFonts w:hint="eastAsia"/>
                <w:sz w:val="18"/>
              </w:rPr>
              <w:t>管理层，但又要与管理层进行适当的沟通。</w:t>
            </w:r>
          </w:p>
          <w:p w14:paraId="6A3A525A" w14:textId="77777777" w:rsidR="00F87689" w:rsidRPr="00441947" w:rsidRDefault="00F87689" w:rsidP="00441947">
            <w:pPr>
              <w:ind w:left="-1" w:firstLineChars="0" w:firstLine="360"/>
              <w:rPr>
                <w:rFonts w:hint="eastAsia"/>
                <w:sz w:val="18"/>
              </w:rPr>
            </w:pPr>
          </w:p>
        </w:tc>
        <w:tc>
          <w:tcPr>
            <w:tcW w:w="2410" w:type="dxa"/>
          </w:tcPr>
          <w:p w14:paraId="5A763C2E" w14:textId="77777777" w:rsidR="00A726E4" w:rsidRPr="00441947" w:rsidRDefault="007123C1" w:rsidP="00441947">
            <w:pPr>
              <w:numPr>
                <w:ilvl w:val="0"/>
                <w:numId w:val="24"/>
              </w:numPr>
              <w:ind w:firstLineChars="0" w:firstLine="360"/>
              <w:rPr>
                <w:rFonts w:hint="eastAsia"/>
                <w:sz w:val="18"/>
              </w:rPr>
            </w:pPr>
            <w:r>
              <w:rPr>
                <w:rFonts w:hint="eastAsia"/>
                <w:sz w:val="18"/>
              </w:rPr>
              <w:t>制定</w:t>
            </w:r>
            <w:r w:rsidR="00A726E4" w:rsidRPr="00441947">
              <w:rPr>
                <w:rFonts w:hint="eastAsia"/>
                <w:sz w:val="18"/>
              </w:rPr>
              <w:t>小额信贷机构的</w:t>
            </w:r>
            <w:r>
              <w:rPr>
                <w:rFonts w:hint="eastAsia"/>
                <w:sz w:val="18"/>
              </w:rPr>
              <w:t>营运</w:t>
            </w:r>
            <w:r w:rsidR="00A726E4" w:rsidRPr="00441947">
              <w:rPr>
                <w:rFonts w:hint="eastAsia"/>
                <w:sz w:val="18"/>
              </w:rPr>
              <w:t>政策。</w:t>
            </w:r>
          </w:p>
          <w:p w14:paraId="04EFA9B9" w14:textId="77777777" w:rsidR="00A726E4" w:rsidRPr="00441947" w:rsidRDefault="00A726E4" w:rsidP="00441947">
            <w:pPr>
              <w:numPr>
                <w:ilvl w:val="0"/>
                <w:numId w:val="24"/>
              </w:numPr>
              <w:ind w:firstLineChars="0" w:firstLine="360"/>
              <w:rPr>
                <w:rFonts w:hint="eastAsia"/>
                <w:sz w:val="18"/>
              </w:rPr>
            </w:pPr>
            <w:r w:rsidRPr="00441947">
              <w:rPr>
                <w:rFonts w:hint="eastAsia"/>
                <w:sz w:val="18"/>
              </w:rPr>
              <w:t>创造一个</w:t>
            </w:r>
            <w:r w:rsidR="007123C1">
              <w:rPr>
                <w:rFonts w:hint="eastAsia"/>
                <w:sz w:val="18"/>
              </w:rPr>
              <w:t>使</w:t>
            </w:r>
            <w:r w:rsidRPr="00441947">
              <w:rPr>
                <w:rFonts w:hint="eastAsia"/>
                <w:sz w:val="18"/>
              </w:rPr>
              <w:t>小额信贷机构的内部控制得到充分重视的环境。</w:t>
            </w:r>
          </w:p>
          <w:p w14:paraId="794EDF17" w14:textId="77777777" w:rsidR="00A726E4" w:rsidRPr="00441947" w:rsidRDefault="00A726E4" w:rsidP="00441947">
            <w:pPr>
              <w:numPr>
                <w:ilvl w:val="0"/>
                <w:numId w:val="24"/>
              </w:numPr>
              <w:ind w:firstLineChars="0" w:firstLine="360"/>
              <w:rPr>
                <w:rFonts w:hint="eastAsia"/>
                <w:sz w:val="18"/>
              </w:rPr>
            </w:pPr>
            <w:r w:rsidRPr="00441947">
              <w:rPr>
                <w:rFonts w:hint="eastAsia"/>
                <w:sz w:val="18"/>
              </w:rPr>
              <w:t>帮助审计人员在机构内部展开工作。</w:t>
            </w:r>
          </w:p>
          <w:p w14:paraId="61D18118" w14:textId="77777777" w:rsidR="00A726E4" w:rsidRPr="00441947" w:rsidRDefault="00A726E4" w:rsidP="00441947">
            <w:pPr>
              <w:numPr>
                <w:ilvl w:val="0"/>
                <w:numId w:val="24"/>
              </w:numPr>
              <w:ind w:firstLineChars="0" w:firstLine="360"/>
              <w:rPr>
                <w:rFonts w:hint="eastAsia"/>
                <w:sz w:val="18"/>
              </w:rPr>
            </w:pPr>
            <w:r w:rsidRPr="00441947">
              <w:rPr>
                <w:rFonts w:hint="eastAsia"/>
                <w:sz w:val="18"/>
              </w:rPr>
              <w:t>接收审计报告</w:t>
            </w:r>
            <w:r w:rsidR="007123C1">
              <w:rPr>
                <w:rFonts w:hint="eastAsia"/>
                <w:sz w:val="18"/>
              </w:rPr>
              <w:t>，并进行必要的工作改进和调整</w:t>
            </w:r>
            <w:r w:rsidRPr="00441947">
              <w:rPr>
                <w:rFonts w:hint="eastAsia"/>
                <w:sz w:val="18"/>
              </w:rPr>
              <w:t>。</w:t>
            </w:r>
          </w:p>
          <w:p w14:paraId="3D526CC8" w14:textId="77777777" w:rsidR="00A726E4" w:rsidRPr="00441947" w:rsidRDefault="00A726E4" w:rsidP="00441947">
            <w:pPr>
              <w:numPr>
                <w:ilvl w:val="0"/>
                <w:numId w:val="24"/>
              </w:numPr>
              <w:ind w:firstLineChars="0" w:firstLine="360"/>
              <w:rPr>
                <w:rFonts w:hint="eastAsia"/>
                <w:sz w:val="18"/>
              </w:rPr>
            </w:pPr>
            <w:r w:rsidRPr="00441947">
              <w:rPr>
                <w:rFonts w:hint="eastAsia"/>
                <w:sz w:val="18"/>
              </w:rPr>
              <w:t>补充</w:t>
            </w:r>
            <w:r w:rsidR="007123C1">
              <w:rPr>
                <w:rFonts w:hint="eastAsia"/>
                <w:sz w:val="18"/>
              </w:rPr>
              <w:t>和完善</w:t>
            </w:r>
            <w:r w:rsidRPr="00441947">
              <w:rPr>
                <w:rFonts w:hint="eastAsia"/>
                <w:sz w:val="18"/>
              </w:rPr>
              <w:t>内部审计人员的工作</w:t>
            </w:r>
            <w:r w:rsidR="007123C1">
              <w:rPr>
                <w:rFonts w:hint="eastAsia"/>
                <w:sz w:val="18"/>
              </w:rPr>
              <w:t>报告</w:t>
            </w:r>
            <w:r w:rsidRPr="00441947">
              <w:rPr>
                <w:rFonts w:hint="eastAsia"/>
                <w:sz w:val="18"/>
              </w:rPr>
              <w:t>。</w:t>
            </w:r>
          </w:p>
        </w:tc>
        <w:tc>
          <w:tcPr>
            <w:tcW w:w="2886" w:type="dxa"/>
          </w:tcPr>
          <w:p w14:paraId="1E240030" w14:textId="77777777" w:rsidR="00F87689" w:rsidRPr="00441947" w:rsidRDefault="00A726E4" w:rsidP="00441947">
            <w:pPr>
              <w:numPr>
                <w:ilvl w:val="0"/>
                <w:numId w:val="24"/>
              </w:numPr>
              <w:ind w:firstLineChars="0" w:firstLine="360"/>
              <w:rPr>
                <w:rFonts w:hint="eastAsia"/>
                <w:sz w:val="18"/>
              </w:rPr>
            </w:pPr>
            <w:r w:rsidRPr="00441947">
              <w:rPr>
                <w:rFonts w:hint="eastAsia"/>
                <w:sz w:val="18"/>
              </w:rPr>
              <w:t>监督审计人员行使职能。</w:t>
            </w:r>
          </w:p>
          <w:p w14:paraId="6627E882" w14:textId="77777777" w:rsidR="00A726E4" w:rsidRPr="00441947" w:rsidRDefault="00A726E4" w:rsidP="00441947">
            <w:pPr>
              <w:numPr>
                <w:ilvl w:val="0"/>
                <w:numId w:val="24"/>
              </w:numPr>
              <w:ind w:firstLineChars="0" w:firstLine="360"/>
              <w:rPr>
                <w:rFonts w:hint="eastAsia"/>
                <w:sz w:val="18"/>
              </w:rPr>
            </w:pPr>
            <w:r w:rsidRPr="00441947">
              <w:rPr>
                <w:rFonts w:hint="eastAsia"/>
                <w:sz w:val="18"/>
              </w:rPr>
              <w:t>对风险进行监控。</w:t>
            </w:r>
          </w:p>
          <w:p w14:paraId="240FB079" w14:textId="77777777" w:rsidR="00A726E4" w:rsidRPr="00441947" w:rsidRDefault="00A726E4" w:rsidP="00441947">
            <w:pPr>
              <w:numPr>
                <w:ilvl w:val="0"/>
                <w:numId w:val="24"/>
              </w:numPr>
              <w:ind w:firstLineChars="0" w:firstLine="360"/>
              <w:rPr>
                <w:rFonts w:hint="eastAsia"/>
                <w:sz w:val="18"/>
              </w:rPr>
            </w:pPr>
            <w:r w:rsidRPr="00441947">
              <w:rPr>
                <w:rFonts w:hint="eastAsia"/>
                <w:sz w:val="18"/>
              </w:rPr>
              <w:t>建立一个功能齐全的审计委员会。</w:t>
            </w:r>
          </w:p>
          <w:p w14:paraId="08F1E55B" w14:textId="77777777" w:rsidR="00A726E4" w:rsidRPr="00441947" w:rsidRDefault="00A726E4" w:rsidP="00441947">
            <w:pPr>
              <w:numPr>
                <w:ilvl w:val="0"/>
                <w:numId w:val="24"/>
              </w:numPr>
              <w:ind w:firstLineChars="0" w:firstLine="360"/>
              <w:rPr>
                <w:rFonts w:hint="eastAsia"/>
                <w:sz w:val="18"/>
              </w:rPr>
            </w:pPr>
            <w:r w:rsidRPr="00441947">
              <w:rPr>
                <w:rFonts w:hint="eastAsia"/>
                <w:sz w:val="18"/>
              </w:rPr>
              <w:t>任命审计委员会的主席。</w:t>
            </w:r>
          </w:p>
          <w:p w14:paraId="42F88DE7" w14:textId="77777777" w:rsidR="00A726E4" w:rsidRPr="00441947" w:rsidRDefault="00A726E4" w:rsidP="00441947">
            <w:pPr>
              <w:numPr>
                <w:ilvl w:val="0"/>
                <w:numId w:val="24"/>
              </w:numPr>
              <w:ind w:firstLineChars="0" w:firstLine="360"/>
              <w:rPr>
                <w:rFonts w:hint="eastAsia"/>
                <w:sz w:val="18"/>
              </w:rPr>
            </w:pPr>
            <w:r w:rsidRPr="00441947">
              <w:rPr>
                <w:rFonts w:hint="eastAsia"/>
                <w:sz w:val="18"/>
              </w:rPr>
              <w:t>对审计人员的表现进行表彰。</w:t>
            </w:r>
          </w:p>
          <w:p w14:paraId="5468B973" w14:textId="77777777" w:rsidR="00A726E4" w:rsidRPr="00441947" w:rsidRDefault="00A726E4" w:rsidP="00441947">
            <w:pPr>
              <w:numPr>
                <w:ilvl w:val="0"/>
                <w:numId w:val="24"/>
              </w:numPr>
              <w:ind w:firstLineChars="0" w:firstLine="360"/>
              <w:rPr>
                <w:rFonts w:hint="eastAsia"/>
                <w:sz w:val="18"/>
              </w:rPr>
            </w:pPr>
            <w:r w:rsidRPr="00441947">
              <w:rPr>
                <w:rFonts w:hint="eastAsia"/>
                <w:sz w:val="18"/>
              </w:rPr>
              <w:t>查审计报告然后要求管理层</w:t>
            </w:r>
          </w:p>
          <w:p w14:paraId="509F4525" w14:textId="77777777" w:rsidR="00A726E4" w:rsidRPr="00441947" w:rsidRDefault="00A726E4" w:rsidP="00441947">
            <w:pPr>
              <w:numPr>
                <w:ilvl w:val="0"/>
                <w:numId w:val="24"/>
              </w:numPr>
              <w:ind w:firstLineChars="0" w:firstLine="360"/>
              <w:rPr>
                <w:rFonts w:hint="eastAsia"/>
                <w:sz w:val="18"/>
              </w:rPr>
            </w:pPr>
            <w:r w:rsidRPr="00441947">
              <w:rPr>
                <w:rFonts w:hint="eastAsia"/>
                <w:sz w:val="18"/>
              </w:rPr>
              <w:t>对审计报告</w:t>
            </w:r>
            <w:r w:rsidR="009E6E4E" w:rsidRPr="00441947">
              <w:rPr>
                <w:rFonts w:hint="eastAsia"/>
                <w:sz w:val="18"/>
              </w:rPr>
              <w:t>做出</w:t>
            </w:r>
            <w:r w:rsidRPr="00441947">
              <w:rPr>
                <w:rFonts w:hint="eastAsia"/>
                <w:sz w:val="18"/>
              </w:rPr>
              <w:t>必要的纠正。</w:t>
            </w:r>
          </w:p>
          <w:p w14:paraId="092C8A84" w14:textId="77777777" w:rsidR="00A726E4" w:rsidRPr="00441947" w:rsidRDefault="00A726E4" w:rsidP="00441947">
            <w:pPr>
              <w:numPr>
                <w:ilvl w:val="0"/>
                <w:numId w:val="24"/>
              </w:numPr>
              <w:ind w:firstLineChars="0" w:firstLine="360"/>
              <w:rPr>
                <w:rFonts w:hint="eastAsia"/>
                <w:sz w:val="18"/>
              </w:rPr>
            </w:pPr>
            <w:r w:rsidRPr="00441947">
              <w:rPr>
                <w:rFonts w:hint="eastAsia"/>
                <w:sz w:val="18"/>
              </w:rPr>
              <w:t>审批年度内部审计工作计划。</w:t>
            </w:r>
          </w:p>
        </w:tc>
      </w:tr>
    </w:tbl>
    <w:p w14:paraId="530C41E2" w14:textId="77777777" w:rsidR="00F87689" w:rsidRPr="00A726E4" w:rsidRDefault="00F87689" w:rsidP="003A783C">
      <w:pPr>
        <w:ind w:left="1" w:firstLine="420"/>
        <w:rPr>
          <w:rFonts w:hint="eastAsia"/>
          <w:szCs w:val="21"/>
        </w:rPr>
      </w:pPr>
    </w:p>
    <w:p w14:paraId="184861C2" w14:textId="77777777" w:rsidR="00FD5FA6" w:rsidRPr="00607E64" w:rsidRDefault="00FD5FA6" w:rsidP="00607E64">
      <w:pPr>
        <w:pStyle w:val="ad"/>
        <w:keepNext/>
        <w:keepLines/>
        <w:numPr>
          <w:ilvl w:val="2"/>
          <w:numId w:val="60"/>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外部审计：对机构的控制和</w:t>
      </w:r>
      <w:r w:rsidR="007C0293" w:rsidRPr="00607E64">
        <w:rPr>
          <w:rFonts w:ascii="Times New Roman" w:hAnsi="Times New Roman" w:hint="eastAsia"/>
          <w:b/>
          <w:bCs w:val="0"/>
          <w:kern w:val="2"/>
          <w:szCs w:val="22"/>
        </w:rPr>
        <w:t>运作</w:t>
      </w:r>
      <w:r w:rsidRPr="00607E64">
        <w:rPr>
          <w:rFonts w:ascii="Times New Roman" w:hAnsi="Times New Roman" w:hint="eastAsia"/>
          <w:b/>
          <w:bCs w:val="0"/>
          <w:kern w:val="2"/>
          <w:szCs w:val="22"/>
        </w:rPr>
        <w:t>状况进行外部评价</w:t>
      </w:r>
    </w:p>
    <w:p w14:paraId="2BDAFD1C" w14:textId="77777777" w:rsidR="00FD5FA6" w:rsidRDefault="00F87689" w:rsidP="003A783C">
      <w:pPr>
        <w:ind w:left="1" w:firstLine="420"/>
        <w:rPr>
          <w:rFonts w:hint="eastAsia"/>
        </w:rPr>
      </w:pPr>
      <w:r>
        <w:rPr>
          <w:rFonts w:hint="eastAsia"/>
        </w:rPr>
        <w:t>国际小额信贷机构聘请外部审计人员</w:t>
      </w:r>
      <w:r w:rsidR="007C0293">
        <w:rPr>
          <w:rFonts w:hint="eastAsia"/>
        </w:rPr>
        <w:t>或机构，对小额信贷机构进行定期或专项的审计，目标是以独立的、第三方的、专业的眼光，对小额信贷机构运作状况、财务状况、风险管理等进行系统分析，并出具审计报告，以期及时发现机构存在的问题并提出相应的解决方案。</w:t>
      </w:r>
    </w:p>
    <w:p w14:paraId="0B2CE667" w14:textId="77777777" w:rsidR="00A726E4" w:rsidRDefault="00A726E4" w:rsidP="003A783C">
      <w:pPr>
        <w:ind w:left="1" w:firstLine="420"/>
        <w:rPr>
          <w:rFonts w:hint="eastAsia"/>
        </w:rPr>
      </w:pPr>
      <w:r>
        <w:rPr>
          <w:rFonts w:hint="eastAsia"/>
        </w:rPr>
        <w:t>国际上，</w:t>
      </w:r>
      <w:r w:rsidR="007C0293">
        <w:rPr>
          <w:rFonts w:hint="eastAsia"/>
        </w:rPr>
        <w:t>对</w:t>
      </w:r>
      <w:r>
        <w:rPr>
          <w:rFonts w:hint="eastAsia"/>
        </w:rPr>
        <w:t>小额信贷机构进行外部审计的一般步骤为：</w:t>
      </w:r>
    </w:p>
    <w:p w14:paraId="548FBEFB" w14:textId="77777777" w:rsidR="002B15FB" w:rsidRDefault="002B15FB" w:rsidP="003A783C">
      <w:pPr>
        <w:ind w:left="1" w:firstLine="420"/>
        <w:rPr>
          <w:rFonts w:hint="eastAsia"/>
        </w:rPr>
      </w:pPr>
      <w:r>
        <w:rPr>
          <w:rFonts w:hint="eastAsia"/>
        </w:rPr>
        <w:t>(1)</w:t>
      </w:r>
      <w:r w:rsidR="00A16A38">
        <w:rPr>
          <w:rFonts w:hint="eastAsia"/>
        </w:rPr>
        <w:t>设立基准条款</w:t>
      </w:r>
      <w:r w:rsidR="007C0293">
        <w:rPr>
          <w:rFonts w:hint="eastAsia"/>
        </w:rPr>
        <w:t>，即由小额信贷机构董事会制定审计要求、标准、目标、流程等关于如何开展外部审计，以及要审计些什么和按什么标准进行审计的工作。</w:t>
      </w:r>
    </w:p>
    <w:p w14:paraId="299E7A8D" w14:textId="77777777" w:rsidR="008F3B9C" w:rsidRPr="002B15FB" w:rsidRDefault="002B15FB" w:rsidP="003A783C">
      <w:pPr>
        <w:ind w:left="1" w:firstLine="420"/>
        <w:rPr>
          <w:rFonts w:hint="eastAsia"/>
        </w:rPr>
      </w:pPr>
      <w:r>
        <w:rPr>
          <w:rFonts w:hint="eastAsia"/>
        </w:rPr>
        <w:t>(2)</w:t>
      </w:r>
      <w:r w:rsidRPr="002B15FB">
        <w:rPr>
          <w:rFonts w:hint="eastAsia"/>
        </w:rPr>
        <w:t>挑选符合标准的审计机构。</w:t>
      </w:r>
      <w:r w:rsidR="007C0293">
        <w:rPr>
          <w:rFonts w:hint="eastAsia"/>
        </w:rPr>
        <w:t>合格的机构，应</w:t>
      </w:r>
      <w:r w:rsidRPr="002B15FB">
        <w:rPr>
          <w:rFonts w:hint="eastAsia"/>
        </w:rPr>
        <w:t>具有严格</w:t>
      </w:r>
      <w:r w:rsidR="007C0293">
        <w:rPr>
          <w:rFonts w:hint="eastAsia"/>
        </w:rPr>
        <w:t>、</w:t>
      </w:r>
      <w:r w:rsidRPr="002B15FB">
        <w:rPr>
          <w:rFonts w:hint="eastAsia"/>
        </w:rPr>
        <w:t>客观的审计原则</w:t>
      </w:r>
      <w:r w:rsidR="007C0293">
        <w:rPr>
          <w:rFonts w:hint="eastAsia"/>
        </w:rPr>
        <w:t>、</w:t>
      </w:r>
      <w:r w:rsidRPr="002B15FB">
        <w:rPr>
          <w:rFonts w:hint="eastAsia"/>
        </w:rPr>
        <w:t>具有开展审计工作的能力</w:t>
      </w:r>
      <w:r w:rsidR="007C0293">
        <w:rPr>
          <w:rFonts w:hint="eastAsia"/>
        </w:rPr>
        <w:t>、</w:t>
      </w:r>
      <w:r w:rsidRPr="002B15FB">
        <w:rPr>
          <w:rFonts w:hint="eastAsia"/>
        </w:rPr>
        <w:t>能够对小额信贷机构所处的环境和</w:t>
      </w:r>
      <w:r w:rsidR="007C0293">
        <w:rPr>
          <w:rFonts w:hint="eastAsia"/>
        </w:rPr>
        <w:t>面临的</w:t>
      </w:r>
      <w:r w:rsidRPr="002B15FB">
        <w:rPr>
          <w:rFonts w:hint="eastAsia"/>
        </w:rPr>
        <w:t>挑战有</w:t>
      </w:r>
      <w:r w:rsidR="007C0293">
        <w:rPr>
          <w:rFonts w:hint="eastAsia"/>
        </w:rPr>
        <w:t>独到的</w:t>
      </w:r>
      <w:r w:rsidRPr="002B15FB">
        <w:rPr>
          <w:rFonts w:hint="eastAsia"/>
        </w:rPr>
        <w:t>见解。</w:t>
      </w:r>
    </w:p>
    <w:p w14:paraId="3FD0451F" w14:textId="77777777" w:rsidR="002B15FB" w:rsidRDefault="002B15FB" w:rsidP="003A783C">
      <w:pPr>
        <w:ind w:left="1" w:firstLine="420"/>
        <w:rPr>
          <w:rFonts w:hint="eastAsia"/>
        </w:rPr>
      </w:pPr>
      <w:r>
        <w:rPr>
          <w:rFonts w:hint="eastAsia"/>
        </w:rPr>
        <w:t>(3)</w:t>
      </w:r>
      <w:r>
        <w:rPr>
          <w:rFonts w:hint="eastAsia"/>
        </w:rPr>
        <w:t>商谈审计费用。</w:t>
      </w:r>
    </w:p>
    <w:p w14:paraId="33F87E32" w14:textId="77777777" w:rsidR="00A16A38" w:rsidRDefault="002B15FB" w:rsidP="003A783C">
      <w:pPr>
        <w:ind w:left="1" w:firstLine="420"/>
        <w:rPr>
          <w:rFonts w:hint="eastAsia"/>
        </w:rPr>
      </w:pPr>
      <w:r>
        <w:rPr>
          <w:rFonts w:hint="eastAsia"/>
        </w:rPr>
        <w:t>(4)</w:t>
      </w:r>
      <w:r>
        <w:rPr>
          <w:rFonts w:hint="eastAsia"/>
        </w:rPr>
        <w:t>重审合同或者委托函，这是为了保证最终的合同能够满足基准条款中的要求。</w:t>
      </w:r>
    </w:p>
    <w:p w14:paraId="5F0E0606" w14:textId="77777777" w:rsidR="002B15FB" w:rsidRDefault="002B15FB" w:rsidP="003A783C">
      <w:pPr>
        <w:ind w:left="1" w:firstLine="420"/>
        <w:rPr>
          <w:rFonts w:hint="eastAsia"/>
        </w:rPr>
      </w:pPr>
      <w:r>
        <w:rPr>
          <w:rFonts w:hint="eastAsia"/>
        </w:rPr>
        <w:t>(5)</w:t>
      </w:r>
      <w:r>
        <w:rPr>
          <w:rFonts w:hint="eastAsia"/>
        </w:rPr>
        <w:t>为审计做准备。订立审计的日期，列出审计人员所需要的信息，筹划对分支机构的审计。</w:t>
      </w:r>
    </w:p>
    <w:p w14:paraId="380A076C" w14:textId="77777777" w:rsidR="00A16A38" w:rsidRDefault="002B15FB" w:rsidP="003A783C">
      <w:pPr>
        <w:ind w:left="1" w:firstLine="420"/>
        <w:rPr>
          <w:rFonts w:hint="eastAsia"/>
        </w:rPr>
      </w:pPr>
      <w:r>
        <w:rPr>
          <w:rFonts w:hint="eastAsia"/>
        </w:rPr>
        <w:t>(6)</w:t>
      </w:r>
      <w:r>
        <w:rPr>
          <w:rFonts w:hint="eastAsia"/>
        </w:rPr>
        <w:t>协助审计工作的开展。</w:t>
      </w:r>
      <w:r w:rsidR="007D1AB9">
        <w:rPr>
          <w:rFonts w:hint="eastAsia"/>
        </w:rPr>
        <w:t>准备需要的文件和其他信息，认真报告审计人员提出的问题。</w:t>
      </w:r>
    </w:p>
    <w:p w14:paraId="73CB7BA5" w14:textId="77777777" w:rsidR="007D1AB9" w:rsidRDefault="007D1AB9" w:rsidP="003A783C">
      <w:pPr>
        <w:ind w:left="1" w:firstLine="420"/>
        <w:rPr>
          <w:rFonts w:hint="eastAsia"/>
        </w:rPr>
      </w:pPr>
      <w:r>
        <w:rPr>
          <w:rFonts w:hint="eastAsia"/>
        </w:rPr>
        <w:t>(7)</w:t>
      </w:r>
      <w:r>
        <w:rPr>
          <w:rFonts w:hint="eastAsia"/>
        </w:rPr>
        <w:t>审查初步报告。仔细检查由审计机构提交的初步报告，在提交给董事会之前，对审计的初步报告作出评论或提出疑问。</w:t>
      </w:r>
    </w:p>
    <w:p w14:paraId="605358BC" w14:textId="77777777" w:rsidR="007D1AB9" w:rsidRPr="007D1AB9" w:rsidRDefault="007D1AB9" w:rsidP="003A783C">
      <w:pPr>
        <w:ind w:left="1" w:firstLine="420"/>
        <w:rPr>
          <w:rFonts w:hint="eastAsia"/>
        </w:rPr>
      </w:pPr>
      <w:r>
        <w:rPr>
          <w:rFonts w:hint="eastAsia"/>
        </w:rPr>
        <w:t>(8)</w:t>
      </w:r>
      <w:r>
        <w:rPr>
          <w:rFonts w:hint="eastAsia"/>
        </w:rPr>
        <w:t>执行审计结果。执行审计报告中提出的中肯建议。</w:t>
      </w:r>
    </w:p>
    <w:p w14:paraId="787FFE6F" w14:textId="77777777" w:rsidR="00091FC9" w:rsidRPr="00607E64" w:rsidRDefault="00091FC9" w:rsidP="00607E64">
      <w:pPr>
        <w:pStyle w:val="ad"/>
        <w:keepNext/>
        <w:keepLines/>
        <w:numPr>
          <w:ilvl w:val="2"/>
          <w:numId w:val="60"/>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小额信贷机构内部风险管理</w:t>
      </w:r>
      <w:r w:rsidR="00A111B5" w:rsidRPr="00607E64">
        <w:rPr>
          <w:rFonts w:ascii="Times New Roman" w:hAnsi="Times New Roman" w:hint="eastAsia"/>
          <w:b/>
          <w:bCs w:val="0"/>
          <w:kern w:val="2"/>
          <w:szCs w:val="22"/>
        </w:rPr>
        <w:t>评估</w:t>
      </w:r>
      <w:r w:rsidRPr="00607E64">
        <w:rPr>
          <w:rFonts w:ascii="Times New Roman" w:hAnsi="Times New Roman" w:hint="eastAsia"/>
          <w:b/>
          <w:bCs w:val="0"/>
          <w:kern w:val="2"/>
          <w:szCs w:val="22"/>
        </w:rPr>
        <w:t>及其标准</w:t>
      </w:r>
    </w:p>
    <w:p w14:paraId="6150D5DE" w14:textId="77777777" w:rsidR="00875B33" w:rsidRDefault="00F75DDC" w:rsidP="003A783C">
      <w:pPr>
        <w:ind w:left="1" w:firstLine="420"/>
        <w:rPr>
          <w:rFonts w:hint="eastAsia"/>
        </w:rPr>
      </w:pPr>
      <w:r>
        <w:rPr>
          <w:rFonts w:hint="eastAsia"/>
        </w:rPr>
        <w:t>由</w:t>
      </w:r>
      <w:r>
        <w:rPr>
          <w:rFonts w:hint="eastAsia"/>
        </w:rPr>
        <w:t>ACCION</w:t>
      </w:r>
      <w:r>
        <w:rPr>
          <w:rFonts w:hint="eastAsia"/>
        </w:rPr>
        <w:t>创立的</w:t>
      </w:r>
      <w:r>
        <w:rPr>
          <w:rFonts w:hint="eastAsia"/>
        </w:rPr>
        <w:t xml:space="preserve">ACCION Camel </w:t>
      </w:r>
      <w:r>
        <w:rPr>
          <w:rFonts w:hint="eastAsia"/>
        </w:rPr>
        <w:t>评级体系中，对小额信贷机构的内部风险管理的评估设立了</w:t>
      </w:r>
      <w:r>
        <w:rPr>
          <w:rFonts w:hint="eastAsia"/>
        </w:rPr>
        <w:t>5</w:t>
      </w:r>
      <w:r>
        <w:rPr>
          <w:rFonts w:hint="eastAsia"/>
        </w:rPr>
        <w:t>个标准：</w:t>
      </w:r>
    </w:p>
    <w:p w14:paraId="75299510" w14:textId="77777777" w:rsidR="00F75DDC" w:rsidRDefault="007C0293" w:rsidP="003A783C">
      <w:pPr>
        <w:ind w:left="1" w:firstLine="420"/>
        <w:rPr>
          <w:rFonts w:hint="eastAsia"/>
        </w:rPr>
      </w:pPr>
      <w:r>
        <w:rPr>
          <w:rFonts w:hint="eastAsia"/>
        </w:rPr>
        <w:t>一是</w:t>
      </w:r>
      <w:r w:rsidR="00F75DDC">
        <w:rPr>
          <w:rFonts w:hint="eastAsia"/>
        </w:rPr>
        <w:t>内部治理：机构执行委员会运作顺畅，包括其成员拥有的各种专业技能；机构管理的独立性强，能灵活有效的制定策略</w:t>
      </w:r>
      <w:r>
        <w:rPr>
          <w:rFonts w:hint="eastAsia"/>
        </w:rPr>
        <w:t>；二是</w:t>
      </w:r>
      <w:r w:rsidR="00F75DDC">
        <w:rPr>
          <w:rFonts w:hint="eastAsia"/>
        </w:rPr>
        <w:t>人力资源管理：人力资源部门能为员工的工作提供清晰明确的指导和支持，包括新员工的招聘和培训、员工的激励机制、员工绩效评价机制</w:t>
      </w:r>
      <w:r>
        <w:rPr>
          <w:rFonts w:hint="eastAsia"/>
        </w:rPr>
        <w:t>；</w:t>
      </w:r>
    </w:p>
    <w:p w14:paraId="57488AD6" w14:textId="77777777" w:rsidR="002F52BC" w:rsidRDefault="007C0293" w:rsidP="003A783C">
      <w:pPr>
        <w:ind w:left="1" w:firstLine="420"/>
        <w:rPr>
          <w:rFonts w:hint="eastAsia"/>
        </w:rPr>
      </w:pPr>
      <w:r>
        <w:rPr>
          <w:rFonts w:hint="eastAsia"/>
        </w:rPr>
        <w:t>三是</w:t>
      </w:r>
      <w:r w:rsidR="00F75DDC">
        <w:rPr>
          <w:rFonts w:hint="eastAsia"/>
        </w:rPr>
        <w:t>控制和审计</w:t>
      </w:r>
      <w:r w:rsidR="002F52BC">
        <w:rPr>
          <w:rFonts w:hint="eastAsia"/>
        </w:rPr>
        <w:t>：</w:t>
      </w:r>
      <w:r w:rsidR="00F75DDC">
        <w:rPr>
          <w:rFonts w:hint="eastAsia"/>
        </w:rPr>
        <w:t>机构内部的核心流程正式化</w:t>
      </w:r>
      <w:r>
        <w:rPr>
          <w:rFonts w:hint="eastAsia"/>
        </w:rPr>
        <w:t>、</w:t>
      </w:r>
      <w:r w:rsidR="002F52BC">
        <w:rPr>
          <w:rFonts w:hint="eastAsia"/>
        </w:rPr>
        <w:t>机构能有效控制风险</w:t>
      </w:r>
      <w:r>
        <w:rPr>
          <w:rFonts w:hint="eastAsia"/>
        </w:rPr>
        <w:t>；四是</w:t>
      </w:r>
      <w:r w:rsidR="002F52BC">
        <w:rPr>
          <w:rFonts w:hint="eastAsia"/>
        </w:rPr>
        <w:t>信息技术系统：计算机信息系统运作有效</w:t>
      </w:r>
      <w:r>
        <w:rPr>
          <w:rFonts w:hint="eastAsia"/>
        </w:rPr>
        <w:t>、</w:t>
      </w:r>
      <w:r w:rsidR="002F52BC">
        <w:rPr>
          <w:rFonts w:hint="eastAsia"/>
        </w:rPr>
        <w:t>计算机信息系统能及时准确的提供管理报告</w:t>
      </w:r>
      <w:r>
        <w:rPr>
          <w:rFonts w:hint="eastAsia"/>
        </w:rPr>
        <w:t>；五是</w:t>
      </w:r>
      <w:r w:rsidR="002F52BC">
        <w:rPr>
          <w:rFonts w:hint="eastAsia"/>
        </w:rPr>
        <w:t>策略计划和预算：机构</w:t>
      </w:r>
      <w:r>
        <w:rPr>
          <w:rFonts w:hint="eastAsia"/>
        </w:rPr>
        <w:t>能</w:t>
      </w:r>
      <w:r w:rsidR="002F52BC">
        <w:rPr>
          <w:rFonts w:hint="eastAsia"/>
        </w:rPr>
        <w:t>综合全面地制定短期和长期财务预算</w:t>
      </w:r>
      <w:r>
        <w:rPr>
          <w:rFonts w:hint="eastAsia"/>
        </w:rPr>
        <w:t>、</w:t>
      </w:r>
      <w:r w:rsidR="002F52BC">
        <w:rPr>
          <w:rFonts w:hint="eastAsia"/>
        </w:rPr>
        <w:t>根据需要更新计划并在决策过程中</w:t>
      </w:r>
      <w:r>
        <w:rPr>
          <w:rFonts w:hint="eastAsia"/>
        </w:rPr>
        <w:t>进行实际应用</w:t>
      </w:r>
      <w:r w:rsidR="002F52BC">
        <w:rPr>
          <w:rFonts w:hint="eastAsia"/>
        </w:rPr>
        <w:t>。</w:t>
      </w:r>
    </w:p>
    <w:p w14:paraId="15030FAF" w14:textId="77777777" w:rsidR="002F52BC" w:rsidRDefault="007C0293" w:rsidP="003A783C">
      <w:pPr>
        <w:ind w:left="1" w:firstLine="420"/>
        <w:rPr>
          <w:rFonts w:hint="eastAsia"/>
        </w:rPr>
      </w:pPr>
      <w:r>
        <w:rPr>
          <w:rFonts w:hint="eastAsia"/>
        </w:rPr>
        <w:t>在</w:t>
      </w:r>
      <w:r w:rsidR="002F52BC">
        <w:rPr>
          <w:rFonts w:hint="eastAsia"/>
        </w:rPr>
        <w:t>由</w:t>
      </w:r>
      <w:r w:rsidR="002F52BC">
        <w:rPr>
          <w:rFonts w:hint="eastAsia"/>
        </w:rPr>
        <w:t>PlanetFinance</w:t>
      </w:r>
      <w:r w:rsidR="002F52BC">
        <w:rPr>
          <w:rFonts w:hint="eastAsia"/>
        </w:rPr>
        <w:t>创立的</w:t>
      </w:r>
      <w:r w:rsidR="002F52BC">
        <w:rPr>
          <w:rFonts w:hint="eastAsia"/>
        </w:rPr>
        <w:t>GIRAFE</w:t>
      </w:r>
      <w:r w:rsidR="002F52BC">
        <w:rPr>
          <w:rFonts w:hint="eastAsia"/>
        </w:rPr>
        <w:t>评级系统</w:t>
      </w:r>
      <w:r>
        <w:rPr>
          <w:rFonts w:hint="eastAsia"/>
        </w:rPr>
        <w:t>中，</w:t>
      </w:r>
      <w:r w:rsidR="002F52BC">
        <w:rPr>
          <w:rFonts w:hint="eastAsia"/>
        </w:rPr>
        <w:t>对小额信贷机构进行内部风险管理</w:t>
      </w:r>
      <w:r>
        <w:rPr>
          <w:rFonts w:hint="eastAsia"/>
        </w:rPr>
        <w:t>的</w:t>
      </w:r>
      <w:r w:rsidR="002F52BC">
        <w:rPr>
          <w:rFonts w:hint="eastAsia"/>
        </w:rPr>
        <w:t>评估</w:t>
      </w:r>
      <w:r w:rsidR="00F82505">
        <w:rPr>
          <w:rFonts w:hint="eastAsia"/>
        </w:rPr>
        <w:t>，被分为了</w:t>
      </w:r>
      <w:r w:rsidR="002F52BC">
        <w:rPr>
          <w:rFonts w:hint="eastAsia"/>
        </w:rPr>
        <w:t>内部控制和内部审计两个方面</w:t>
      </w:r>
      <w:r w:rsidR="00F82505">
        <w:rPr>
          <w:rFonts w:hint="eastAsia"/>
        </w:rPr>
        <w:t>，设计的主要内容包括</w:t>
      </w:r>
      <w:r w:rsidR="002F52BC">
        <w:rPr>
          <w:rFonts w:hint="eastAsia"/>
        </w:rPr>
        <w:t>：管理者、内部审计人员、以及其他核心人员能准确的识别与他们工作有关的风险；</w:t>
      </w:r>
      <w:r w:rsidR="00F82505">
        <w:rPr>
          <w:rFonts w:hint="eastAsia"/>
        </w:rPr>
        <w:t>现有</w:t>
      </w:r>
      <w:r w:rsidR="002F52BC">
        <w:rPr>
          <w:rFonts w:hint="eastAsia"/>
        </w:rPr>
        <w:t>的内部控制</w:t>
      </w:r>
      <w:r w:rsidR="00F82505">
        <w:rPr>
          <w:rFonts w:hint="eastAsia"/>
        </w:rPr>
        <w:t>措施</w:t>
      </w:r>
      <w:r w:rsidR="002F52BC">
        <w:rPr>
          <w:rFonts w:hint="eastAsia"/>
        </w:rPr>
        <w:t>能有效的覆盖这些风险；内部流程、内部审计过程、员工间所有的风险管理方法都是有效而且合理的。</w:t>
      </w:r>
    </w:p>
    <w:p w14:paraId="317D5B2E" w14:textId="77777777" w:rsidR="00341FFF" w:rsidRDefault="00341FFF" w:rsidP="003A783C">
      <w:pPr>
        <w:ind w:left="1" w:firstLine="420"/>
        <w:rPr>
          <w:rFonts w:hint="eastAsia"/>
        </w:rPr>
      </w:pPr>
      <w:r>
        <w:rPr>
          <w:rFonts w:hint="eastAsia"/>
        </w:rPr>
        <w:t>在标准普尔对小额信贷机构的内部风险进行评估的过程中</w:t>
      </w:r>
      <w:r w:rsidR="00F82505">
        <w:rPr>
          <w:rFonts w:hint="eastAsia"/>
        </w:rPr>
        <w:t>，</w:t>
      </w:r>
      <w:r>
        <w:rPr>
          <w:rFonts w:hint="eastAsia"/>
        </w:rPr>
        <w:t>主要是对机构</w:t>
      </w:r>
      <w:r w:rsidR="00F82505">
        <w:rPr>
          <w:rFonts w:hint="eastAsia"/>
        </w:rPr>
        <w:t>的</w:t>
      </w:r>
      <w:r>
        <w:rPr>
          <w:rFonts w:hint="eastAsia"/>
        </w:rPr>
        <w:t>操作风险和信用风险两类内部风险进行了评估</w:t>
      </w:r>
      <w:r w:rsidR="00F82505">
        <w:rPr>
          <w:rFonts w:hint="eastAsia"/>
        </w:rPr>
        <w:t>。其中，</w:t>
      </w:r>
      <w:r>
        <w:rPr>
          <w:rFonts w:hint="eastAsia"/>
        </w:rPr>
        <w:t>操作风险</w:t>
      </w:r>
      <w:r w:rsidR="00F82505">
        <w:rPr>
          <w:rFonts w:hint="eastAsia"/>
        </w:rPr>
        <w:t>主要涉及</w:t>
      </w:r>
      <w:r>
        <w:rPr>
          <w:rFonts w:hint="eastAsia"/>
        </w:rPr>
        <w:t>：小额信贷机构</w:t>
      </w:r>
      <w:r w:rsidR="00DB2D81">
        <w:rPr>
          <w:rFonts w:hint="eastAsia"/>
        </w:rPr>
        <w:t>所制定的</w:t>
      </w:r>
      <w:r>
        <w:rPr>
          <w:rFonts w:hint="eastAsia"/>
        </w:rPr>
        <w:t>综合政策</w:t>
      </w:r>
      <w:r w:rsidR="00DB2D81">
        <w:rPr>
          <w:rFonts w:hint="eastAsia"/>
        </w:rPr>
        <w:t>、</w:t>
      </w:r>
      <w:r>
        <w:rPr>
          <w:rFonts w:hint="eastAsia"/>
        </w:rPr>
        <w:t>工作流程</w:t>
      </w:r>
      <w:r w:rsidR="00DB2D81">
        <w:rPr>
          <w:rFonts w:hint="eastAsia"/>
        </w:rPr>
        <w:t>等，能</w:t>
      </w:r>
      <w:r>
        <w:rPr>
          <w:rFonts w:hint="eastAsia"/>
        </w:rPr>
        <w:t>覆盖机构业务的所有风险，</w:t>
      </w:r>
      <w:r w:rsidR="00DB2D81">
        <w:rPr>
          <w:rFonts w:hint="eastAsia"/>
        </w:rPr>
        <w:t>且</w:t>
      </w:r>
      <w:r>
        <w:rPr>
          <w:rFonts w:hint="eastAsia"/>
        </w:rPr>
        <w:t>这些政策和流程本身必须是明确和清晰的；机构制定的政策和流程</w:t>
      </w:r>
      <w:r w:rsidR="00DB2D81">
        <w:rPr>
          <w:rFonts w:hint="eastAsia"/>
        </w:rPr>
        <w:t>能</w:t>
      </w:r>
      <w:r>
        <w:rPr>
          <w:rFonts w:hint="eastAsia"/>
        </w:rPr>
        <w:t>持续</w:t>
      </w:r>
      <w:r w:rsidR="00DB2D81">
        <w:rPr>
          <w:rFonts w:hint="eastAsia"/>
        </w:rPr>
        <w:t>且不折不扣地贯彻和</w:t>
      </w:r>
      <w:r>
        <w:rPr>
          <w:rFonts w:hint="eastAsia"/>
        </w:rPr>
        <w:t>实施，能有效测定可能发生的人为错误</w:t>
      </w:r>
      <w:r>
        <w:rPr>
          <w:rStyle w:val="aa"/>
          <w:szCs w:val="21"/>
        </w:rPr>
        <w:footnoteReference w:id="20"/>
      </w:r>
      <w:r>
        <w:rPr>
          <w:rFonts w:hint="eastAsia"/>
        </w:rPr>
        <w:t>；机构能有效的管理</w:t>
      </w:r>
      <w:r w:rsidR="00DB2D81">
        <w:rPr>
          <w:rFonts w:hint="eastAsia"/>
        </w:rPr>
        <w:t>和控制</w:t>
      </w:r>
      <w:r>
        <w:rPr>
          <w:rFonts w:hint="eastAsia"/>
        </w:rPr>
        <w:t>其分支机构；</w:t>
      </w:r>
      <w:r>
        <w:rPr>
          <w:rFonts w:hint="eastAsia"/>
        </w:rPr>
        <w:t>IT</w:t>
      </w:r>
      <w:r>
        <w:rPr>
          <w:rFonts w:hint="eastAsia"/>
        </w:rPr>
        <w:t>系统能及时准确的提供信息</w:t>
      </w:r>
      <w:r w:rsidR="00DB2D81">
        <w:rPr>
          <w:rFonts w:hint="eastAsia"/>
        </w:rPr>
        <w:t>、且反</w:t>
      </w:r>
      <w:r>
        <w:rPr>
          <w:rFonts w:hint="eastAsia"/>
        </w:rPr>
        <w:t>馈和存储功能健全</w:t>
      </w:r>
      <w:r w:rsidR="00DB2D81">
        <w:rPr>
          <w:rFonts w:hint="eastAsia"/>
        </w:rPr>
        <w:t>、</w:t>
      </w:r>
      <w:r>
        <w:rPr>
          <w:rFonts w:hint="eastAsia"/>
        </w:rPr>
        <w:t>管理者能准确识别</w:t>
      </w:r>
      <w:r>
        <w:rPr>
          <w:rFonts w:hint="eastAsia"/>
        </w:rPr>
        <w:t>IT</w:t>
      </w:r>
      <w:r>
        <w:rPr>
          <w:rFonts w:hint="eastAsia"/>
        </w:rPr>
        <w:t>系统的不足之处</w:t>
      </w:r>
      <w:r w:rsidR="00DB2D81">
        <w:rPr>
          <w:rFonts w:hint="eastAsia"/>
        </w:rPr>
        <w:t>。</w:t>
      </w:r>
    </w:p>
    <w:p w14:paraId="311FCCCD" w14:textId="77777777" w:rsidR="00341FFF" w:rsidRDefault="00DB2D81" w:rsidP="003A783C">
      <w:pPr>
        <w:ind w:left="1" w:firstLine="420"/>
        <w:rPr>
          <w:rFonts w:hint="eastAsia"/>
        </w:rPr>
      </w:pPr>
      <w:r>
        <w:rPr>
          <w:rFonts w:hint="eastAsia"/>
        </w:rPr>
        <w:t>对于</w:t>
      </w:r>
      <w:r w:rsidR="00341FFF">
        <w:rPr>
          <w:rFonts w:hint="eastAsia"/>
        </w:rPr>
        <w:t>信用风险</w:t>
      </w:r>
      <w:r>
        <w:rPr>
          <w:rFonts w:hint="eastAsia"/>
        </w:rPr>
        <w:t>，主要考察是否</w:t>
      </w:r>
      <w:r w:rsidR="00620179">
        <w:rPr>
          <w:rFonts w:hint="eastAsia"/>
        </w:rPr>
        <w:t>重大风险都</w:t>
      </w:r>
      <w:r>
        <w:rPr>
          <w:rFonts w:hint="eastAsia"/>
        </w:rPr>
        <w:t>已经</w:t>
      </w:r>
      <w:r w:rsidR="00620179">
        <w:rPr>
          <w:rFonts w:hint="eastAsia"/>
        </w:rPr>
        <w:t>经过分散化处理；</w:t>
      </w:r>
      <w:r w:rsidR="00EA0CAD">
        <w:rPr>
          <w:rFonts w:hint="eastAsia"/>
        </w:rPr>
        <w:t>高质</w:t>
      </w:r>
      <w:r>
        <w:rPr>
          <w:rFonts w:hint="eastAsia"/>
        </w:rPr>
        <w:t>量、</w:t>
      </w:r>
      <w:r w:rsidR="00EA0CAD">
        <w:rPr>
          <w:rFonts w:hint="eastAsia"/>
        </w:rPr>
        <w:t>及时的管理信息报告</w:t>
      </w:r>
      <w:r>
        <w:rPr>
          <w:rFonts w:hint="eastAsia"/>
        </w:rPr>
        <w:t>、</w:t>
      </w:r>
      <w:r w:rsidR="00EA0CAD">
        <w:rPr>
          <w:rFonts w:hint="eastAsia"/>
        </w:rPr>
        <w:t>机构的贷款损失</w:t>
      </w:r>
      <w:r>
        <w:rPr>
          <w:rFonts w:hint="eastAsia"/>
        </w:rPr>
        <w:t>是否</w:t>
      </w:r>
      <w:r w:rsidR="00EA0CAD">
        <w:rPr>
          <w:rFonts w:hint="eastAsia"/>
        </w:rPr>
        <w:t>在合理范围内</w:t>
      </w:r>
      <w:r>
        <w:rPr>
          <w:rFonts w:hint="eastAsia"/>
        </w:rPr>
        <w:t>等内容。</w:t>
      </w:r>
    </w:p>
    <w:p w14:paraId="2C00AD30" w14:textId="77777777" w:rsidR="00341FFF" w:rsidRPr="00341FFF" w:rsidRDefault="00284906" w:rsidP="003A783C">
      <w:pPr>
        <w:ind w:left="1" w:firstLine="420"/>
        <w:rPr>
          <w:rFonts w:hint="eastAsia"/>
        </w:rPr>
      </w:pPr>
      <w:r>
        <w:rPr>
          <w:rFonts w:hint="eastAsia"/>
        </w:rPr>
        <w:t>在</w:t>
      </w:r>
      <w:r w:rsidR="00515FAF">
        <w:rPr>
          <w:rFonts w:hint="eastAsia"/>
        </w:rPr>
        <w:t>M-CRIL</w:t>
      </w:r>
      <w:r w:rsidR="00515FAF">
        <w:rPr>
          <w:rFonts w:hint="eastAsia"/>
        </w:rPr>
        <w:t>评级体系中，</w:t>
      </w:r>
      <w:r>
        <w:rPr>
          <w:rFonts w:hint="eastAsia"/>
        </w:rPr>
        <w:t>则有</w:t>
      </w:r>
      <w:r w:rsidR="00515FAF">
        <w:rPr>
          <w:rFonts w:hint="eastAsia"/>
        </w:rPr>
        <w:t>七个标准对小额信贷机构进行评估</w:t>
      </w:r>
      <w:r>
        <w:rPr>
          <w:rFonts w:hint="eastAsia"/>
        </w:rPr>
        <w:t>，分别为：</w:t>
      </w:r>
      <w:r w:rsidR="00515FAF">
        <w:rPr>
          <w:rFonts w:hint="eastAsia"/>
        </w:rPr>
        <w:t>牢固的一线和二线管理</w:t>
      </w:r>
      <w:r>
        <w:rPr>
          <w:rFonts w:hint="eastAsia"/>
        </w:rPr>
        <w:t>、</w:t>
      </w:r>
      <w:r w:rsidR="00515FAF">
        <w:rPr>
          <w:rFonts w:hint="eastAsia"/>
        </w:rPr>
        <w:t>有效的内部控制和审计</w:t>
      </w:r>
      <w:r>
        <w:rPr>
          <w:rFonts w:hint="eastAsia"/>
        </w:rPr>
        <w:t>制度、</w:t>
      </w:r>
      <w:r w:rsidR="00515FAF">
        <w:rPr>
          <w:rFonts w:hint="eastAsia"/>
        </w:rPr>
        <w:t>强有力的风险管理</w:t>
      </w:r>
      <w:r>
        <w:rPr>
          <w:rFonts w:hint="eastAsia"/>
        </w:rPr>
        <w:t>、</w:t>
      </w:r>
      <w:r w:rsidR="0082215E">
        <w:rPr>
          <w:rFonts w:hint="eastAsia"/>
        </w:rPr>
        <w:t>合格的资产组合质量</w:t>
      </w:r>
      <w:r>
        <w:rPr>
          <w:rFonts w:hint="eastAsia"/>
        </w:rPr>
        <w:t>、</w:t>
      </w:r>
      <w:r w:rsidR="0082215E">
        <w:rPr>
          <w:rFonts w:hint="eastAsia"/>
        </w:rPr>
        <w:t>合理的委员会设置</w:t>
      </w:r>
      <w:r>
        <w:rPr>
          <w:rFonts w:hint="eastAsia"/>
        </w:rPr>
        <w:t>、</w:t>
      </w:r>
      <w:r w:rsidR="0082215E">
        <w:rPr>
          <w:rFonts w:hint="eastAsia"/>
        </w:rPr>
        <w:t>持久的竞争力</w:t>
      </w:r>
      <w:r>
        <w:rPr>
          <w:rFonts w:hint="eastAsia"/>
        </w:rPr>
        <w:t>等。</w:t>
      </w:r>
    </w:p>
    <w:p w14:paraId="3100E6AD" w14:textId="77777777" w:rsidR="00091FC9" w:rsidRPr="00607E64" w:rsidRDefault="00091FC9" w:rsidP="00607E64">
      <w:pPr>
        <w:pStyle w:val="ad"/>
        <w:keepNext/>
        <w:keepLines/>
        <w:numPr>
          <w:ilvl w:val="2"/>
          <w:numId w:val="60"/>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如何建立我国的小额信贷风险管理制度</w:t>
      </w:r>
    </w:p>
    <w:p w14:paraId="0A9E4554" w14:textId="77777777" w:rsidR="006437A6" w:rsidRDefault="006437A6" w:rsidP="003A783C">
      <w:pPr>
        <w:ind w:left="1" w:firstLine="420"/>
        <w:rPr>
          <w:rFonts w:hint="eastAsia"/>
        </w:rPr>
      </w:pPr>
      <w:r>
        <w:rPr>
          <w:rFonts w:hint="eastAsia"/>
        </w:rPr>
        <w:t>风险管理</w:t>
      </w:r>
      <w:r w:rsidR="00676C32">
        <w:rPr>
          <w:rFonts w:hint="eastAsia"/>
        </w:rPr>
        <w:t>，</w:t>
      </w:r>
      <w:r>
        <w:rPr>
          <w:rFonts w:hint="eastAsia"/>
        </w:rPr>
        <w:t>是</w:t>
      </w:r>
      <w:r w:rsidR="00676C32">
        <w:rPr>
          <w:rFonts w:hint="eastAsia"/>
        </w:rPr>
        <w:t>对小额信贷机构风险进行</w:t>
      </w:r>
      <w:r>
        <w:rPr>
          <w:rFonts w:hint="eastAsia"/>
        </w:rPr>
        <w:t>系统性评估、测量、</w:t>
      </w:r>
      <w:r w:rsidR="00096DC1">
        <w:rPr>
          <w:rFonts w:hint="eastAsia"/>
        </w:rPr>
        <w:t>监控和管理</w:t>
      </w:r>
      <w:r w:rsidR="00676C32">
        <w:rPr>
          <w:rFonts w:hint="eastAsia"/>
        </w:rPr>
        <w:t>的</w:t>
      </w:r>
      <w:r w:rsidR="00096DC1">
        <w:rPr>
          <w:rFonts w:hint="eastAsia"/>
        </w:rPr>
        <w:t>持续过程。有效的风险管理</w:t>
      </w:r>
      <w:r w:rsidR="00676C32">
        <w:rPr>
          <w:rFonts w:hint="eastAsia"/>
        </w:rPr>
        <w:t>，可以确保</w:t>
      </w:r>
      <w:r w:rsidR="00096DC1">
        <w:rPr>
          <w:rFonts w:hint="eastAsia"/>
        </w:rPr>
        <w:t>机构</w:t>
      </w:r>
      <w:r w:rsidR="00676C32">
        <w:rPr>
          <w:rFonts w:hint="eastAsia"/>
        </w:rPr>
        <w:t>避免在面临</w:t>
      </w:r>
      <w:r w:rsidR="00096DC1">
        <w:rPr>
          <w:rFonts w:hint="eastAsia"/>
        </w:rPr>
        <w:t>紧急需求</w:t>
      </w:r>
      <w:r w:rsidR="00676C32">
        <w:rPr>
          <w:rFonts w:hint="eastAsia"/>
        </w:rPr>
        <w:t>时</w:t>
      </w:r>
      <w:r w:rsidR="00096DC1">
        <w:rPr>
          <w:rFonts w:hint="eastAsia"/>
        </w:rPr>
        <w:t>失控。有效的风险管理</w:t>
      </w:r>
      <w:r w:rsidR="00676C32">
        <w:rPr>
          <w:rFonts w:hint="eastAsia"/>
        </w:rPr>
        <w:t>体系，是一个</w:t>
      </w:r>
      <w:r w:rsidR="00096DC1">
        <w:rPr>
          <w:rFonts w:hint="eastAsia"/>
        </w:rPr>
        <w:t>从普通工作</w:t>
      </w:r>
      <w:r w:rsidR="00676C32">
        <w:rPr>
          <w:rFonts w:hint="eastAsia"/>
        </w:rPr>
        <w:t>人</w:t>
      </w:r>
      <w:r w:rsidR="00096DC1">
        <w:rPr>
          <w:rFonts w:hint="eastAsia"/>
        </w:rPr>
        <w:t>员到</w:t>
      </w:r>
      <w:r w:rsidR="00676C32">
        <w:rPr>
          <w:rFonts w:hint="eastAsia"/>
        </w:rPr>
        <w:t>最高层</w:t>
      </w:r>
      <w:r w:rsidR="00096DC1">
        <w:rPr>
          <w:rFonts w:hint="eastAsia"/>
        </w:rPr>
        <w:t>管理者</w:t>
      </w:r>
      <w:r w:rsidR="00676C32">
        <w:rPr>
          <w:rFonts w:hint="eastAsia"/>
        </w:rPr>
        <w:t>，如</w:t>
      </w:r>
      <w:r w:rsidR="00096DC1">
        <w:rPr>
          <w:rFonts w:hint="eastAsia"/>
        </w:rPr>
        <w:t>董事会的“</w:t>
      </w:r>
      <w:r w:rsidR="00676C32">
        <w:rPr>
          <w:rFonts w:hint="eastAsia"/>
        </w:rPr>
        <w:t>互动</w:t>
      </w:r>
      <w:r w:rsidR="00096DC1">
        <w:rPr>
          <w:rFonts w:hint="eastAsia"/>
        </w:rPr>
        <w:t>反馈圈”</w:t>
      </w:r>
      <w:r w:rsidR="00676C32">
        <w:rPr>
          <w:rFonts w:hint="eastAsia"/>
        </w:rPr>
        <w:t>。只有这个互动反馈</w:t>
      </w:r>
      <w:r w:rsidR="00096DC1">
        <w:rPr>
          <w:rFonts w:hint="eastAsia"/>
        </w:rPr>
        <w:t>圈</w:t>
      </w:r>
      <w:r w:rsidR="00676C32">
        <w:rPr>
          <w:rFonts w:hint="eastAsia"/>
        </w:rPr>
        <w:t>能实现有机闭合、并互相制衡时，才可</w:t>
      </w:r>
      <w:r w:rsidR="00096DC1">
        <w:rPr>
          <w:rFonts w:hint="eastAsia"/>
        </w:rPr>
        <w:t>能确保政策和策略的合理性</w:t>
      </w:r>
      <w:r w:rsidR="00676C32">
        <w:rPr>
          <w:rFonts w:hint="eastAsia"/>
        </w:rPr>
        <w:t>、且</w:t>
      </w:r>
      <w:r w:rsidR="00096DC1">
        <w:rPr>
          <w:rFonts w:hint="eastAsia"/>
        </w:rPr>
        <w:t>风险水平处于机构设立的风险</w:t>
      </w:r>
      <w:r w:rsidR="00676C32">
        <w:rPr>
          <w:rFonts w:hint="eastAsia"/>
        </w:rPr>
        <w:t>范围</w:t>
      </w:r>
      <w:r w:rsidR="00096DC1">
        <w:rPr>
          <w:rFonts w:hint="eastAsia"/>
        </w:rPr>
        <w:t>内</w:t>
      </w:r>
      <w:r w:rsidR="00676C32">
        <w:rPr>
          <w:rFonts w:hint="eastAsia"/>
        </w:rPr>
        <w:t>，</w:t>
      </w:r>
      <w:r w:rsidR="00096DC1">
        <w:rPr>
          <w:rFonts w:hint="eastAsia"/>
        </w:rPr>
        <w:t>图</w:t>
      </w:r>
      <w:r w:rsidR="00676C32" w:rsidRPr="00441947">
        <w:rPr>
          <w:rFonts w:hint="eastAsia"/>
          <w:color w:val="FF0000"/>
        </w:rPr>
        <w:t>9</w:t>
      </w:r>
      <w:r w:rsidR="00676C32" w:rsidRPr="00441947">
        <w:rPr>
          <w:rFonts w:hint="eastAsia"/>
          <w:color w:val="FF0000"/>
        </w:rPr>
        <w:t>－</w:t>
      </w:r>
      <w:r w:rsidR="00676C32" w:rsidRPr="00441947">
        <w:rPr>
          <w:rFonts w:hint="eastAsia"/>
          <w:color w:val="FF0000"/>
        </w:rPr>
        <w:t>X</w:t>
      </w:r>
      <w:r w:rsidR="00676C32">
        <w:rPr>
          <w:rFonts w:hint="eastAsia"/>
        </w:rPr>
        <w:t>表示的同，就是小额信贷机构</w:t>
      </w:r>
      <w:r w:rsidR="00096DC1">
        <w:rPr>
          <w:rFonts w:hint="eastAsia"/>
        </w:rPr>
        <w:t>风险</w:t>
      </w:r>
      <w:r w:rsidR="00EE63D1">
        <w:rPr>
          <w:rFonts w:hint="eastAsia"/>
        </w:rPr>
        <w:t>管理</w:t>
      </w:r>
      <w:r w:rsidR="00096DC1">
        <w:rPr>
          <w:rFonts w:hint="eastAsia"/>
        </w:rPr>
        <w:t>循环</w:t>
      </w:r>
      <w:r w:rsidR="00676C32">
        <w:rPr>
          <w:rFonts w:hint="eastAsia"/>
        </w:rPr>
        <w:t>的基本情况</w:t>
      </w:r>
      <w:r w:rsidR="00096DC1">
        <w:rPr>
          <w:rFonts w:hint="eastAsia"/>
        </w:rPr>
        <w:t>。</w:t>
      </w:r>
    </w:p>
    <w:tbl>
      <w:tblPr>
        <w:tblW w:w="62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57"/>
      </w:tblGrid>
      <w:tr w:rsidR="00096DC1" w:rsidRPr="00914A4A" w14:paraId="61982F79" w14:textId="77777777" w:rsidTr="00441947">
        <w:trPr>
          <w:trHeight w:val="2118"/>
          <w:jc w:val="center"/>
        </w:trPr>
        <w:tc>
          <w:tcPr>
            <w:tcW w:w="6257" w:type="dxa"/>
          </w:tcPr>
          <w:p w14:paraId="74D6701E" w14:textId="77777777" w:rsidR="00096DC1" w:rsidRPr="00914A4A" w:rsidRDefault="00363346" w:rsidP="00441947">
            <w:pPr>
              <w:ind w:firstLine="420"/>
              <w:jc w:val="center"/>
              <w:rPr>
                <w:rFonts w:hint="eastAsia"/>
                <w:szCs w:val="21"/>
              </w:rPr>
            </w:pPr>
            <w:r w:rsidRPr="00914A4A">
              <w:rPr>
                <w:noProof/>
                <w:szCs w:val="21"/>
              </w:rPr>
              <mc:AlternateContent>
                <mc:Choice Requires="wpc">
                  <w:drawing>
                    <wp:inline distT="0" distB="0" distL="0" distR="0" wp14:anchorId="6B15EC5D" wp14:editId="4319A3BF">
                      <wp:extent cx="3672840" cy="3672840"/>
                      <wp:effectExtent l="0" t="0" r="0" b="0"/>
                      <wp:docPr id="16" name="图示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 name="_s1031"/>
                              <wps:cNvSpPr>
                                <a:spLocks/>
                              </wps:cNvSpPr>
                              <wps:spPr bwMode="auto">
                                <a:xfrm>
                                  <a:off x="1024909" y="275463"/>
                                  <a:ext cx="1623446" cy="1623446"/>
                                </a:xfrm>
                                <a:custGeom>
                                  <a:avLst/>
                                  <a:gdLst>
                                    <a:gd name="G0" fmla="+- -5570560 0 0"/>
                                    <a:gd name="G1" fmla="+- -7208960 0 0"/>
                                    <a:gd name="G2" fmla="+- -5570560 0 -7208960"/>
                                    <a:gd name="G3" fmla="+- 10800 0 0"/>
                                    <a:gd name="G4" fmla="+- 0 0 -5570560"/>
                                    <a:gd name="T0" fmla="*/ 360 256 1"/>
                                    <a:gd name="T1" fmla="*/ 0 256 1"/>
                                    <a:gd name="G5" fmla="+- G2 T0 T1"/>
                                    <a:gd name="G6" fmla="?: G2 G2 G5"/>
                                    <a:gd name="G7" fmla="+- 0 0 G6"/>
                                    <a:gd name="G8" fmla="+- 7200 0 0"/>
                                    <a:gd name="G9" fmla="+- 0 0 -7208960"/>
                                    <a:gd name="G10" fmla="+- 7200 0 2700"/>
                                    <a:gd name="G11" fmla="cos G10 -5570560"/>
                                    <a:gd name="G12" fmla="sin G10 -5570560"/>
                                    <a:gd name="G13" fmla="cos 13500 -5570560"/>
                                    <a:gd name="G14" fmla="sin 13500 -5570560"/>
                                    <a:gd name="G15" fmla="+- G11 10800 0"/>
                                    <a:gd name="G16" fmla="+- G12 10800 0"/>
                                    <a:gd name="G17" fmla="+- G13 10800 0"/>
                                    <a:gd name="G18" fmla="+- G14 10800 0"/>
                                    <a:gd name="G19" fmla="*/ 7200 1 2"/>
                                    <a:gd name="G20" fmla="+- G19 5400 0"/>
                                    <a:gd name="G21" fmla="cos G20 -5570560"/>
                                    <a:gd name="G22" fmla="sin G20 -5570560"/>
                                    <a:gd name="G23" fmla="+- G21 10800 0"/>
                                    <a:gd name="G24" fmla="+- G12 G23 G22"/>
                                    <a:gd name="G25" fmla="+- G22 G23 G11"/>
                                    <a:gd name="G26" fmla="cos 10800 -5570560"/>
                                    <a:gd name="G27" fmla="sin 10800 -5570560"/>
                                    <a:gd name="G28" fmla="cos 7200 -5570560"/>
                                    <a:gd name="G29" fmla="sin 7200 -5570560"/>
                                    <a:gd name="G30" fmla="+- G26 10800 0"/>
                                    <a:gd name="G31" fmla="+- G27 10800 0"/>
                                    <a:gd name="G32" fmla="+- G28 10800 0"/>
                                    <a:gd name="G33" fmla="+- G29 10800 0"/>
                                    <a:gd name="G34" fmla="+- G19 5400 0"/>
                                    <a:gd name="G35" fmla="cos G34 -7208960"/>
                                    <a:gd name="G36" fmla="sin G34 -7208960"/>
                                    <a:gd name="G37" fmla="+/ -7208960 -5570560 2"/>
                                    <a:gd name="T2" fmla="*/ 180 256 1"/>
                                    <a:gd name="T3" fmla="*/ 0 256 1"/>
                                    <a:gd name="G38" fmla="+- G37 T2 T3"/>
                                    <a:gd name="G39" fmla="?: G2 G37 G38"/>
                                    <a:gd name="G40" fmla="cos 10800 G39"/>
                                    <a:gd name="G41" fmla="sin 10800 G39"/>
                                    <a:gd name="G42" fmla="cos 7200 G39"/>
                                    <a:gd name="G43" fmla="sin 7200 G39"/>
                                    <a:gd name="G44" fmla="+- G40 10800 0"/>
                                    <a:gd name="G45" fmla="+- G41 10800 0"/>
                                    <a:gd name="G46" fmla="+- G42 10800 0"/>
                                    <a:gd name="G47" fmla="+- G43 10800 0"/>
                                    <a:gd name="G48" fmla="+- G35 10800 0"/>
                                    <a:gd name="G49" fmla="+- G36 10800 0"/>
                                    <a:gd name="T4" fmla="*/ 9390 w 21600"/>
                                    <a:gd name="T5" fmla="*/ 92 h 21600"/>
                                    <a:gd name="T6" fmla="*/ 7721 w 21600"/>
                                    <a:gd name="T7" fmla="*/ 2342 h 21600"/>
                                    <a:gd name="T8" fmla="*/ 9860 w 21600"/>
                                    <a:gd name="T9" fmla="*/ 3661 h 21600"/>
                                    <a:gd name="T10" fmla="*/ 11976 w 21600"/>
                                    <a:gd name="T11" fmla="*/ -2649 h 21600"/>
                                    <a:gd name="T12" fmla="*/ 16067 w 21600"/>
                                    <a:gd name="T13" fmla="*/ 2226 h 21600"/>
                                    <a:gd name="T14" fmla="*/ 11192 w 21600"/>
                                    <a:gd name="T15" fmla="*/ 6317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1427" y="3627"/>
                                      </a:moveTo>
                                      <a:cubicBezTo>
                                        <a:pt x="11218" y="3609"/>
                                        <a:pt x="11009" y="3600"/>
                                        <a:pt x="10800" y="3600"/>
                                      </a:cubicBezTo>
                                      <a:cubicBezTo>
                                        <a:pt x="9960" y="3600"/>
                                        <a:pt x="9126" y="3746"/>
                                        <a:pt x="8337" y="4034"/>
                                      </a:cubicBezTo>
                                      <a:lnTo>
                                        <a:pt x="7106" y="651"/>
                                      </a:lnTo>
                                      <a:cubicBezTo>
                                        <a:pt x="8290" y="220"/>
                                        <a:pt x="9540" y="0"/>
                                        <a:pt x="10800" y="0"/>
                                      </a:cubicBezTo>
                                      <a:cubicBezTo>
                                        <a:pt x="11114" y="0"/>
                                        <a:pt x="11428" y="13"/>
                                        <a:pt x="11741" y="41"/>
                                      </a:cubicBezTo>
                                      <a:lnTo>
                                        <a:pt x="11976" y="-2649"/>
                                      </a:lnTo>
                                      <a:lnTo>
                                        <a:pt x="16067" y="2226"/>
                                      </a:lnTo>
                                      <a:lnTo>
                                        <a:pt x="11192" y="6317"/>
                                      </a:lnTo>
                                      <a:lnTo>
                                        <a:pt x="11427" y="3627"/>
                                      </a:lnTo>
                                      <a:close/>
                                    </a:path>
                                  </a:pathLst>
                                </a:custGeom>
                                <a:solidFill>
                                  <a:srgbClr val="BBE0E3"/>
                                </a:solidFill>
                                <a:ln w="9525">
                                  <a:solidFill>
                                    <a:srgbClr val="000000"/>
                                  </a:solidFill>
                                  <a:miter lim="800000"/>
                                  <a:headEnd/>
                                  <a:tailEnd/>
                                </a:ln>
                              </wps:spPr>
                              <wps:bodyPr rot="0" vert="horz" wrap="square" lIns="0" tIns="0" rIns="0" bIns="0" anchor="ctr" anchorCtr="0" upright="1">
                                <a:noAutofit/>
                              </wps:bodyPr>
                            </wps:wsp>
                            <wps:wsp>
                              <wps:cNvPr id="5" name="_s1036"/>
                              <wps:cNvSpPr>
                                <a:spLocks/>
                              </wps:cNvSpPr>
                              <wps:spPr bwMode="auto">
                                <a:xfrm rot="3600000">
                                  <a:off x="1674033" y="649974"/>
                                  <a:ext cx="1623446" cy="1623446"/>
                                </a:xfrm>
                                <a:custGeom>
                                  <a:avLst/>
                                  <a:gdLst>
                                    <a:gd name="G0" fmla="+- -5570560 0 0"/>
                                    <a:gd name="G1" fmla="+- -7208960 0 0"/>
                                    <a:gd name="G2" fmla="+- -5570560 0 -7208960"/>
                                    <a:gd name="G3" fmla="+- 10800 0 0"/>
                                    <a:gd name="G4" fmla="+- 0 0 -5570560"/>
                                    <a:gd name="T0" fmla="*/ 360 256 1"/>
                                    <a:gd name="T1" fmla="*/ 0 256 1"/>
                                    <a:gd name="G5" fmla="+- G2 T0 T1"/>
                                    <a:gd name="G6" fmla="?: G2 G2 G5"/>
                                    <a:gd name="G7" fmla="+- 0 0 G6"/>
                                    <a:gd name="G8" fmla="+- 7200 0 0"/>
                                    <a:gd name="G9" fmla="+- 0 0 -7208960"/>
                                    <a:gd name="G10" fmla="+- 7200 0 2700"/>
                                    <a:gd name="G11" fmla="cos G10 -5570560"/>
                                    <a:gd name="G12" fmla="sin G10 -5570560"/>
                                    <a:gd name="G13" fmla="cos 13500 -5570560"/>
                                    <a:gd name="G14" fmla="sin 13500 -5570560"/>
                                    <a:gd name="G15" fmla="+- G11 10800 0"/>
                                    <a:gd name="G16" fmla="+- G12 10800 0"/>
                                    <a:gd name="G17" fmla="+- G13 10800 0"/>
                                    <a:gd name="G18" fmla="+- G14 10800 0"/>
                                    <a:gd name="G19" fmla="*/ 7200 1 2"/>
                                    <a:gd name="G20" fmla="+- G19 5400 0"/>
                                    <a:gd name="G21" fmla="cos G20 -5570560"/>
                                    <a:gd name="G22" fmla="sin G20 -5570560"/>
                                    <a:gd name="G23" fmla="+- G21 10800 0"/>
                                    <a:gd name="G24" fmla="+- G12 G23 G22"/>
                                    <a:gd name="G25" fmla="+- G22 G23 G11"/>
                                    <a:gd name="G26" fmla="cos 10800 -5570560"/>
                                    <a:gd name="G27" fmla="sin 10800 -5570560"/>
                                    <a:gd name="G28" fmla="cos 7200 -5570560"/>
                                    <a:gd name="G29" fmla="sin 7200 -5570560"/>
                                    <a:gd name="G30" fmla="+- G26 10800 0"/>
                                    <a:gd name="G31" fmla="+- G27 10800 0"/>
                                    <a:gd name="G32" fmla="+- G28 10800 0"/>
                                    <a:gd name="G33" fmla="+- G29 10800 0"/>
                                    <a:gd name="G34" fmla="+- G19 5400 0"/>
                                    <a:gd name="G35" fmla="cos G34 -7208960"/>
                                    <a:gd name="G36" fmla="sin G34 -7208960"/>
                                    <a:gd name="G37" fmla="+/ -7208960 -5570560 2"/>
                                    <a:gd name="T2" fmla="*/ 180 256 1"/>
                                    <a:gd name="T3" fmla="*/ 0 256 1"/>
                                    <a:gd name="G38" fmla="+- G37 T2 T3"/>
                                    <a:gd name="G39" fmla="?: G2 G37 G38"/>
                                    <a:gd name="G40" fmla="cos 10800 G39"/>
                                    <a:gd name="G41" fmla="sin 10800 G39"/>
                                    <a:gd name="G42" fmla="cos 7200 G39"/>
                                    <a:gd name="G43" fmla="sin 7200 G39"/>
                                    <a:gd name="G44" fmla="+- G40 10800 0"/>
                                    <a:gd name="G45" fmla="+- G41 10800 0"/>
                                    <a:gd name="G46" fmla="+- G42 10800 0"/>
                                    <a:gd name="G47" fmla="+- G43 10800 0"/>
                                    <a:gd name="G48" fmla="+- G35 10800 0"/>
                                    <a:gd name="G49" fmla="+- G36 10800 0"/>
                                    <a:gd name="T4" fmla="*/ 9390 w 21600"/>
                                    <a:gd name="T5" fmla="*/ 92 h 21600"/>
                                    <a:gd name="T6" fmla="*/ 7721 w 21600"/>
                                    <a:gd name="T7" fmla="*/ 2342 h 21600"/>
                                    <a:gd name="T8" fmla="*/ 9860 w 21600"/>
                                    <a:gd name="T9" fmla="*/ 3661 h 21600"/>
                                    <a:gd name="T10" fmla="*/ 11976 w 21600"/>
                                    <a:gd name="T11" fmla="*/ -2649 h 21600"/>
                                    <a:gd name="T12" fmla="*/ 16067 w 21600"/>
                                    <a:gd name="T13" fmla="*/ 2226 h 21600"/>
                                    <a:gd name="T14" fmla="*/ 11192 w 21600"/>
                                    <a:gd name="T15" fmla="*/ 6317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1427" y="3627"/>
                                      </a:moveTo>
                                      <a:cubicBezTo>
                                        <a:pt x="11218" y="3609"/>
                                        <a:pt x="11009" y="3600"/>
                                        <a:pt x="10800" y="3600"/>
                                      </a:cubicBezTo>
                                      <a:cubicBezTo>
                                        <a:pt x="9960" y="3600"/>
                                        <a:pt x="9126" y="3746"/>
                                        <a:pt x="8337" y="4034"/>
                                      </a:cubicBezTo>
                                      <a:lnTo>
                                        <a:pt x="7106" y="651"/>
                                      </a:lnTo>
                                      <a:cubicBezTo>
                                        <a:pt x="8290" y="220"/>
                                        <a:pt x="9540" y="0"/>
                                        <a:pt x="10800" y="0"/>
                                      </a:cubicBezTo>
                                      <a:cubicBezTo>
                                        <a:pt x="11114" y="0"/>
                                        <a:pt x="11428" y="13"/>
                                        <a:pt x="11741" y="41"/>
                                      </a:cubicBezTo>
                                      <a:lnTo>
                                        <a:pt x="11976" y="-2649"/>
                                      </a:lnTo>
                                      <a:lnTo>
                                        <a:pt x="16067" y="2226"/>
                                      </a:lnTo>
                                      <a:lnTo>
                                        <a:pt x="11192" y="6317"/>
                                      </a:lnTo>
                                      <a:lnTo>
                                        <a:pt x="11427" y="3627"/>
                                      </a:lnTo>
                                      <a:close/>
                                    </a:path>
                                  </a:pathLst>
                                </a:custGeom>
                                <a:solidFill>
                                  <a:srgbClr val="BBE0E3"/>
                                </a:solidFill>
                                <a:ln w="9525">
                                  <a:solidFill>
                                    <a:srgbClr val="000000"/>
                                  </a:solidFill>
                                  <a:miter lim="800000"/>
                                  <a:headEnd/>
                                  <a:tailEnd/>
                                </a:ln>
                              </wps:spPr>
                              <wps:bodyPr rot="0" vert="horz" wrap="square" lIns="0" tIns="0" rIns="0" bIns="0" anchor="ctr" anchorCtr="0" upright="1">
                                <a:noAutofit/>
                              </wps:bodyPr>
                            </wps:wsp>
                            <wps:wsp>
                              <wps:cNvPr id="6" name="_s1038"/>
                              <wps:cNvSpPr>
                                <a:spLocks/>
                              </wps:cNvSpPr>
                              <wps:spPr bwMode="auto">
                                <a:xfrm rot="7200000">
                                  <a:off x="1674033" y="1399420"/>
                                  <a:ext cx="1623446" cy="1623446"/>
                                </a:xfrm>
                                <a:custGeom>
                                  <a:avLst/>
                                  <a:gdLst>
                                    <a:gd name="G0" fmla="+- -5570560 0 0"/>
                                    <a:gd name="G1" fmla="+- -7208960 0 0"/>
                                    <a:gd name="G2" fmla="+- -5570560 0 -7208960"/>
                                    <a:gd name="G3" fmla="+- 10800 0 0"/>
                                    <a:gd name="G4" fmla="+- 0 0 -5570560"/>
                                    <a:gd name="T0" fmla="*/ 360 256 1"/>
                                    <a:gd name="T1" fmla="*/ 0 256 1"/>
                                    <a:gd name="G5" fmla="+- G2 T0 T1"/>
                                    <a:gd name="G6" fmla="?: G2 G2 G5"/>
                                    <a:gd name="G7" fmla="+- 0 0 G6"/>
                                    <a:gd name="G8" fmla="+- 7200 0 0"/>
                                    <a:gd name="G9" fmla="+- 0 0 -7208960"/>
                                    <a:gd name="G10" fmla="+- 7200 0 2700"/>
                                    <a:gd name="G11" fmla="cos G10 -5570560"/>
                                    <a:gd name="G12" fmla="sin G10 -5570560"/>
                                    <a:gd name="G13" fmla="cos 13500 -5570560"/>
                                    <a:gd name="G14" fmla="sin 13500 -5570560"/>
                                    <a:gd name="G15" fmla="+- G11 10800 0"/>
                                    <a:gd name="G16" fmla="+- G12 10800 0"/>
                                    <a:gd name="G17" fmla="+- G13 10800 0"/>
                                    <a:gd name="G18" fmla="+- G14 10800 0"/>
                                    <a:gd name="G19" fmla="*/ 7200 1 2"/>
                                    <a:gd name="G20" fmla="+- G19 5400 0"/>
                                    <a:gd name="G21" fmla="cos G20 -5570560"/>
                                    <a:gd name="G22" fmla="sin G20 -5570560"/>
                                    <a:gd name="G23" fmla="+- G21 10800 0"/>
                                    <a:gd name="G24" fmla="+- G12 G23 G22"/>
                                    <a:gd name="G25" fmla="+- G22 G23 G11"/>
                                    <a:gd name="G26" fmla="cos 10800 -5570560"/>
                                    <a:gd name="G27" fmla="sin 10800 -5570560"/>
                                    <a:gd name="G28" fmla="cos 7200 -5570560"/>
                                    <a:gd name="G29" fmla="sin 7200 -5570560"/>
                                    <a:gd name="G30" fmla="+- G26 10800 0"/>
                                    <a:gd name="G31" fmla="+- G27 10800 0"/>
                                    <a:gd name="G32" fmla="+- G28 10800 0"/>
                                    <a:gd name="G33" fmla="+- G29 10800 0"/>
                                    <a:gd name="G34" fmla="+- G19 5400 0"/>
                                    <a:gd name="G35" fmla="cos G34 -7208960"/>
                                    <a:gd name="G36" fmla="sin G34 -7208960"/>
                                    <a:gd name="G37" fmla="+/ -7208960 -5570560 2"/>
                                    <a:gd name="T2" fmla="*/ 180 256 1"/>
                                    <a:gd name="T3" fmla="*/ 0 256 1"/>
                                    <a:gd name="G38" fmla="+- G37 T2 T3"/>
                                    <a:gd name="G39" fmla="?: G2 G37 G38"/>
                                    <a:gd name="G40" fmla="cos 10800 G39"/>
                                    <a:gd name="G41" fmla="sin 10800 G39"/>
                                    <a:gd name="G42" fmla="cos 7200 G39"/>
                                    <a:gd name="G43" fmla="sin 7200 G39"/>
                                    <a:gd name="G44" fmla="+- G40 10800 0"/>
                                    <a:gd name="G45" fmla="+- G41 10800 0"/>
                                    <a:gd name="G46" fmla="+- G42 10800 0"/>
                                    <a:gd name="G47" fmla="+- G43 10800 0"/>
                                    <a:gd name="G48" fmla="+- G35 10800 0"/>
                                    <a:gd name="G49" fmla="+- G36 10800 0"/>
                                    <a:gd name="T4" fmla="*/ 9390 w 21600"/>
                                    <a:gd name="T5" fmla="*/ 92 h 21600"/>
                                    <a:gd name="T6" fmla="*/ 7721 w 21600"/>
                                    <a:gd name="T7" fmla="*/ 2342 h 21600"/>
                                    <a:gd name="T8" fmla="*/ 9860 w 21600"/>
                                    <a:gd name="T9" fmla="*/ 3661 h 21600"/>
                                    <a:gd name="T10" fmla="*/ 11976 w 21600"/>
                                    <a:gd name="T11" fmla="*/ -2649 h 21600"/>
                                    <a:gd name="T12" fmla="*/ 16067 w 21600"/>
                                    <a:gd name="T13" fmla="*/ 2226 h 21600"/>
                                    <a:gd name="T14" fmla="*/ 11192 w 21600"/>
                                    <a:gd name="T15" fmla="*/ 6317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1427" y="3627"/>
                                      </a:moveTo>
                                      <a:cubicBezTo>
                                        <a:pt x="11218" y="3609"/>
                                        <a:pt x="11009" y="3600"/>
                                        <a:pt x="10800" y="3600"/>
                                      </a:cubicBezTo>
                                      <a:cubicBezTo>
                                        <a:pt x="9960" y="3600"/>
                                        <a:pt x="9126" y="3746"/>
                                        <a:pt x="8337" y="4034"/>
                                      </a:cubicBezTo>
                                      <a:lnTo>
                                        <a:pt x="7106" y="651"/>
                                      </a:lnTo>
                                      <a:cubicBezTo>
                                        <a:pt x="8290" y="220"/>
                                        <a:pt x="9540" y="0"/>
                                        <a:pt x="10800" y="0"/>
                                      </a:cubicBezTo>
                                      <a:cubicBezTo>
                                        <a:pt x="11114" y="0"/>
                                        <a:pt x="11428" y="13"/>
                                        <a:pt x="11741" y="41"/>
                                      </a:cubicBezTo>
                                      <a:lnTo>
                                        <a:pt x="11976" y="-2649"/>
                                      </a:lnTo>
                                      <a:lnTo>
                                        <a:pt x="16067" y="2226"/>
                                      </a:lnTo>
                                      <a:lnTo>
                                        <a:pt x="11192" y="6317"/>
                                      </a:lnTo>
                                      <a:lnTo>
                                        <a:pt x="11427" y="3627"/>
                                      </a:lnTo>
                                      <a:close/>
                                    </a:path>
                                  </a:pathLst>
                                </a:custGeom>
                                <a:solidFill>
                                  <a:srgbClr val="BBE0E3"/>
                                </a:solidFill>
                                <a:ln w="9525">
                                  <a:solidFill>
                                    <a:srgbClr val="000000"/>
                                  </a:solidFill>
                                  <a:miter lim="800000"/>
                                  <a:headEnd/>
                                  <a:tailEnd/>
                                </a:ln>
                              </wps:spPr>
                              <wps:bodyPr rot="0" vert="horz" wrap="square" lIns="0" tIns="0" rIns="0" bIns="0" anchor="ctr" anchorCtr="0" upright="1">
                                <a:noAutofit/>
                              </wps:bodyPr>
                            </wps:wsp>
                            <wps:wsp>
                              <wps:cNvPr id="7" name="_s1040"/>
                              <wps:cNvSpPr>
                                <a:spLocks/>
                              </wps:cNvSpPr>
                              <wps:spPr bwMode="auto">
                                <a:xfrm rot="10800000">
                                  <a:off x="1024909" y="1774356"/>
                                  <a:ext cx="1623446" cy="1623446"/>
                                </a:xfrm>
                                <a:custGeom>
                                  <a:avLst/>
                                  <a:gdLst>
                                    <a:gd name="G0" fmla="+- -5570560 0 0"/>
                                    <a:gd name="G1" fmla="+- -7208960 0 0"/>
                                    <a:gd name="G2" fmla="+- -5570560 0 -7208960"/>
                                    <a:gd name="G3" fmla="+- 10800 0 0"/>
                                    <a:gd name="G4" fmla="+- 0 0 -5570560"/>
                                    <a:gd name="T0" fmla="*/ 360 256 1"/>
                                    <a:gd name="T1" fmla="*/ 0 256 1"/>
                                    <a:gd name="G5" fmla="+- G2 T0 T1"/>
                                    <a:gd name="G6" fmla="?: G2 G2 G5"/>
                                    <a:gd name="G7" fmla="+- 0 0 G6"/>
                                    <a:gd name="G8" fmla="+- 7200 0 0"/>
                                    <a:gd name="G9" fmla="+- 0 0 -7208960"/>
                                    <a:gd name="G10" fmla="+- 7200 0 2700"/>
                                    <a:gd name="G11" fmla="cos G10 -5570560"/>
                                    <a:gd name="G12" fmla="sin G10 -5570560"/>
                                    <a:gd name="G13" fmla="cos 13500 -5570560"/>
                                    <a:gd name="G14" fmla="sin 13500 -5570560"/>
                                    <a:gd name="G15" fmla="+- G11 10800 0"/>
                                    <a:gd name="G16" fmla="+- G12 10800 0"/>
                                    <a:gd name="G17" fmla="+- G13 10800 0"/>
                                    <a:gd name="G18" fmla="+- G14 10800 0"/>
                                    <a:gd name="G19" fmla="*/ 7200 1 2"/>
                                    <a:gd name="G20" fmla="+- G19 5400 0"/>
                                    <a:gd name="G21" fmla="cos G20 -5570560"/>
                                    <a:gd name="G22" fmla="sin G20 -5570560"/>
                                    <a:gd name="G23" fmla="+- G21 10800 0"/>
                                    <a:gd name="G24" fmla="+- G12 G23 G22"/>
                                    <a:gd name="G25" fmla="+- G22 G23 G11"/>
                                    <a:gd name="G26" fmla="cos 10800 -5570560"/>
                                    <a:gd name="G27" fmla="sin 10800 -5570560"/>
                                    <a:gd name="G28" fmla="cos 7200 -5570560"/>
                                    <a:gd name="G29" fmla="sin 7200 -5570560"/>
                                    <a:gd name="G30" fmla="+- G26 10800 0"/>
                                    <a:gd name="G31" fmla="+- G27 10800 0"/>
                                    <a:gd name="G32" fmla="+- G28 10800 0"/>
                                    <a:gd name="G33" fmla="+- G29 10800 0"/>
                                    <a:gd name="G34" fmla="+- G19 5400 0"/>
                                    <a:gd name="G35" fmla="cos G34 -7208960"/>
                                    <a:gd name="G36" fmla="sin G34 -7208960"/>
                                    <a:gd name="G37" fmla="+/ -7208960 -5570560 2"/>
                                    <a:gd name="T2" fmla="*/ 180 256 1"/>
                                    <a:gd name="T3" fmla="*/ 0 256 1"/>
                                    <a:gd name="G38" fmla="+- G37 T2 T3"/>
                                    <a:gd name="G39" fmla="?: G2 G37 G38"/>
                                    <a:gd name="G40" fmla="cos 10800 G39"/>
                                    <a:gd name="G41" fmla="sin 10800 G39"/>
                                    <a:gd name="G42" fmla="cos 7200 G39"/>
                                    <a:gd name="G43" fmla="sin 7200 G39"/>
                                    <a:gd name="G44" fmla="+- G40 10800 0"/>
                                    <a:gd name="G45" fmla="+- G41 10800 0"/>
                                    <a:gd name="G46" fmla="+- G42 10800 0"/>
                                    <a:gd name="G47" fmla="+- G43 10800 0"/>
                                    <a:gd name="G48" fmla="+- G35 10800 0"/>
                                    <a:gd name="G49" fmla="+- G36 10800 0"/>
                                    <a:gd name="T4" fmla="*/ 9390 w 21600"/>
                                    <a:gd name="T5" fmla="*/ 92 h 21600"/>
                                    <a:gd name="T6" fmla="*/ 7721 w 21600"/>
                                    <a:gd name="T7" fmla="*/ 2342 h 21600"/>
                                    <a:gd name="T8" fmla="*/ 9860 w 21600"/>
                                    <a:gd name="T9" fmla="*/ 3661 h 21600"/>
                                    <a:gd name="T10" fmla="*/ 11976 w 21600"/>
                                    <a:gd name="T11" fmla="*/ -2649 h 21600"/>
                                    <a:gd name="T12" fmla="*/ 16067 w 21600"/>
                                    <a:gd name="T13" fmla="*/ 2226 h 21600"/>
                                    <a:gd name="T14" fmla="*/ 11192 w 21600"/>
                                    <a:gd name="T15" fmla="*/ 6317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1427" y="3627"/>
                                      </a:moveTo>
                                      <a:cubicBezTo>
                                        <a:pt x="11218" y="3609"/>
                                        <a:pt x="11009" y="3600"/>
                                        <a:pt x="10800" y="3600"/>
                                      </a:cubicBezTo>
                                      <a:cubicBezTo>
                                        <a:pt x="9960" y="3600"/>
                                        <a:pt x="9126" y="3746"/>
                                        <a:pt x="8337" y="4034"/>
                                      </a:cubicBezTo>
                                      <a:lnTo>
                                        <a:pt x="7106" y="651"/>
                                      </a:lnTo>
                                      <a:cubicBezTo>
                                        <a:pt x="8290" y="220"/>
                                        <a:pt x="9540" y="0"/>
                                        <a:pt x="10800" y="0"/>
                                      </a:cubicBezTo>
                                      <a:cubicBezTo>
                                        <a:pt x="11114" y="0"/>
                                        <a:pt x="11428" y="13"/>
                                        <a:pt x="11741" y="41"/>
                                      </a:cubicBezTo>
                                      <a:lnTo>
                                        <a:pt x="11976" y="-2649"/>
                                      </a:lnTo>
                                      <a:lnTo>
                                        <a:pt x="16067" y="2226"/>
                                      </a:lnTo>
                                      <a:lnTo>
                                        <a:pt x="11192" y="6317"/>
                                      </a:lnTo>
                                      <a:lnTo>
                                        <a:pt x="11427" y="3627"/>
                                      </a:lnTo>
                                      <a:close/>
                                    </a:path>
                                  </a:pathLst>
                                </a:custGeom>
                                <a:solidFill>
                                  <a:srgbClr val="BBE0E3"/>
                                </a:solidFill>
                                <a:ln w="9525">
                                  <a:solidFill>
                                    <a:srgbClr val="000000"/>
                                  </a:solidFill>
                                  <a:miter lim="800000"/>
                                  <a:headEnd/>
                                  <a:tailEnd/>
                                </a:ln>
                              </wps:spPr>
                              <wps:bodyPr rot="0" vert="horz" wrap="square" lIns="0" tIns="0" rIns="0" bIns="0" anchor="ctr" anchorCtr="0" upright="1">
                                <a:noAutofit/>
                              </wps:bodyPr>
                            </wps:wsp>
                            <wps:wsp>
                              <wps:cNvPr id="8" name="_s1032"/>
                              <wps:cNvSpPr>
                                <a:spLocks/>
                              </wps:cNvSpPr>
                              <wps:spPr bwMode="auto">
                                <a:xfrm rot="14400000">
                                  <a:off x="375786" y="1399420"/>
                                  <a:ext cx="1623446" cy="1623446"/>
                                </a:xfrm>
                                <a:custGeom>
                                  <a:avLst/>
                                  <a:gdLst>
                                    <a:gd name="G0" fmla="+- -5570560 0 0"/>
                                    <a:gd name="G1" fmla="+- -7208960 0 0"/>
                                    <a:gd name="G2" fmla="+- -5570560 0 -7208960"/>
                                    <a:gd name="G3" fmla="+- 10800 0 0"/>
                                    <a:gd name="G4" fmla="+- 0 0 -5570560"/>
                                    <a:gd name="T0" fmla="*/ 360 256 1"/>
                                    <a:gd name="T1" fmla="*/ 0 256 1"/>
                                    <a:gd name="G5" fmla="+- G2 T0 T1"/>
                                    <a:gd name="G6" fmla="?: G2 G2 G5"/>
                                    <a:gd name="G7" fmla="+- 0 0 G6"/>
                                    <a:gd name="G8" fmla="+- 7200 0 0"/>
                                    <a:gd name="G9" fmla="+- 0 0 -7208960"/>
                                    <a:gd name="G10" fmla="+- 7200 0 2700"/>
                                    <a:gd name="G11" fmla="cos G10 -5570560"/>
                                    <a:gd name="G12" fmla="sin G10 -5570560"/>
                                    <a:gd name="G13" fmla="cos 13500 -5570560"/>
                                    <a:gd name="G14" fmla="sin 13500 -5570560"/>
                                    <a:gd name="G15" fmla="+- G11 10800 0"/>
                                    <a:gd name="G16" fmla="+- G12 10800 0"/>
                                    <a:gd name="G17" fmla="+- G13 10800 0"/>
                                    <a:gd name="G18" fmla="+- G14 10800 0"/>
                                    <a:gd name="G19" fmla="*/ 7200 1 2"/>
                                    <a:gd name="G20" fmla="+- G19 5400 0"/>
                                    <a:gd name="G21" fmla="cos G20 -5570560"/>
                                    <a:gd name="G22" fmla="sin G20 -5570560"/>
                                    <a:gd name="G23" fmla="+- G21 10800 0"/>
                                    <a:gd name="G24" fmla="+- G12 G23 G22"/>
                                    <a:gd name="G25" fmla="+- G22 G23 G11"/>
                                    <a:gd name="G26" fmla="cos 10800 -5570560"/>
                                    <a:gd name="G27" fmla="sin 10800 -5570560"/>
                                    <a:gd name="G28" fmla="cos 7200 -5570560"/>
                                    <a:gd name="G29" fmla="sin 7200 -5570560"/>
                                    <a:gd name="G30" fmla="+- G26 10800 0"/>
                                    <a:gd name="G31" fmla="+- G27 10800 0"/>
                                    <a:gd name="G32" fmla="+- G28 10800 0"/>
                                    <a:gd name="G33" fmla="+- G29 10800 0"/>
                                    <a:gd name="G34" fmla="+- G19 5400 0"/>
                                    <a:gd name="G35" fmla="cos G34 -7208960"/>
                                    <a:gd name="G36" fmla="sin G34 -7208960"/>
                                    <a:gd name="G37" fmla="+/ -7208960 -5570560 2"/>
                                    <a:gd name="T2" fmla="*/ 180 256 1"/>
                                    <a:gd name="T3" fmla="*/ 0 256 1"/>
                                    <a:gd name="G38" fmla="+- G37 T2 T3"/>
                                    <a:gd name="G39" fmla="?: G2 G37 G38"/>
                                    <a:gd name="G40" fmla="cos 10800 G39"/>
                                    <a:gd name="G41" fmla="sin 10800 G39"/>
                                    <a:gd name="G42" fmla="cos 7200 G39"/>
                                    <a:gd name="G43" fmla="sin 7200 G39"/>
                                    <a:gd name="G44" fmla="+- G40 10800 0"/>
                                    <a:gd name="G45" fmla="+- G41 10800 0"/>
                                    <a:gd name="G46" fmla="+- G42 10800 0"/>
                                    <a:gd name="G47" fmla="+- G43 10800 0"/>
                                    <a:gd name="G48" fmla="+- G35 10800 0"/>
                                    <a:gd name="G49" fmla="+- G36 10800 0"/>
                                    <a:gd name="T4" fmla="*/ 9390 w 21600"/>
                                    <a:gd name="T5" fmla="*/ 92 h 21600"/>
                                    <a:gd name="T6" fmla="*/ 7721 w 21600"/>
                                    <a:gd name="T7" fmla="*/ 2342 h 21600"/>
                                    <a:gd name="T8" fmla="*/ 9860 w 21600"/>
                                    <a:gd name="T9" fmla="*/ 3661 h 21600"/>
                                    <a:gd name="T10" fmla="*/ 11976 w 21600"/>
                                    <a:gd name="T11" fmla="*/ -2649 h 21600"/>
                                    <a:gd name="T12" fmla="*/ 16067 w 21600"/>
                                    <a:gd name="T13" fmla="*/ 2226 h 21600"/>
                                    <a:gd name="T14" fmla="*/ 11192 w 21600"/>
                                    <a:gd name="T15" fmla="*/ 6317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1427" y="3627"/>
                                      </a:moveTo>
                                      <a:cubicBezTo>
                                        <a:pt x="11218" y="3609"/>
                                        <a:pt x="11009" y="3600"/>
                                        <a:pt x="10800" y="3600"/>
                                      </a:cubicBezTo>
                                      <a:cubicBezTo>
                                        <a:pt x="9960" y="3600"/>
                                        <a:pt x="9126" y="3746"/>
                                        <a:pt x="8337" y="4034"/>
                                      </a:cubicBezTo>
                                      <a:lnTo>
                                        <a:pt x="7106" y="651"/>
                                      </a:lnTo>
                                      <a:cubicBezTo>
                                        <a:pt x="8290" y="220"/>
                                        <a:pt x="9540" y="0"/>
                                        <a:pt x="10800" y="0"/>
                                      </a:cubicBezTo>
                                      <a:cubicBezTo>
                                        <a:pt x="11114" y="0"/>
                                        <a:pt x="11428" y="13"/>
                                        <a:pt x="11741" y="41"/>
                                      </a:cubicBezTo>
                                      <a:lnTo>
                                        <a:pt x="11976" y="-2649"/>
                                      </a:lnTo>
                                      <a:lnTo>
                                        <a:pt x="16067" y="2226"/>
                                      </a:lnTo>
                                      <a:lnTo>
                                        <a:pt x="11192" y="6317"/>
                                      </a:lnTo>
                                      <a:lnTo>
                                        <a:pt x="11427" y="3627"/>
                                      </a:lnTo>
                                      <a:close/>
                                    </a:path>
                                  </a:pathLst>
                                </a:custGeom>
                                <a:solidFill>
                                  <a:srgbClr val="BBE0E3"/>
                                </a:solidFill>
                                <a:ln w="9525">
                                  <a:solidFill>
                                    <a:srgbClr val="000000"/>
                                  </a:solidFill>
                                  <a:miter lim="800000"/>
                                  <a:headEnd/>
                                  <a:tailEnd/>
                                </a:ln>
                              </wps:spPr>
                              <wps:bodyPr rot="0" vert="horz" wrap="square" lIns="0" tIns="0" rIns="0" bIns="0" anchor="ctr" anchorCtr="0" upright="1">
                                <a:noAutofit/>
                              </wps:bodyPr>
                            </wps:wsp>
                            <wps:wsp>
                              <wps:cNvPr id="9" name="_s1034"/>
                              <wps:cNvSpPr>
                                <a:spLocks/>
                              </wps:cNvSpPr>
                              <wps:spPr bwMode="auto">
                                <a:xfrm rot="18000000">
                                  <a:off x="375786" y="649974"/>
                                  <a:ext cx="1623446" cy="1623446"/>
                                </a:xfrm>
                                <a:custGeom>
                                  <a:avLst/>
                                  <a:gdLst>
                                    <a:gd name="G0" fmla="+- -5570560 0 0"/>
                                    <a:gd name="G1" fmla="+- -7208960 0 0"/>
                                    <a:gd name="G2" fmla="+- -5570560 0 -7208960"/>
                                    <a:gd name="G3" fmla="+- 10800 0 0"/>
                                    <a:gd name="G4" fmla="+- 0 0 -5570560"/>
                                    <a:gd name="T0" fmla="*/ 360 256 1"/>
                                    <a:gd name="T1" fmla="*/ 0 256 1"/>
                                    <a:gd name="G5" fmla="+- G2 T0 T1"/>
                                    <a:gd name="G6" fmla="?: G2 G2 G5"/>
                                    <a:gd name="G7" fmla="+- 0 0 G6"/>
                                    <a:gd name="G8" fmla="+- 7200 0 0"/>
                                    <a:gd name="G9" fmla="+- 0 0 -7208960"/>
                                    <a:gd name="G10" fmla="+- 7200 0 2700"/>
                                    <a:gd name="G11" fmla="cos G10 -5570560"/>
                                    <a:gd name="G12" fmla="sin G10 -5570560"/>
                                    <a:gd name="G13" fmla="cos 13500 -5570560"/>
                                    <a:gd name="G14" fmla="sin 13500 -5570560"/>
                                    <a:gd name="G15" fmla="+- G11 10800 0"/>
                                    <a:gd name="G16" fmla="+- G12 10800 0"/>
                                    <a:gd name="G17" fmla="+- G13 10800 0"/>
                                    <a:gd name="G18" fmla="+- G14 10800 0"/>
                                    <a:gd name="G19" fmla="*/ 7200 1 2"/>
                                    <a:gd name="G20" fmla="+- G19 5400 0"/>
                                    <a:gd name="G21" fmla="cos G20 -5570560"/>
                                    <a:gd name="G22" fmla="sin G20 -5570560"/>
                                    <a:gd name="G23" fmla="+- G21 10800 0"/>
                                    <a:gd name="G24" fmla="+- G12 G23 G22"/>
                                    <a:gd name="G25" fmla="+- G22 G23 G11"/>
                                    <a:gd name="G26" fmla="cos 10800 -5570560"/>
                                    <a:gd name="G27" fmla="sin 10800 -5570560"/>
                                    <a:gd name="G28" fmla="cos 7200 -5570560"/>
                                    <a:gd name="G29" fmla="sin 7200 -5570560"/>
                                    <a:gd name="G30" fmla="+- G26 10800 0"/>
                                    <a:gd name="G31" fmla="+- G27 10800 0"/>
                                    <a:gd name="G32" fmla="+- G28 10800 0"/>
                                    <a:gd name="G33" fmla="+- G29 10800 0"/>
                                    <a:gd name="G34" fmla="+- G19 5400 0"/>
                                    <a:gd name="G35" fmla="cos G34 -7208960"/>
                                    <a:gd name="G36" fmla="sin G34 -7208960"/>
                                    <a:gd name="G37" fmla="+/ -7208960 -5570560 2"/>
                                    <a:gd name="T2" fmla="*/ 180 256 1"/>
                                    <a:gd name="T3" fmla="*/ 0 256 1"/>
                                    <a:gd name="G38" fmla="+- G37 T2 T3"/>
                                    <a:gd name="G39" fmla="?: G2 G37 G38"/>
                                    <a:gd name="G40" fmla="cos 10800 G39"/>
                                    <a:gd name="G41" fmla="sin 10800 G39"/>
                                    <a:gd name="G42" fmla="cos 7200 G39"/>
                                    <a:gd name="G43" fmla="sin 7200 G39"/>
                                    <a:gd name="G44" fmla="+- G40 10800 0"/>
                                    <a:gd name="G45" fmla="+- G41 10800 0"/>
                                    <a:gd name="G46" fmla="+- G42 10800 0"/>
                                    <a:gd name="G47" fmla="+- G43 10800 0"/>
                                    <a:gd name="G48" fmla="+- G35 10800 0"/>
                                    <a:gd name="G49" fmla="+- G36 10800 0"/>
                                    <a:gd name="T4" fmla="*/ 9390 w 21600"/>
                                    <a:gd name="T5" fmla="*/ 92 h 21600"/>
                                    <a:gd name="T6" fmla="*/ 7721 w 21600"/>
                                    <a:gd name="T7" fmla="*/ 2342 h 21600"/>
                                    <a:gd name="T8" fmla="*/ 9860 w 21600"/>
                                    <a:gd name="T9" fmla="*/ 3661 h 21600"/>
                                    <a:gd name="T10" fmla="*/ 11976 w 21600"/>
                                    <a:gd name="T11" fmla="*/ -2649 h 21600"/>
                                    <a:gd name="T12" fmla="*/ 16067 w 21600"/>
                                    <a:gd name="T13" fmla="*/ 2226 h 21600"/>
                                    <a:gd name="T14" fmla="*/ 11192 w 21600"/>
                                    <a:gd name="T15" fmla="*/ 6317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1427" y="3627"/>
                                      </a:moveTo>
                                      <a:cubicBezTo>
                                        <a:pt x="11218" y="3609"/>
                                        <a:pt x="11009" y="3600"/>
                                        <a:pt x="10800" y="3600"/>
                                      </a:cubicBezTo>
                                      <a:cubicBezTo>
                                        <a:pt x="9960" y="3600"/>
                                        <a:pt x="9126" y="3746"/>
                                        <a:pt x="8337" y="4034"/>
                                      </a:cubicBezTo>
                                      <a:lnTo>
                                        <a:pt x="7106" y="651"/>
                                      </a:lnTo>
                                      <a:cubicBezTo>
                                        <a:pt x="8290" y="220"/>
                                        <a:pt x="9540" y="0"/>
                                        <a:pt x="10800" y="0"/>
                                      </a:cubicBezTo>
                                      <a:cubicBezTo>
                                        <a:pt x="11114" y="0"/>
                                        <a:pt x="11428" y="13"/>
                                        <a:pt x="11741" y="41"/>
                                      </a:cubicBezTo>
                                      <a:lnTo>
                                        <a:pt x="11976" y="-2649"/>
                                      </a:lnTo>
                                      <a:lnTo>
                                        <a:pt x="16067" y="2226"/>
                                      </a:lnTo>
                                      <a:lnTo>
                                        <a:pt x="11192" y="6317"/>
                                      </a:lnTo>
                                      <a:lnTo>
                                        <a:pt x="11427" y="3627"/>
                                      </a:lnTo>
                                      <a:close/>
                                    </a:path>
                                  </a:pathLst>
                                </a:custGeom>
                                <a:solidFill>
                                  <a:srgbClr val="BBE0E3"/>
                                </a:solidFill>
                                <a:ln w="9525">
                                  <a:solidFill>
                                    <a:srgbClr val="000000"/>
                                  </a:solidFill>
                                  <a:miter lim="800000"/>
                                  <a:headEnd/>
                                  <a:tailEnd/>
                                </a:ln>
                              </wps:spPr>
                              <wps:bodyPr rot="0" vert="horz" wrap="square" lIns="0" tIns="0" rIns="0" bIns="0" anchor="ctr" anchorCtr="0" upright="1">
                                <a:noAutofit/>
                              </wps:bodyPr>
                            </wps:wsp>
                            <wps:wsp>
                              <wps:cNvPr id="10" name="_s1029"/>
                              <wps:cNvSpPr>
                                <a:spLocks/>
                              </wps:cNvSpPr>
                              <wps:spPr bwMode="auto">
                                <a:xfrm>
                                  <a:off x="2249615" y="294592"/>
                                  <a:ext cx="604913" cy="604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58E26" w14:textId="77777777" w:rsidR="007123C1" w:rsidRPr="00EE63D1" w:rsidRDefault="007123C1" w:rsidP="00441947">
                                    <w:pPr>
                                      <w:ind w:firstLineChars="0" w:firstLine="0"/>
                                      <w:rPr>
                                        <w:sz w:val="13"/>
                                      </w:rPr>
                                    </w:pPr>
                                    <w:r w:rsidRPr="00EE63D1">
                                      <w:rPr>
                                        <w:rFonts w:hint="eastAsia"/>
                                        <w:sz w:val="13"/>
                                      </w:rPr>
                                      <w:t>设计策略测量风险</w:t>
                                    </w:r>
                                  </w:p>
                                </w:txbxContent>
                              </wps:txbx>
                              <wps:bodyPr rot="0" vert="horz" wrap="square" lIns="0" tIns="0" rIns="0" bIns="0" anchor="ctr" anchorCtr="0" upright="1">
                                <a:noAutofit/>
                              </wps:bodyPr>
                            </wps:wsp>
                            <wps:wsp>
                              <wps:cNvPr id="11" name="_s1030"/>
                              <wps:cNvSpPr>
                                <a:spLocks/>
                              </wps:cNvSpPr>
                              <wps:spPr bwMode="auto">
                                <a:xfrm>
                                  <a:off x="103299" y="1533751"/>
                                  <a:ext cx="604913" cy="604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2A155" w14:textId="77777777" w:rsidR="007123C1" w:rsidRPr="00EE63D1" w:rsidRDefault="007123C1" w:rsidP="00441947">
                                    <w:pPr>
                                      <w:ind w:firstLineChars="0" w:firstLine="0"/>
                                      <w:rPr>
                                        <w:sz w:val="13"/>
                                      </w:rPr>
                                    </w:pPr>
                                    <w:r w:rsidRPr="00EE63D1">
                                      <w:rPr>
                                        <w:rFonts w:hint="eastAsia"/>
                                        <w:sz w:val="13"/>
                                      </w:rPr>
                                      <w:t>修正策略和流程</w:t>
                                    </w:r>
                                  </w:p>
                                </w:txbxContent>
                              </wps:txbx>
                              <wps:bodyPr rot="0" vert="horz" wrap="square" lIns="0" tIns="0" rIns="0" bIns="0" anchor="ctr" anchorCtr="0" upright="1">
                                <a:noAutofit/>
                              </wps:bodyPr>
                            </wps:wsp>
                            <wps:wsp>
                              <wps:cNvPr id="12" name="_s1033"/>
                              <wps:cNvSpPr>
                                <a:spLocks/>
                              </wps:cNvSpPr>
                              <wps:spPr bwMode="auto">
                                <a:xfrm>
                                  <a:off x="818737" y="294592"/>
                                  <a:ext cx="604913" cy="604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DE0BA" w14:textId="77777777" w:rsidR="007123C1" w:rsidRPr="00EE63D1" w:rsidRDefault="007123C1" w:rsidP="00441947">
                                    <w:pPr>
                                      <w:ind w:firstLineChars="0" w:firstLine="0"/>
                                      <w:rPr>
                                        <w:sz w:val="13"/>
                                      </w:rPr>
                                    </w:pPr>
                                    <w:r w:rsidRPr="00EE63D1">
                                      <w:rPr>
                                        <w:rFonts w:hint="eastAsia"/>
                                        <w:sz w:val="13"/>
                                      </w:rPr>
                                      <w:t>对风险进行识别、评估、排序</w:t>
                                    </w:r>
                                  </w:p>
                                </w:txbxContent>
                              </wps:txbx>
                              <wps:bodyPr rot="0" vert="horz" wrap="square" lIns="0" tIns="0" rIns="0" bIns="0" anchor="ctr" anchorCtr="0" upright="1">
                                <a:noAutofit/>
                              </wps:bodyPr>
                            </wps:wsp>
                            <wps:wsp>
                              <wps:cNvPr id="13" name="_s1035"/>
                              <wps:cNvSpPr>
                                <a:spLocks/>
                              </wps:cNvSpPr>
                              <wps:spPr bwMode="auto">
                                <a:xfrm>
                                  <a:off x="2965053" y="1533751"/>
                                  <a:ext cx="604913" cy="604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DFCF2" w14:textId="77777777" w:rsidR="007123C1" w:rsidRPr="00EE63D1" w:rsidRDefault="007123C1" w:rsidP="00441947">
                                    <w:pPr>
                                      <w:ind w:firstLineChars="0" w:firstLine="0"/>
                                      <w:rPr>
                                        <w:sz w:val="13"/>
                                      </w:rPr>
                                    </w:pPr>
                                    <w:r w:rsidRPr="00EE63D1">
                                      <w:rPr>
                                        <w:rFonts w:hint="eastAsia"/>
                                        <w:sz w:val="13"/>
                                      </w:rPr>
                                      <w:t>制定策略和流程消除风险</w:t>
                                    </w:r>
                                  </w:p>
                                </w:txbxContent>
                              </wps:txbx>
                              <wps:bodyPr rot="0" vert="horz" wrap="square" lIns="0" tIns="0" rIns="0" bIns="0" anchor="ctr" anchorCtr="0" upright="1">
                                <a:noAutofit/>
                              </wps:bodyPr>
                            </wps:wsp>
                            <wps:wsp>
                              <wps:cNvPr id="14" name="_s1037"/>
                              <wps:cNvSpPr>
                                <a:spLocks/>
                              </wps:cNvSpPr>
                              <wps:spPr bwMode="auto">
                                <a:xfrm>
                                  <a:off x="2249615" y="2772909"/>
                                  <a:ext cx="604913" cy="604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A79B1" w14:textId="77777777" w:rsidR="007123C1" w:rsidRPr="00EE63D1" w:rsidRDefault="007123C1" w:rsidP="00441947">
                                    <w:pPr>
                                      <w:ind w:firstLineChars="0" w:firstLine="0"/>
                                      <w:rPr>
                                        <w:sz w:val="13"/>
                                      </w:rPr>
                                    </w:pPr>
                                    <w:r w:rsidRPr="00EE63D1">
                                      <w:rPr>
                                        <w:rFonts w:hint="eastAsia"/>
                                        <w:sz w:val="13"/>
                                      </w:rPr>
                                      <w:t>执行和分派任务</w:t>
                                    </w:r>
                                  </w:p>
                                </w:txbxContent>
                              </wps:txbx>
                              <wps:bodyPr rot="0" vert="horz" wrap="square" lIns="0" tIns="0" rIns="0" bIns="0" anchor="ctr" anchorCtr="0" upright="1">
                                <a:noAutofit/>
                              </wps:bodyPr>
                            </wps:wsp>
                            <wps:wsp>
                              <wps:cNvPr id="15" name="_s1039"/>
                              <wps:cNvSpPr>
                                <a:spLocks/>
                              </wps:cNvSpPr>
                              <wps:spPr bwMode="auto">
                                <a:xfrm>
                                  <a:off x="818737" y="2772909"/>
                                  <a:ext cx="604913" cy="604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34468" w14:textId="77777777" w:rsidR="007123C1" w:rsidRPr="00EE63D1" w:rsidRDefault="007123C1" w:rsidP="00441947">
                                    <w:pPr>
                                      <w:ind w:firstLineChars="0" w:firstLine="0"/>
                                      <w:rPr>
                                        <w:sz w:val="13"/>
                                      </w:rPr>
                                    </w:pPr>
                                    <w:r w:rsidRPr="00EE63D1">
                                      <w:rPr>
                                        <w:rFonts w:hint="eastAsia"/>
                                        <w:sz w:val="13"/>
                                      </w:rPr>
                                      <w:t>有效性测试以及对结果进行评估</w:t>
                                    </w:r>
                                  </w:p>
                                </w:txbxContent>
                              </wps:txbx>
                              <wps:bodyPr rot="0" vert="horz" wrap="square" lIns="0" tIns="0" rIns="0" bIns="0" anchor="ctr" anchorCtr="0" upright="1">
                                <a:noAutofit/>
                              </wps:bodyPr>
                            </wps:wsp>
                          </wpc:wpc>
                        </a:graphicData>
                      </a:graphic>
                    </wp:inline>
                  </w:drawing>
                </mc:Choice>
                <mc:Fallback>
                  <w:pict>
                    <v:group w14:anchorId="6B15EC5D" id="图示 4" o:spid="_x0000_s1045" editas="canvas" style="width:289.2pt;height:289.2pt;mso-position-horizontal-relative:char;mso-position-vertical-relative:line" coordsize="36728,367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">
                      <v:shape id="_x0000_s1046" type="#_x0000_t75" style="position:absolute;width:36728;height:36728;visibility:visible;mso-wrap-style:square">
                        <v:fill o:detectmouseclick="t"/>
                        <v:path o:connecttype="none"/>
                      </v:shape>
                      <v:shape id="_s1031" o:spid="_x0000_s1047" style="position:absolute;left:10249;top:2754;width:16234;height:16235;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" path="m11427,3627v-209,-18,-418,-27,-627,-27c9960,3600,9126,3746,8337,4034l7106,651c8290,220,9540,,10800,v314,,628,13,941,41l11976,-2649r4091,4875l11192,6317r235,-2690xe" fillcolor="#bbe0e3">
                        <v:stroke joinstyle="miter"/>
                        <v:path arrowok="t" o:connecttype="custom" o:connectlocs="705748,6915;580307,176024;741073,275159;900111,-199098;1207588,167305;841186,474783" o:connectangles="0,0,0,0,0,0" textboxrect="3163,3163,18437,18437"/>
                      </v:shape>
                      <v:shape id="_s1036" o:spid="_x0000_s1048" style="position:absolute;left:16739;top:6500;width:16235;height:16234;rotation:60;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" path="m11427,3627v-209,-18,-418,-27,-627,-27c9960,3600,9126,3746,8337,4034l7106,651c8290,220,9540,,10800,v314,,628,13,941,41l11976,-2649r4091,4875l11192,6317r235,-2690xe" fillcolor="#bbe0e3">
                        <v:stroke joinstyle="miter"/>
                        <v:path arrowok="t" o:connecttype="custom" o:connectlocs="705748,6915;580307,176024;741073,275159;900111,-199098;1207588,167305;841186,474783" o:connectangles="0,0,0,0,0,0" textboxrect="3163,3163,18437,18437"/>
                      </v:shape>
                      <v:shape id="_s1038" o:spid="_x0000_s1049" style="position:absolute;left:16740;top:13994;width:16234;height:16234;rotation:120;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" path="m11427,3627v-209,-18,-418,-27,-627,-27c9960,3600,9126,3746,8337,4034l7106,651c8290,220,9540,,10800,v314,,628,13,941,41l11976,-2649r4091,4875l11192,6317r235,-2690xe" fillcolor="#bbe0e3">
                        <v:stroke joinstyle="miter"/>
                        <v:path arrowok="t" o:connecttype="custom" o:connectlocs="705748,6915;580307,176024;741073,275159;900111,-199098;1207588,167305;841186,474783" o:connectangles="0,0,0,0,0,0" textboxrect="3163,3163,18437,18437"/>
                      </v:shape>
                      <v:shape id="_s1040" o:spid="_x0000_s1050" style="position:absolute;left:10249;top:17743;width:16234;height:16235;rotation:180;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" path="m11427,3627v-209,-18,-418,-27,-627,-27c9960,3600,9126,3746,8337,4034l7106,651c8290,220,9540,,10800,v314,,628,13,941,41l11976,-2649r4091,4875l11192,6317r235,-2690xe" fillcolor="#bbe0e3">
                        <v:stroke joinstyle="miter"/>
                        <v:path arrowok="t" o:connecttype="custom" o:connectlocs="705748,6915;580307,176024;741073,275159;900111,-199098;1207588,167305;841186,474783" o:connectangles="0,0,0,0,0,0" textboxrect="3163,3163,18437,18437"/>
                      </v:shape>
                      <v:shape id="_s1032" o:spid="_x0000_s1051" style="position:absolute;left:3758;top:13993;width:16234;height:16235;rotation:-120;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" path="m11427,3627v-209,-18,-418,-27,-627,-27c9960,3600,9126,3746,8337,4034l7106,651c8290,220,9540,,10800,v314,,628,13,941,41l11976,-2649r4091,4875l11192,6317r235,-2690xe" fillcolor="#bbe0e3">
                        <v:stroke joinstyle="miter"/>
                        <v:path arrowok="t" o:connecttype="custom" o:connectlocs="705748,6915;580307,176024;741073,275159;900111,-199098;1207588,167305;841186,474783" o:connectangles="0,0,0,0,0,0" textboxrect="3163,3163,18437,18437"/>
                      </v:shape>
                      <v:shape id="_s1034" o:spid="_x0000_s1052" style="position:absolute;left:3757;top:6499;width:16235;height:16235;rotation:-60;visibility:visible;mso-wrap-style:squar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" path="m11427,3627v-209,-18,-418,-27,-627,-27c9960,3600,9126,3746,8337,4034l7106,651c8290,220,9540,,10800,v314,,628,13,941,41l11976,-2649r4091,4875l11192,6317r235,-2690xe" fillcolor="#bbe0e3">
                        <v:stroke joinstyle="miter"/>
                        <v:path arrowok="t" o:connecttype="custom" o:connectlocs="705748,6915;580307,176024;741073,275159;900111,-199098;1207588,167305;841186,474783" o:connectangles="0,0,0,0,0,0" textboxrect="3163,3163,18437,18437"/>
                      </v:shape>
                      <v:rect id="_s1029" o:spid="_x0000_s1053" style="position:absolute;left:22496;top:2945;width:6049;height:60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" filled="f" stroked="f">
                        <v:path arrowok="t"/>
                        <v:textbox inset="0,0,0,0">
                          <w:txbxContent>
                            <w:p w14:paraId="03D58E26" w14:textId="77777777" w:rsidR="007123C1" w:rsidRPr="00EE63D1" w:rsidRDefault="007123C1" w:rsidP="00441947">
                              <w:pPr>
                                <w:ind w:firstLineChars="0" w:firstLine="0"/>
                                <w:rPr>
                                  <w:sz w:val="13"/>
                                </w:rPr>
                              </w:pPr>
                              <w:r w:rsidRPr="00EE63D1">
                                <w:rPr>
                                  <w:rFonts w:hint="eastAsia"/>
                                  <w:sz w:val="13"/>
                                </w:rPr>
                                <w:t>设计策略测量风险</w:t>
                              </w:r>
                            </w:p>
                          </w:txbxContent>
                        </v:textbox>
                      </v:rect>
                      <v:rect id="_s1030" o:spid="_x0000_s1054" style="position:absolute;left:1032;top:15337;width:6050;height:6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" filled="f" stroked="f">
                        <v:path arrowok="t"/>
                        <v:textbox inset="0,0,0,0">
                          <w:txbxContent>
                            <w:p w14:paraId="4852A155" w14:textId="77777777" w:rsidR="007123C1" w:rsidRPr="00EE63D1" w:rsidRDefault="007123C1" w:rsidP="00441947">
                              <w:pPr>
                                <w:ind w:firstLineChars="0" w:firstLine="0"/>
                                <w:rPr>
                                  <w:sz w:val="13"/>
                                </w:rPr>
                              </w:pPr>
                              <w:r w:rsidRPr="00EE63D1">
                                <w:rPr>
                                  <w:rFonts w:hint="eastAsia"/>
                                  <w:sz w:val="13"/>
                                </w:rPr>
                                <w:t>修正策略和流程</w:t>
                              </w:r>
                            </w:p>
                          </w:txbxContent>
                        </v:textbox>
                      </v:rect>
                      <v:rect id="_s1033" o:spid="_x0000_s1055" style="position:absolute;left:8187;top:2945;width:6049;height:60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" filled="f" stroked="f">
                        <v:path arrowok="t"/>
                        <v:textbox inset="0,0,0,0">
                          <w:txbxContent>
                            <w:p w14:paraId="269DE0BA" w14:textId="77777777" w:rsidR="007123C1" w:rsidRPr="00EE63D1" w:rsidRDefault="007123C1" w:rsidP="00441947">
                              <w:pPr>
                                <w:ind w:firstLineChars="0" w:firstLine="0"/>
                                <w:rPr>
                                  <w:sz w:val="13"/>
                                </w:rPr>
                              </w:pPr>
                              <w:r w:rsidRPr="00EE63D1">
                                <w:rPr>
                                  <w:rFonts w:hint="eastAsia"/>
                                  <w:sz w:val="13"/>
                                </w:rPr>
                                <w:t>对风险进行识别、评估、排序</w:t>
                              </w:r>
                            </w:p>
                          </w:txbxContent>
                        </v:textbox>
                      </v:rect>
                      <v:rect id="_s1035" o:spid="_x0000_s1056" style="position:absolute;left:29650;top:15337;width:6049;height:6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" filled="f" stroked="f">
                        <v:path arrowok="t"/>
                        <v:textbox inset="0,0,0,0">
                          <w:txbxContent>
                            <w:p w14:paraId="026DFCF2" w14:textId="77777777" w:rsidR="007123C1" w:rsidRPr="00EE63D1" w:rsidRDefault="007123C1" w:rsidP="00441947">
                              <w:pPr>
                                <w:ind w:firstLineChars="0" w:firstLine="0"/>
                                <w:rPr>
                                  <w:sz w:val="13"/>
                                </w:rPr>
                              </w:pPr>
                              <w:r w:rsidRPr="00EE63D1">
                                <w:rPr>
                                  <w:rFonts w:hint="eastAsia"/>
                                  <w:sz w:val="13"/>
                                </w:rPr>
                                <w:t>制定策略和流程消除风险</w:t>
                              </w:r>
                            </w:p>
                          </w:txbxContent>
                        </v:textbox>
                      </v:rect>
                      <v:rect id="_s1037" o:spid="_x0000_s1057" style="position:absolute;left:22496;top:27729;width:6049;height:6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" filled="f" stroked="f">
                        <v:path arrowok="t"/>
                        <v:textbox inset="0,0,0,0">
                          <w:txbxContent>
                            <w:p w14:paraId="5E2A79B1" w14:textId="77777777" w:rsidR="007123C1" w:rsidRPr="00EE63D1" w:rsidRDefault="007123C1" w:rsidP="00441947">
                              <w:pPr>
                                <w:ind w:firstLineChars="0" w:firstLine="0"/>
                                <w:rPr>
                                  <w:sz w:val="13"/>
                                </w:rPr>
                              </w:pPr>
                              <w:r w:rsidRPr="00EE63D1">
                                <w:rPr>
                                  <w:rFonts w:hint="eastAsia"/>
                                  <w:sz w:val="13"/>
                                </w:rPr>
                                <w:t>执行和分派任务</w:t>
                              </w:r>
                            </w:p>
                          </w:txbxContent>
                        </v:textbox>
                      </v:rect>
                      <v:rect id="_s1039" o:spid="_x0000_s1058" style="position:absolute;left:8187;top:27729;width:6049;height:6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" filled="f" stroked="f">
                        <v:path arrowok="t"/>
                        <v:textbox inset="0,0,0,0">
                          <w:txbxContent>
                            <w:p w14:paraId="66C34468" w14:textId="77777777" w:rsidR="007123C1" w:rsidRPr="00EE63D1" w:rsidRDefault="007123C1" w:rsidP="00441947">
                              <w:pPr>
                                <w:ind w:firstLineChars="0" w:firstLine="0"/>
                                <w:rPr>
                                  <w:sz w:val="13"/>
                                </w:rPr>
                              </w:pPr>
                              <w:r w:rsidRPr="00EE63D1">
                                <w:rPr>
                                  <w:rFonts w:hint="eastAsia"/>
                                  <w:sz w:val="13"/>
                                </w:rPr>
                                <w:t>有效性测试以及对结果进行评估</w:t>
                              </w:r>
                            </w:p>
                          </w:txbxContent>
                        </v:textbox>
                      </v:rect>
                      <w10:anchorlock/>
                    </v:group>
                  </w:pict>
                </mc:Fallback>
              </mc:AlternateContent>
            </w:r>
          </w:p>
        </w:tc>
      </w:tr>
    </w:tbl>
    <w:p w14:paraId="26622979" w14:textId="77777777" w:rsidR="00676C32" w:rsidRDefault="00676C32" w:rsidP="00441947">
      <w:pPr>
        <w:ind w:left="1" w:firstLine="420"/>
        <w:jc w:val="center"/>
        <w:rPr>
          <w:rFonts w:hint="eastAsia"/>
        </w:rPr>
      </w:pPr>
      <w:r>
        <w:rPr>
          <w:rFonts w:hint="eastAsia"/>
        </w:rPr>
        <w:t>图</w:t>
      </w:r>
      <w:r>
        <w:rPr>
          <w:rFonts w:hint="eastAsia"/>
        </w:rPr>
        <w:t>9</w:t>
      </w:r>
      <w:r>
        <w:rPr>
          <w:rFonts w:hint="eastAsia"/>
        </w:rPr>
        <w:t>－</w:t>
      </w:r>
      <w:r>
        <w:rPr>
          <w:rFonts w:hint="eastAsia"/>
        </w:rPr>
        <w:t xml:space="preserve">X </w:t>
      </w:r>
      <w:r>
        <w:rPr>
          <w:rFonts w:hint="eastAsia"/>
        </w:rPr>
        <w:t>小额信贷机构风险管理循环示意图</w:t>
      </w:r>
    </w:p>
    <w:p w14:paraId="1EDDCBBE" w14:textId="77777777" w:rsidR="00676C32" w:rsidRPr="005226DD" w:rsidRDefault="00676C32" w:rsidP="003A783C">
      <w:pPr>
        <w:ind w:left="1" w:firstLine="420"/>
        <w:rPr>
          <w:rFonts w:hint="eastAsia"/>
        </w:rPr>
      </w:pPr>
    </w:p>
    <w:p w14:paraId="3DDE081F" w14:textId="77777777" w:rsidR="00096DC1" w:rsidRDefault="002F57AF" w:rsidP="003A783C">
      <w:pPr>
        <w:ind w:left="1" w:firstLine="420"/>
        <w:rPr>
          <w:rFonts w:hint="eastAsia"/>
        </w:rPr>
      </w:pPr>
      <w:r>
        <w:rPr>
          <w:rFonts w:hint="eastAsia"/>
        </w:rPr>
        <w:t>总而言之，风险管理反馈圈包括识别需要控制的风险、设定和实施策略以控制风险以及评估他们的有效性。如果结果显示风险并没有得到有效的控制，策略将会被重新制定。然后再执行、</w:t>
      </w:r>
      <w:r w:rsidR="005226DD">
        <w:rPr>
          <w:rFonts w:hint="eastAsia"/>
        </w:rPr>
        <w:t>再</w:t>
      </w:r>
      <w:r>
        <w:rPr>
          <w:rFonts w:hint="eastAsia"/>
        </w:rPr>
        <w:t>测试、再重估。</w:t>
      </w:r>
    </w:p>
    <w:p w14:paraId="09EA6DC6" w14:textId="77777777" w:rsidR="005F7D60" w:rsidRPr="005F7D60" w:rsidRDefault="00790927" w:rsidP="003A783C">
      <w:pPr>
        <w:ind w:left="1" w:firstLine="420"/>
        <w:rPr>
          <w:rFonts w:hint="eastAsia"/>
        </w:rPr>
      </w:pPr>
      <w:r>
        <w:rPr>
          <w:rStyle w:val="af0"/>
        </w:rPr>
        <w:commentReference w:id="32"/>
      </w:r>
    </w:p>
    <w:p w14:paraId="0181F69C" w14:textId="77777777" w:rsidR="00091FC9" w:rsidRPr="00607E64" w:rsidRDefault="00091FC9" w:rsidP="00607E64">
      <w:pPr>
        <w:pStyle w:val="ad"/>
        <w:keepNext/>
        <w:keepLines/>
        <w:numPr>
          <w:ilvl w:val="2"/>
          <w:numId w:val="60"/>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我国小额信贷评级体系和机构</w:t>
      </w:r>
      <w:r w:rsidR="0090265E" w:rsidRPr="00607E64">
        <w:rPr>
          <w:rFonts w:ascii="Times New Roman" w:hAnsi="Times New Roman" w:hint="eastAsia"/>
          <w:b/>
          <w:bCs w:val="0"/>
          <w:kern w:val="2"/>
          <w:szCs w:val="22"/>
        </w:rPr>
        <w:t>的建设</w:t>
      </w:r>
    </w:p>
    <w:p w14:paraId="71DE828E" w14:textId="77777777" w:rsidR="005F7D60" w:rsidRDefault="005E4B8E" w:rsidP="003A783C">
      <w:pPr>
        <w:ind w:left="1" w:firstLine="420"/>
        <w:rPr>
          <w:rFonts w:hint="eastAsia"/>
        </w:rPr>
      </w:pPr>
      <w:r>
        <w:rPr>
          <w:rFonts w:hint="eastAsia"/>
        </w:rPr>
        <w:t>我国现有</w:t>
      </w:r>
      <w:r w:rsidR="0090265E">
        <w:rPr>
          <w:rFonts w:hint="eastAsia"/>
        </w:rPr>
        <w:t>真正从事以服务低收入人群为主的</w:t>
      </w:r>
      <w:r>
        <w:rPr>
          <w:rFonts w:hint="eastAsia"/>
        </w:rPr>
        <w:t>小额信贷机构</w:t>
      </w:r>
      <w:r w:rsidR="0090265E">
        <w:rPr>
          <w:rFonts w:hint="eastAsia"/>
        </w:rPr>
        <w:t>，</w:t>
      </w:r>
      <w:r>
        <w:rPr>
          <w:rFonts w:hint="eastAsia"/>
        </w:rPr>
        <w:t>大多都采用扶贫型运作方式，这对扶持特定群体的发展提供了有力的支持，但是很多机构自身却面临着资金来源枯竭或者在可持续发展上面临挑战等问题。我国非政府组织小额信贷机构和项目能真正达到财务以及操作可持续性的很少，大多数小额信贷机构的贷款资本金越开越少，若没有进一步的资金来源，很多</w:t>
      </w:r>
      <w:r>
        <w:t>NGO</w:t>
      </w:r>
      <w:r>
        <w:rPr>
          <w:rFonts w:hint="eastAsia"/>
        </w:rPr>
        <w:t>小额信贷机构会无法开展业务，甚至不得不停止运营。中国小额信贷机构发展面临阻碍的原因较多，其中之一就是没有行业评级机构以及公布经营业绩增加透明度的平台。国际上现在较为流行的信息交流平台，如</w:t>
      </w:r>
      <w:r>
        <w:t>MIX</w:t>
      </w:r>
      <w:r>
        <w:rPr>
          <w:rFonts w:hint="eastAsia"/>
        </w:rPr>
        <w:t>、</w:t>
      </w:r>
      <w:r>
        <w:t>CGAP</w:t>
      </w:r>
      <w:r w:rsidR="00CA62D3">
        <w:rPr>
          <w:rFonts w:hint="eastAsia"/>
        </w:rPr>
        <w:t>；再就是评级产品的开发滞后；还有就是缺乏评级基金的支持。</w:t>
      </w:r>
    </w:p>
    <w:p w14:paraId="00437129" w14:textId="77777777" w:rsidR="009212D2" w:rsidRDefault="00CA62D3" w:rsidP="00441947">
      <w:pPr>
        <w:numPr>
          <w:ilvl w:val="0"/>
          <w:numId w:val="73"/>
        </w:numPr>
        <w:ind w:firstLineChars="0"/>
        <w:rPr>
          <w:rFonts w:hint="eastAsia"/>
        </w:rPr>
      </w:pPr>
      <w:r>
        <w:rPr>
          <w:rFonts w:hint="eastAsia"/>
        </w:rPr>
        <w:t>建立小额信贷信息交流平台</w:t>
      </w:r>
    </w:p>
    <w:p w14:paraId="3658DC61" w14:textId="77777777" w:rsidR="00CA62D3" w:rsidRDefault="00CA62D3" w:rsidP="003A783C">
      <w:pPr>
        <w:ind w:left="1" w:firstLine="420"/>
        <w:rPr>
          <w:rFonts w:hint="eastAsia"/>
        </w:rPr>
      </w:pPr>
      <w:r>
        <w:rPr>
          <w:rFonts w:hint="eastAsia"/>
        </w:rPr>
        <w:t>在投资者进行投资时，都会对小额信贷机构做进一步分析，如果能有一个信息交流平台评级中介将投资者和小额信贷机构联系起来，</w:t>
      </w:r>
      <w:r w:rsidR="001A1692">
        <w:rPr>
          <w:rFonts w:hint="eastAsia"/>
        </w:rPr>
        <w:t>并进行</w:t>
      </w:r>
      <w:r>
        <w:rPr>
          <w:rFonts w:hint="eastAsia"/>
        </w:rPr>
        <w:t>信息</w:t>
      </w:r>
      <w:r w:rsidR="001A1692">
        <w:rPr>
          <w:rFonts w:hint="eastAsia"/>
        </w:rPr>
        <w:t>共享和传递</w:t>
      </w:r>
      <w:r>
        <w:rPr>
          <w:rFonts w:hint="eastAsia"/>
        </w:rPr>
        <w:t>，这将有助小额信贷机构融资的顺利开展。</w:t>
      </w:r>
      <w:r w:rsidR="001A1692">
        <w:rPr>
          <w:rFonts w:hint="eastAsia"/>
        </w:rPr>
        <w:t>在平台的搭建上，可以完全由我国的小额信贷机构自主从头建设；也可以通过加入国际上已有的类似组织，例如</w:t>
      </w:r>
      <w:r w:rsidR="004E78FA">
        <w:rPr>
          <w:rFonts w:hint="eastAsia"/>
        </w:rPr>
        <w:t>MIX</w:t>
      </w:r>
      <w:r w:rsidR="001A1692">
        <w:rPr>
          <w:rFonts w:hint="eastAsia"/>
        </w:rPr>
        <w:t>、</w:t>
      </w:r>
      <w:r w:rsidR="004E78FA">
        <w:rPr>
          <w:rFonts w:hint="eastAsia"/>
        </w:rPr>
        <w:t>CGAP</w:t>
      </w:r>
      <w:r w:rsidR="001A1692">
        <w:rPr>
          <w:rFonts w:hint="eastAsia"/>
        </w:rPr>
        <w:t>等，</w:t>
      </w:r>
      <w:r w:rsidR="004E78FA">
        <w:rPr>
          <w:rFonts w:hint="eastAsia"/>
        </w:rPr>
        <w:t>将自身的财务信息公开化，</w:t>
      </w:r>
      <w:r w:rsidR="001A1692">
        <w:rPr>
          <w:rFonts w:hint="eastAsia"/>
        </w:rPr>
        <w:t>这</w:t>
      </w:r>
      <w:r w:rsidR="004E78FA">
        <w:rPr>
          <w:rFonts w:hint="eastAsia"/>
        </w:rPr>
        <w:t>不仅</w:t>
      </w:r>
      <w:r w:rsidR="001A1692">
        <w:rPr>
          <w:rFonts w:hint="eastAsia"/>
        </w:rPr>
        <w:t>有助于提高</w:t>
      </w:r>
      <w:r w:rsidR="004E78FA">
        <w:rPr>
          <w:rFonts w:hint="eastAsia"/>
        </w:rPr>
        <w:t>机构的透明度，还能促进</w:t>
      </w:r>
      <w:r w:rsidR="001A1692">
        <w:rPr>
          <w:rFonts w:hint="eastAsia"/>
        </w:rPr>
        <w:t>机构</w:t>
      </w:r>
      <w:r w:rsidR="004E78FA">
        <w:rPr>
          <w:rFonts w:hint="eastAsia"/>
        </w:rPr>
        <w:t>业绩的发展，有助于在投资方获得充分信息的情况下进行投资，</w:t>
      </w:r>
      <w:r w:rsidR="001A1692">
        <w:rPr>
          <w:rFonts w:hint="eastAsia"/>
        </w:rPr>
        <w:t>从而扩大</w:t>
      </w:r>
      <w:r w:rsidR="004E78FA">
        <w:rPr>
          <w:rFonts w:hint="eastAsia"/>
        </w:rPr>
        <w:t>机构的融资机会。</w:t>
      </w:r>
      <w:r w:rsidR="001A1692">
        <w:rPr>
          <w:rFonts w:hint="eastAsia"/>
        </w:rPr>
        <w:t>对于</w:t>
      </w:r>
      <w:r w:rsidR="004E78FA">
        <w:rPr>
          <w:rFonts w:hint="eastAsia"/>
        </w:rPr>
        <w:t>涉及机构竞争战略或者核心信息</w:t>
      </w:r>
      <w:r w:rsidR="001A1692">
        <w:rPr>
          <w:rFonts w:hint="eastAsia"/>
        </w:rPr>
        <w:t>方面的顾虑</w:t>
      </w:r>
      <w:r w:rsidR="004E78FA">
        <w:rPr>
          <w:rFonts w:hint="eastAsia"/>
        </w:rPr>
        <w:t>，可以</w:t>
      </w:r>
      <w:r w:rsidR="001A1692">
        <w:rPr>
          <w:rFonts w:hint="eastAsia"/>
        </w:rPr>
        <w:t>考虑按一定时间</w:t>
      </w:r>
      <w:r w:rsidR="004E78FA">
        <w:rPr>
          <w:rFonts w:hint="eastAsia"/>
        </w:rPr>
        <w:t>推迟</w:t>
      </w:r>
      <w:r w:rsidR="001A1692">
        <w:rPr>
          <w:rFonts w:hint="eastAsia"/>
        </w:rPr>
        <w:t>发</w:t>
      </w:r>
      <w:r w:rsidR="004E78FA">
        <w:rPr>
          <w:rFonts w:hint="eastAsia"/>
        </w:rPr>
        <w:t>布</w:t>
      </w:r>
      <w:r w:rsidR="001A1692">
        <w:rPr>
          <w:rFonts w:hint="eastAsia"/>
        </w:rPr>
        <w:t>的方式，以期在透明度和保护商业机密</w:t>
      </w:r>
      <w:r w:rsidR="00E30625">
        <w:rPr>
          <w:rFonts w:hint="eastAsia"/>
        </w:rPr>
        <w:t>方面进行平衡</w:t>
      </w:r>
      <w:r w:rsidR="004E78FA">
        <w:rPr>
          <w:rFonts w:hint="eastAsia"/>
        </w:rPr>
        <w:t>。</w:t>
      </w:r>
      <w:r w:rsidR="00E30625">
        <w:rPr>
          <w:rFonts w:hint="eastAsia"/>
        </w:rPr>
        <w:t>此外，类似</w:t>
      </w:r>
      <w:r w:rsidR="004E78FA">
        <w:rPr>
          <w:rFonts w:hint="eastAsia"/>
        </w:rPr>
        <w:t>美国</w:t>
      </w:r>
      <w:r w:rsidR="004E78FA">
        <w:rPr>
          <w:rFonts w:hint="eastAsia"/>
        </w:rPr>
        <w:t>KIVA</w:t>
      </w:r>
      <w:r w:rsidR="00E30625">
        <w:rPr>
          <w:rFonts w:hint="eastAsia"/>
        </w:rPr>
        <w:t>一样的</w:t>
      </w:r>
      <w:r w:rsidR="00E30625">
        <w:rPr>
          <w:rFonts w:hint="eastAsia"/>
        </w:rPr>
        <w:t>P2P</w:t>
      </w:r>
      <w:r w:rsidR="004E78FA">
        <w:rPr>
          <w:rFonts w:hint="eastAsia"/>
        </w:rPr>
        <w:t>网络</w:t>
      </w:r>
      <w:r w:rsidR="00E30625">
        <w:rPr>
          <w:rFonts w:hint="eastAsia"/>
        </w:rPr>
        <w:t>小额信贷</w:t>
      </w:r>
      <w:r w:rsidR="004E78FA">
        <w:rPr>
          <w:rFonts w:hint="eastAsia"/>
        </w:rPr>
        <w:t>平台，</w:t>
      </w:r>
      <w:r w:rsidR="000F3093">
        <w:rPr>
          <w:rFonts w:hint="eastAsia"/>
        </w:rPr>
        <w:t>能将</w:t>
      </w:r>
      <w:r w:rsidR="004E78FA">
        <w:t>小额信贷</w:t>
      </w:r>
      <w:r w:rsidR="000E09C6">
        <w:rPr>
          <w:rFonts w:hint="eastAsia"/>
        </w:rPr>
        <w:t>业务双方的</w:t>
      </w:r>
      <w:r w:rsidR="004E78FA">
        <w:t>信息</w:t>
      </w:r>
      <w:r w:rsidR="000E09C6">
        <w:rPr>
          <w:rFonts w:hint="eastAsia"/>
        </w:rPr>
        <w:t>都</w:t>
      </w:r>
      <w:r w:rsidR="004E78FA">
        <w:t>公布在网站上，</w:t>
      </w:r>
      <w:r w:rsidR="000E09C6">
        <w:rPr>
          <w:rFonts w:hint="eastAsia"/>
        </w:rPr>
        <w:t>可以更好地提高小额信贷业务的透明度。</w:t>
      </w:r>
      <w:r w:rsidR="004E78FA">
        <w:rPr>
          <w:rStyle w:val="aa"/>
        </w:rPr>
        <w:footnoteReference w:id="21"/>
      </w:r>
    </w:p>
    <w:p w14:paraId="0A0B4EB5" w14:textId="77777777" w:rsidR="0082116E" w:rsidRDefault="0082116E" w:rsidP="00441947">
      <w:pPr>
        <w:numPr>
          <w:ilvl w:val="0"/>
          <w:numId w:val="73"/>
        </w:numPr>
        <w:ind w:firstLineChars="0"/>
        <w:rPr>
          <w:rFonts w:hint="eastAsia"/>
        </w:rPr>
      </w:pPr>
      <w:r>
        <w:rPr>
          <w:rFonts w:hint="eastAsia"/>
        </w:rPr>
        <w:t>发展小额信贷评级机构</w:t>
      </w:r>
    </w:p>
    <w:p w14:paraId="6ED732F8" w14:textId="77777777" w:rsidR="00410B9F" w:rsidRPr="0082116E" w:rsidRDefault="0082116E" w:rsidP="003A783C">
      <w:pPr>
        <w:ind w:left="1" w:firstLine="420"/>
        <w:rPr>
          <w:rFonts w:hint="eastAsia"/>
        </w:rPr>
      </w:pPr>
      <w:r>
        <w:rPr>
          <w:rFonts w:hint="eastAsia"/>
        </w:rPr>
        <w:t>我国目前还没有专门的小额信贷评级机构，但可以</w:t>
      </w:r>
      <w:r w:rsidR="00347777">
        <w:rPr>
          <w:rFonts w:hint="eastAsia"/>
        </w:rPr>
        <w:t>学习和借鉴国际上已有的一些</w:t>
      </w:r>
      <w:r>
        <w:rPr>
          <w:rFonts w:hint="eastAsia"/>
        </w:rPr>
        <w:t>评级体系，结合我国的具体情况建立</w:t>
      </w:r>
      <w:r w:rsidR="00347777">
        <w:rPr>
          <w:rFonts w:hint="eastAsia"/>
        </w:rPr>
        <w:t>既符合国际最佳实践惯例、又符合我国实际的</w:t>
      </w:r>
      <w:r>
        <w:rPr>
          <w:rFonts w:hint="eastAsia"/>
        </w:rPr>
        <w:t>小额信贷评级机构。</w:t>
      </w:r>
      <w:r w:rsidR="00347777">
        <w:rPr>
          <w:rFonts w:hint="eastAsia"/>
        </w:rPr>
        <w:t>例如，沛丰的</w:t>
      </w:r>
      <w:r>
        <w:rPr>
          <w:rFonts w:hint="eastAsia"/>
        </w:rPr>
        <w:t>评级</w:t>
      </w:r>
      <w:r w:rsidR="00347777">
        <w:rPr>
          <w:rFonts w:hint="eastAsia"/>
        </w:rPr>
        <w:t>指标</w:t>
      </w:r>
      <w:r>
        <w:rPr>
          <w:rFonts w:hint="eastAsia"/>
          <w:szCs w:val="21"/>
        </w:rPr>
        <w:t>设计合理、具有</w:t>
      </w:r>
      <w:r w:rsidR="00347777">
        <w:rPr>
          <w:rFonts w:hint="eastAsia"/>
          <w:szCs w:val="21"/>
        </w:rPr>
        <w:t>总体</w:t>
      </w:r>
      <w:r>
        <w:rPr>
          <w:rFonts w:hint="eastAsia"/>
          <w:szCs w:val="21"/>
        </w:rPr>
        <w:t>一致</w:t>
      </w:r>
      <w:r w:rsidR="00F57977">
        <w:rPr>
          <w:rFonts w:hint="eastAsia"/>
          <w:szCs w:val="21"/>
        </w:rPr>
        <w:t>且高度</w:t>
      </w:r>
      <w:r>
        <w:rPr>
          <w:rFonts w:hint="eastAsia"/>
          <w:szCs w:val="21"/>
        </w:rPr>
        <w:t>综合</w:t>
      </w:r>
      <w:r w:rsidR="00F57977">
        <w:rPr>
          <w:rFonts w:hint="eastAsia"/>
          <w:szCs w:val="21"/>
        </w:rPr>
        <w:t>的特点</w:t>
      </w:r>
      <w:r>
        <w:rPr>
          <w:rFonts w:hint="eastAsia"/>
          <w:szCs w:val="21"/>
        </w:rPr>
        <w:t>，该评级体系的五大</w:t>
      </w:r>
      <w:r w:rsidR="00F57977">
        <w:rPr>
          <w:rFonts w:hint="eastAsia"/>
          <w:szCs w:val="21"/>
        </w:rPr>
        <w:t>类</w:t>
      </w:r>
      <w:r>
        <w:rPr>
          <w:rFonts w:hint="eastAsia"/>
          <w:szCs w:val="21"/>
        </w:rPr>
        <w:t>指标具有</w:t>
      </w:r>
      <w:r w:rsidR="00F57977">
        <w:rPr>
          <w:rFonts w:hint="eastAsia"/>
          <w:szCs w:val="21"/>
        </w:rPr>
        <w:t>一定的</w:t>
      </w:r>
      <w:r>
        <w:rPr>
          <w:rFonts w:hint="eastAsia"/>
          <w:szCs w:val="21"/>
        </w:rPr>
        <w:t>代表性</w:t>
      </w:r>
      <w:r w:rsidR="00F57977">
        <w:rPr>
          <w:rFonts w:hint="eastAsia"/>
          <w:szCs w:val="21"/>
        </w:rPr>
        <w:t>、</w:t>
      </w:r>
      <w:r>
        <w:rPr>
          <w:rFonts w:hint="eastAsia"/>
          <w:szCs w:val="21"/>
        </w:rPr>
        <w:t>清晰易懂</w:t>
      </w:r>
      <w:r w:rsidR="00DA4CCE">
        <w:rPr>
          <w:rFonts w:hint="eastAsia"/>
          <w:szCs w:val="21"/>
        </w:rPr>
        <w:t>，可以借鉴</w:t>
      </w:r>
      <w:r>
        <w:rPr>
          <w:rFonts w:hint="eastAsia"/>
          <w:szCs w:val="21"/>
        </w:rPr>
        <w:t>。</w:t>
      </w:r>
      <w:r w:rsidR="00DA4CCE">
        <w:rPr>
          <w:rFonts w:hint="eastAsia"/>
        </w:rPr>
        <w:t>要说明的一点是，</w:t>
      </w:r>
      <w:r w:rsidR="00AF6548">
        <w:rPr>
          <w:rFonts w:hint="eastAsia"/>
        </w:rPr>
        <w:t>国外的评级机构多以私立或私营为主，而我国目前出现的一些评级活动，多以具有政府背景的小额信贷协会等机构为主导开展，这种背景对将来会面对的许多民间、民营的业务，一定程度上可能存在不匹配或低效率的问题。在政府背景的评级机构发展的同时，如果能同时引入民间机构进行竞争，将有利于提高评级机构的效率、客观性和独立性。此外，</w:t>
      </w:r>
      <w:r w:rsidR="00410B9F">
        <w:rPr>
          <w:rFonts w:hint="eastAsia"/>
        </w:rPr>
        <w:t>对于</w:t>
      </w:r>
      <w:r w:rsidR="00AF6548">
        <w:rPr>
          <w:rFonts w:hint="eastAsia"/>
        </w:rPr>
        <w:t>一些规模很小的</w:t>
      </w:r>
      <w:r w:rsidR="00410B9F">
        <w:rPr>
          <w:rFonts w:hint="eastAsia"/>
        </w:rPr>
        <w:t>小额信贷机构，评级的费用</w:t>
      </w:r>
      <w:r w:rsidR="00CC37A8">
        <w:rPr>
          <w:rFonts w:hint="eastAsia"/>
        </w:rPr>
        <w:t>太高</w:t>
      </w:r>
      <w:r w:rsidR="00410B9F">
        <w:rPr>
          <w:rFonts w:hint="eastAsia"/>
        </w:rPr>
        <w:t>，可能不愿主动聘请</w:t>
      </w:r>
      <w:r w:rsidR="000374E1">
        <w:rPr>
          <w:rFonts w:hint="eastAsia"/>
        </w:rPr>
        <w:t>外部评级机构对其进行</w:t>
      </w:r>
      <w:r w:rsidR="00CC37A8">
        <w:rPr>
          <w:rFonts w:hint="eastAsia"/>
        </w:rPr>
        <w:t>评级</w:t>
      </w:r>
      <w:r w:rsidR="000374E1">
        <w:rPr>
          <w:rFonts w:hint="eastAsia"/>
        </w:rPr>
        <w:t>。这</w:t>
      </w:r>
      <w:r w:rsidR="00CC37A8">
        <w:rPr>
          <w:rFonts w:hint="eastAsia"/>
        </w:rPr>
        <w:t>可通过</w:t>
      </w:r>
      <w:r w:rsidR="000374E1">
        <w:rPr>
          <w:rFonts w:hint="eastAsia"/>
        </w:rPr>
        <w:t>建立评级基金</w:t>
      </w:r>
      <w:r w:rsidR="00CC37A8">
        <w:rPr>
          <w:rFonts w:hint="eastAsia"/>
        </w:rPr>
        <w:t>等方式</w:t>
      </w:r>
      <w:r w:rsidR="000374E1">
        <w:rPr>
          <w:rFonts w:hint="eastAsia"/>
        </w:rPr>
        <w:t>，鼓励小额信贷机构主动参加评级活动。</w:t>
      </w:r>
      <w:r w:rsidR="00CC37A8">
        <w:rPr>
          <w:rFonts w:hint="eastAsia"/>
        </w:rPr>
        <w:t>此外，由商业性评级机构出销售评级报告</w:t>
      </w:r>
      <w:r w:rsidR="00F27CBF">
        <w:rPr>
          <w:rFonts w:hint="eastAsia"/>
        </w:rPr>
        <w:t>、提供咨询等服务</w:t>
      </w:r>
      <w:r w:rsidR="00CC37A8">
        <w:rPr>
          <w:rFonts w:hint="eastAsia"/>
        </w:rPr>
        <w:t>获得补偿的方式，由这些评级机构自发地、免费进行评级。</w:t>
      </w:r>
      <w:r w:rsidR="00F27CBF">
        <w:rPr>
          <w:rFonts w:hint="eastAsia"/>
        </w:rPr>
        <w:t>以实现对所有小额信贷机构，无论规模大小都系统、完整的评级</w:t>
      </w:r>
      <w:r w:rsidR="009B75CE">
        <w:rPr>
          <w:rFonts w:hint="eastAsia"/>
        </w:rPr>
        <w:t>。</w:t>
      </w:r>
    </w:p>
    <w:p w14:paraId="50CB3D4B" w14:textId="77777777" w:rsidR="00091FC9" w:rsidRPr="00607E64" w:rsidRDefault="00091FC9" w:rsidP="00607E64">
      <w:pPr>
        <w:pStyle w:val="ab"/>
        <w:keepNext/>
        <w:keepLines/>
        <w:numPr>
          <w:ilvl w:val="0"/>
          <w:numId w:val="32"/>
        </w:numPr>
        <w:tabs>
          <w:tab w:val="clear" w:pos="5925"/>
          <w:tab w:val="num" w:pos="0"/>
        </w:tabs>
        <w:spacing w:line="416" w:lineRule="auto"/>
        <w:ind w:left="567" w:hanging="567"/>
        <w:jc w:val="both"/>
        <w:rPr>
          <w:rFonts w:ascii="Cambria" w:hAnsi="Cambria" w:hint="eastAsia"/>
          <w:b/>
          <w:szCs w:val="24"/>
        </w:rPr>
      </w:pPr>
      <w:r w:rsidRPr="00607E64">
        <w:rPr>
          <w:rFonts w:ascii="Cambria" w:hAnsi="Cambria" w:hint="eastAsia"/>
          <w:b/>
          <w:szCs w:val="24"/>
        </w:rPr>
        <w:t>利用小额信贷促进社会公平</w:t>
      </w:r>
    </w:p>
    <w:p w14:paraId="1FFB40FD" w14:textId="77777777" w:rsidR="00091FC9" w:rsidRPr="00607E64" w:rsidRDefault="00091FC9" w:rsidP="00607E64">
      <w:pPr>
        <w:pStyle w:val="ad"/>
        <w:keepNext/>
        <w:keepLines/>
        <w:numPr>
          <w:ilvl w:val="2"/>
          <w:numId w:val="71"/>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小额信贷双重目标间的平衡</w:t>
      </w:r>
    </w:p>
    <w:p w14:paraId="04F8DC1E" w14:textId="77777777" w:rsidR="00383F7D" w:rsidRPr="00383F7D" w:rsidRDefault="00383F7D" w:rsidP="003A783C">
      <w:pPr>
        <w:ind w:left="1" w:firstLine="420"/>
        <w:rPr>
          <w:rFonts w:hint="eastAsia"/>
        </w:rPr>
      </w:pPr>
      <w:r w:rsidRPr="00383F7D">
        <w:rPr>
          <w:rFonts w:hint="eastAsia"/>
        </w:rPr>
        <w:t>在小额信贷发展</w:t>
      </w:r>
      <w:r>
        <w:rPr>
          <w:rFonts w:hint="eastAsia"/>
        </w:rPr>
        <w:t>初期</w:t>
      </w:r>
      <w:r w:rsidRPr="00383F7D">
        <w:rPr>
          <w:rFonts w:hint="eastAsia"/>
        </w:rPr>
        <w:t>，</w:t>
      </w:r>
      <w:r w:rsidR="00430A84">
        <w:rPr>
          <w:rFonts w:hint="eastAsia"/>
        </w:rPr>
        <w:t>多是以</w:t>
      </w:r>
      <w:r>
        <w:rPr>
          <w:rFonts w:hint="eastAsia"/>
        </w:rPr>
        <w:t>其社会目标</w:t>
      </w:r>
      <w:r w:rsidR="00430A84">
        <w:rPr>
          <w:rFonts w:hint="eastAsia"/>
        </w:rPr>
        <w:t>为</w:t>
      </w:r>
      <w:r w:rsidRPr="00383F7D">
        <w:rPr>
          <w:rFonts w:hint="eastAsia"/>
        </w:rPr>
        <w:t>主要目标，</w:t>
      </w:r>
      <w:r w:rsidR="00430A84">
        <w:rPr>
          <w:rFonts w:hint="eastAsia"/>
        </w:rPr>
        <w:t>而</w:t>
      </w:r>
      <w:r>
        <w:rPr>
          <w:rFonts w:hint="eastAsia"/>
        </w:rPr>
        <w:t>随着小额信贷机构的不断发展，</w:t>
      </w:r>
      <w:r w:rsidRPr="00383F7D">
        <w:rPr>
          <w:rFonts w:hint="eastAsia"/>
        </w:rPr>
        <w:t>财务可持续变得越来越重要，</w:t>
      </w:r>
      <w:r w:rsidR="00430A84">
        <w:rPr>
          <w:rFonts w:hint="eastAsia"/>
        </w:rPr>
        <w:t>并</w:t>
      </w:r>
      <w:r w:rsidRPr="00383F7D">
        <w:rPr>
          <w:rFonts w:hint="eastAsia"/>
        </w:rPr>
        <w:t>形成了一个相对一致的观点，即</w:t>
      </w:r>
      <w:r w:rsidR="00430A84">
        <w:rPr>
          <w:rFonts w:hint="eastAsia"/>
        </w:rPr>
        <w:t>：</w:t>
      </w:r>
      <w:r>
        <w:rPr>
          <w:rFonts w:hint="eastAsia"/>
        </w:rPr>
        <w:t>小额信贷</w:t>
      </w:r>
      <w:r w:rsidRPr="00383F7D">
        <w:rPr>
          <w:rFonts w:hint="eastAsia"/>
        </w:rPr>
        <w:t>机构</w:t>
      </w:r>
      <w:r w:rsidR="00430A84">
        <w:rPr>
          <w:rFonts w:hint="eastAsia"/>
        </w:rPr>
        <w:t>应</w:t>
      </w:r>
      <w:r w:rsidRPr="00383F7D">
        <w:rPr>
          <w:rFonts w:hint="eastAsia"/>
        </w:rPr>
        <w:t>具有</w:t>
      </w:r>
      <w:r>
        <w:rPr>
          <w:rFonts w:hint="eastAsia"/>
        </w:rPr>
        <w:t>社会</w:t>
      </w:r>
      <w:r w:rsidRPr="00383F7D">
        <w:rPr>
          <w:rFonts w:hint="eastAsia"/>
        </w:rPr>
        <w:t>和财务可持续</w:t>
      </w:r>
      <w:r w:rsidR="00430A84">
        <w:rPr>
          <w:rFonts w:hint="eastAsia"/>
        </w:rPr>
        <w:t>性</w:t>
      </w:r>
      <w:r w:rsidRPr="00383F7D">
        <w:rPr>
          <w:rFonts w:hint="eastAsia"/>
        </w:rPr>
        <w:t>的双重目标，</w:t>
      </w:r>
      <w:r w:rsidR="00430A84">
        <w:rPr>
          <w:rFonts w:hint="eastAsia"/>
        </w:rPr>
        <w:t>如何</w:t>
      </w:r>
      <w:r w:rsidRPr="00383F7D">
        <w:rPr>
          <w:rFonts w:hint="eastAsia"/>
        </w:rPr>
        <w:t>同时兼顾这两大相互冲突的目标引发了</w:t>
      </w:r>
      <w:r w:rsidR="00430A84">
        <w:rPr>
          <w:rFonts w:hint="eastAsia"/>
        </w:rPr>
        <w:t>广泛的</w:t>
      </w:r>
      <w:r w:rsidRPr="00383F7D">
        <w:rPr>
          <w:rFonts w:hint="eastAsia"/>
        </w:rPr>
        <w:t>争论。</w:t>
      </w:r>
    </w:p>
    <w:p w14:paraId="5A2112D5" w14:textId="77777777" w:rsidR="00383F7D" w:rsidRPr="00383F7D" w:rsidRDefault="00383F7D" w:rsidP="003A783C">
      <w:pPr>
        <w:ind w:left="1" w:firstLine="420"/>
        <w:rPr>
          <w:rFonts w:hint="eastAsia"/>
        </w:rPr>
      </w:pPr>
      <w:r w:rsidRPr="00383F7D">
        <w:rPr>
          <w:rFonts w:hint="eastAsia"/>
        </w:rPr>
        <w:t>小额信贷福利主义者认为，</w:t>
      </w:r>
      <w:r>
        <w:rPr>
          <w:rFonts w:hint="eastAsia"/>
        </w:rPr>
        <w:t>实现小额信贷机构的社会目标</w:t>
      </w:r>
      <w:r w:rsidRPr="00383F7D">
        <w:rPr>
          <w:rFonts w:hint="eastAsia"/>
        </w:rPr>
        <w:t>比</w:t>
      </w:r>
      <w:r>
        <w:rPr>
          <w:rFonts w:hint="eastAsia"/>
        </w:rPr>
        <w:t>实现</w:t>
      </w:r>
      <w:r w:rsidRPr="00383F7D">
        <w:rPr>
          <w:rFonts w:hint="eastAsia"/>
        </w:rPr>
        <w:t>财务可持续性更为重要，坚持</w:t>
      </w:r>
      <w:r>
        <w:rPr>
          <w:rFonts w:hint="eastAsia"/>
        </w:rPr>
        <w:t>自给自足</w:t>
      </w:r>
      <w:r w:rsidRPr="00383F7D">
        <w:rPr>
          <w:rFonts w:hint="eastAsia"/>
        </w:rPr>
        <w:t>和取消</w:t>
      </w:r>
      <w:r>
        <w:rPr>
          <w:rFonts w:hint="eastAsia"/>
        </w:rPr>
        <w:t>政府</w:t>
      </w:r>
      <w:r w:rsidRPr="00383F7D">
        <w:rPr>
          <w:rFonts w:hint="eastAsia"/>
        </w:rPr>
        <w:t>补贴的方式会迫使</w:t>
      </w:r>
      <w:r>
        <w:rPr>
          <w:rFonts w:hint="eastAsia"/>
        </w:rPr>
        <w:t>小额信贷</w:t>
      </w:r>
      <w:r w:rsidRPr="00383F7D">
        <w:rPr>
          <w:rFonts w:hint="eastAsia"/>
        </w:rPr>
        <w:t>机构</w:t>
      </w:r>
      <w:r>
        <w:rPr>
          <w:rFonts w:hint="eastAsia"/>
        </w:rPr>
        <w:t>放弃为</w:t>
      </w:r>
      <w:r w:rsidRPr="00383F7D">
        <w:rPr>
          <w:rFonts w:hint="eastAsia"/>
        </w:rPr>
        <w:t>农村地区的穷人</w:t>
      </w:r>
      <w:r>
        <w:rPr>
          <w:rFonts w:hint="eastAsia"/>
        </w:rPr>
        <w:t>服务</w:t>
      </w:r>
      <w:r w:rsidRPr="00383F7D">
        <w:rPr>
          <w:rFonts w:hint="eastAsia"/>
        </w:rPr>
        <w:t>，尤其是那些信贷成本和风险很高或难以覆盖的</w:t>
      </w:r>
      <w:r w:rsidR="006969F8">
        <w:rPr>
          <w:rFonts w:hint="eastAsia"/>
        </w:rPr>
        <w:t>低收入人群。同时，福利主义者认为，</w:t>
      </w:r>
      <w:r>
        <w:rPr>
          <w:rFonts w:hint="eastAsia"/>
        </w:rPr>
        <w:t>小额信贷机构</w:t>
      </w:r>
      <w:r w:rsidR="006969F8">
        <w:rPr>
          <w:rFonts w:hint="eastAsia"/>
        </w:rPr>
        <w:t>实现商业可持续时的</w:t>
      </w:r>
      <w:r w:rsidRPr="00383F7D">
        <w:rPr>
          <w:rFonts w:hint="eastAsia"/>
        </w:rPr>
        <w:t>利率</w:t>
      </w:r>
      <w:r w:rsidRPr="00383F7D">
        <w:rPr>
          <w:rFonts w:hint="eastAsia"/>
        </w:rPr>
        <w:t xml:space="preserve"> </w:t>
      </w:r>
      <w:r w:rsidRPr="00383F7D">
        <w:rPr>
          <w:rFonts w:hint="eastAsia"/>
        </w:rPr>
        <w:t>往往</w:t>
      </w:r>
      <w:r w:rsidR="006969F8">
        <w:rPr>
          <w:rFonts w:hint="eastAsia"/>
        </w:rPr>
        <w:t>高得让</w:t>
      </w:r>
      <w:r w:rsidRPr="00383F7D">
        <w:rPr>
          <w:rFonts w:hint="eastAsia"/>
        </w:rPr>
        <w:t>低收入者难以承受，</w:t>
      </w:r>
      <w:r w:rsidR="006969F8">
        <w:rPr>
          <w:rFonts w:hint="eastAsia"/>
        </w:rPr>
        <w:t>而且当</w:t>
      </w:r>
      <w:r w:rsidRPr="00383F7D">
        <w:rPr>
          <w:rFonts w:hint="eastAsia"/>
        </w:rPr>
        <w:t>小贷机构</w:t>
      </w:r>
      <w:r w:rsidR="006969F8">
        <w:rPr>
          <w:rFonts w:hint="eastAsia"/>
        </w:rPr>
        <w:t>过分重视财务可持续目标时，可能</w:t>
      </w:r>
      <w:r w:rsidRPr="00383F7D">
        <w:rPr>
          <w:rFonts w:hint="eastAsia"/>
        </w:rPr>
        <w:t>会</w:t>
      </w:r>
      <w:r w:rsidR="006969F8">
        <w:rPr>
          <w:rFonts w:hint="eastAsia"/>
        </w:rPr>
        <w:t>偏离最初的社会目标。所以，福利主义者认为，完全由小额信贷机构自主决策利率、完全的商业化运作是</w:t>
      </w:r>
      <w:r>
        <w:rPr>
          <w:rFonts w:hint="eastAsia"/>
        </w:rPr>
        <w:t>不可行的</w:t>
      </w:r>
      <w:r w:rsidRPr="00383F7D">
        <w:rPr>
          <w:rFonts w:hint="eastAsia"/>
        </w:rPr>
        <w:t>。</w:t>
      </w:r>
    </w:p>
    <w:p w14:paraId="41DC6E77" w14:textId="77777777" w:rsidR="00383F7D" w:rsidRPr="00383F7D" w:rsidRDefault="006969F8" w:rsidP="003A783C">
      <w:pPr>
        <w:ind w:left="1" w:firstLine="420"/>
        <w:rPr>
          <w:rFonts w:hint="eastAsia"/>
        </w:rPr>
      </w:pPr>
      <w:r>
        <w:rPr>
          <w:rFonts w:hint="eastAsia"/>
        </w:rPr>
        <w:t>而</w:t>
      </w:r>
      <w:r w:rsidR="00383F7D" w:rsidRPr="00383F7D">
        <w:rPr>
          <w:rFonts w:hint="eastAsia"/>
        </w:rPr>
        <w:t>制度主义者则认为，</w:t>
      </w:r>
      <w:r w:rsidR="00383F7D">
        <w:rPr>
          <w:rFonts w:hint="eastAsia"/>
        </w:rPr>
        <w:t>微型金融的多重目标是共存的</w:t>
      </w:r>
      <w:r>
        <w:rPr>
          <w:rFonts w:hint="eastAsia"/>
        </w:rPr>
        <w:t>、</w:t>
      </w:r>
      <w:r w:rsidR="00383F7D" w:rsidRPr="00383F7D">
        <w:rPr>
          <w:rFonts w:hint="eastAsia"/>
        </w:rPr>
        <w:t>也是相容的，因为只有可持续的</w:t>
      </w:r>
      <w:r w:rsidR="00383F7D">
        <w:rPr>
          <w:rFonts w:hint="eastAsia"/>
        </w:rPr>
        <w:t>小额信贷</w:t>
      </w:r>
      <w:r w:rsidR="00383F7D" w:rsidRPr="00383F7D">
        <w:rPr>
          <w:rFonts w:hint="eastAsia"/>
        </w:rPr>
        <w:t>机构才能不断扩大服务范围</w:t>
      </w:r>
      <w:r>
        <w:rPr>
          <w:rFonts w:hint="eastAsia"/>
        </w:rPr>
        <w:t>、更好为低收入者服务</w:t>
      </w:r>
      <w:r w:rsidR="00383F7D" w:rsidRPr="00383F7D">
        <w:rPr>
          <w:rFonts w:hint="eastAsia"/>
        </w:rPr>
        <w:t>。如果小额信贷项目的融资完全是通过客户储蓄和以商业利率从正规金融机构借贷的方式完成的，并且其收费和利息收入完全覆盖</w:t>
      </w:r>
      <w:r w:rsidR="00383F7D">
        <w:rPr>
          <w:rFonts w:hint="eastAsia"/>
        </w:rPr>
        <w:t>其交易成本</w:t>
      </w:r>
      <w:r w:rsidR="00383F7D" w:rsidRPr="00383F7D">
        <w:rPr>
          <w:rFonts w:hint="eastAsia"/>
        </w:rPr>
        <w:t>，那么财务可持续是可以实现的。小贷机构</w:t>
      </w:r>
      <w:r>
        <w:rPr>
          <w:rFonts w:hint="eastAsia"/>
        </w:rPr>
        <w:t>服务于低收入者的远期</w:t>
      </w:r>
      <w:r w:rsidR="00383F7D" w:rsidRPr="00383F7D">
        <w:rPr>
          <w:rFonts w:hint="eastAsia"/>
        </w:rPr>
        <w:t>社会目标</w:t>
      </w:r>
      <w:r w:rsidR="00383F7D" w:rsidRPr="00383F7D">
        <w:rPr>
          <w:rFonts w:hint="eastAsia"/>
        </w:rPr>
        <w:t xml:space="preserve"> </w:t>
      </w:r>
      <w:r w:rsidR="00383F7D" w:rsidRPr="00383F7D">
        <w:rPr>
          <w:rFonts w:hint="eastAsia"/>
        </w:rPr>
        <w:t>与财务</w:t>
      </w:r>
      <w:r>
        <w:rPr>
          <w:rFonts w:hint="eastAsia"/>
        </w:rPr>
        <w:t>可持续</w:t>
      </w:r>
      <w:r w:rsidR="00383F7D" w:rsidRPr="00383F7D">
        <w:rPr>
          <w:rFonts w:hint="eastAsia"/>
        </w:rPr>
        <w:t>目标之间</w:t>
      </w:r>
      <w:r>
        <w:rPr>
          <w:rFonts w:hint="eastAsia"/>
        </w:rPr>
        <w:t>，</w:t>
      </w:r>
      <w:r w:rsidR="00383F7D">
        <w:rPr>
          <w:rFonts w:hint="eastAsia"/>
        </w:rPr>
        <w:t>是</w:t>
      </w:r>
      <w:r>
        <w:rPr>
          <w:rFonts w:hint="eastAsia"/>
        </w:rPr>
        <w:t>完全</w:t>
      </w:r>
      <w:r w:rsidR="00383F7D">
        <w:rPr>
          <w:rFonts w:hint="eastAsia"/>
        </w:rPr>
        <w:t>可以实现平衡的</w:t>
      </w:r>
      <w:r w:rsidR="00383F7D" w:rsidRPr="00383F7D">
        <w:rPr>
          <w:rFonts w:hint="eastAsia"/>
        </w:rPr>
        <w:t>。</w:t>
      </w:r>
    </w:p>
    <w:p w14:paraId="40869316" w14:textId="77777777" w:rsidR="00383F7D" w:rsidRPr="00383F7D" w:rsidRDefault="00666ACF" w:rsidP="003A783C">
      <w:pPr>
        <w:ind w:left="1" w:firstLine="420"/>
        <w:rPr>
          <w:rFonts w:hint="eastAsia"/>
        </w:rPr>
      </w:pPr>
      <w:r>
        <w:rPr>
          <w:rFonts w:hint="eastAsia"/>
        </w:rPr>
        <w:t>虽然两种观点各有道理，但</w:t>
      </w:r>
      <w:r w:rsidR="00383F7D" w:rsidRPr="00383F7D">
        <w:rPr>
          <w:rFonts w:hint="eastAsia"/>
        </w:rPr>
        <w:t>总体上看</w:t>
      </w:r>
      <w:r>
        <w:rPr>
          <w:rFonts w:hint="eastAsia"/>
        </w:rPr>
        <w:t>，</w:t>
      </w:r>
      <w:r w:rsidR="00383F7D" w:rsidRPr="00383F7D">
        <w:rPr>
          <w:rFonts w:hint="eastAsia"/>
        </w:rPr>
        <w:t>制度主义</w:t>
      </w:r>
      <w:r>
        <w:rPr>
          <w:rFonts w:hint="eastAsia"/>
        </w:rPr>
        <w:t>提出的双重目标兼容观点在</w:t>
      </w:r>
      <w:r w:rsidR="00383F7D" w:rsidRPr="00383F7D">
        <w:rPr>
          <w:rFonts w:hint="eastAsia"/>
        </w:rPr>
        <w:t>国际上占据主导地位，</w:t>
      </w:r>
      <w:r>
        <w:rPr>
          <w:rFonts w:hint="eastAsia"/>
        </w:rPr>
        <w:t>已经</w:t>
      </w:r>
      <w:r w:rsidR="00383F7D" w:rsidRPr="00383F7D">
        <w:rPr>
          <w:rFonts w:hint="eastAsia"/>
        </w:rPr>
        <w:t>为世界银行扶贫协商小组</w:t>
      </w:r>
      <w:r w:rsidR="00383F7D" w:rsidRPr="00383F7D">
        <w:rPr>
          <w:rFonts w:hint="eastAsia"/>
        </w:rPr>
        <w:t xml:space="preserve">( CGAP) </w:t>
      </w:r>
      <w:r w:rsidR="00383F7D" w:rsidRPr="00383F7D">
        <w:rPr>
          <w:rFonts w:hint="eastAsia"/>
        </w:rPr>
        <w:t>美国国际开发署</w:t>
      </w:r>
      <w:r w:rsidR="00383F7D" w:rsidRPr="00383F7D">
        <w:rPr>
          <w:rFonts w:hint="eastAsia"/>
        </w:rPr>
        <w:t xml:space="preserve">( USAID) </w:t>
      </w:r>
      <w:r w:rsidR="00383F7D" w:rsidRPr="00383F7D">
        <w:rPr>
          <w:rFonts w:hint="eastAsia"/>
        </w:rPr>
        <w:t>等重要机构所遵循和采用。</w:t>
      </w:r>
    </w:p>
    <w:p w14:paraId="05C59441" w14:textId="77777777" w:rsidR="00383F7D" w:rsidRPr="00383F7D" w:rsidRDefault="00383F7D" w:rsidP="003A783C">
      <w:pPr>
        <w:ind w:left="1" w:firstLine="420"/>
        <w:rPr>
          <w:rFonts w:hint="eastAsia"/>
        </w:rPr>
      </w:pPr>
    </w:p>
    <w:p w14:paraId="07D52C40" w14:textId="77777777" w:rsidR="00091FC9" w:rsidRPr="00607E64" w:rsidRDefault="00091FC9" w:rsidP="00607E64">
      <w:pPr>
        <w:pStyle w:val="ad"/>
        <w:keepNext/>
        <w:keepLines/>
        <w:numPr>
          <w:ilvl w:val="2"/>
          <w:numId w:val="71"/>
        </w:numPr>
        <w:tabs>
          <w:tab w:val="num" w:pos="0"/>
        </w:tabs>
        <w:spacing w:line="416" w:lineRule="auto"/>
        <w:ind w:left="567" w:hanging="567"/>
        <w:jc w:val="both"/>
        <w:rPr>
          <w:rFonts w:ascii="Times New Roman" w:hAnsi="Times New Roman" w:hint="eastAsia"/>
          <w:b/>
          <w:bCs w:val="0"/>
          <w:kern w:val="2"/>
          <w:szCs w:val="22"/>
        </w:rPr>
      </w:pPr>
      <w:r w:rsidRPr="00607E64">
        <w:rPr>
          <w:rFonts w:ascii="Times New Roman" w:hAnsi="Times New Roman" w:hint="eastAsia"/>
          <w:b/>
          <w:bCs w:val="0"/>
          <w:kern w:val="2"/>
          <w:szCs w:val="22"/>
        </w:rPr>
        <w:t>从福利主义到制度主义和双赢主义</w:t>
      </w:r>
    </w:p>
    <w:p w14:paraId="180F544A" w14:textId="77777777" w:rsidR="00383F7D" w:rsidRPr="00383F7D" w:rsidRDefault="00383F7D" w:rsidP="003A783C">
      <w:pPr>
        <w:ind w:left="1" w:firstLine="420"/>
        <w:rPr>
          <w:rFonts w:hint="eastAsia"/>
        </w:rPr>
      </w:pPr>
      <w:r w:rsidRPr="00383F7D">
        <w:rPr>
          <w:rFonts w:hint="eastAsia"/>
        </w:rPr>
        <w:t>最初的小贷虽然大多从非政府组织</w:t>
      </w:r>
      <w:r>
        <w:rPr>
          <w:rFonts w:hint="eastAsia"/>
        </w:rPr>
        <w:t>形式</w:t>
      </w:r>
      <w:r w:rsidRPr="00383F7D">
        <w:rPr>
          <w:rFonts w:hint="eastAsia"/>
        </w:rPr>
        <w:t>开始，如孟加拉乡村银行等。这些组织以社会发展为己任，通过向贫困社区提供小额金融服务，以及其他非金融社会服务如技术培训、教育、医疗等，来努力实现经济增长和减贫目标。在将首要目标定位社会发展的同时，这些组织也努力通过员工激励和严格财务制度等手段来实现“可持续发展”的目标。这一类小额信贷组织被称为“福利主义小额信贷”。于此对应的另一类小额信贷组织则首先关注商业</w:t>
      </w:r>
      <w:r w:rsidR="002D6EC5">
        <w:rPr>
          <w:rFonts w:hint="eastAsia"/>
        </w:rPr>
        <w:t>可</w:t>
      </w:r>
      <w:r w:rsidRPr="00383F7D">
        <w:rPr>
          <w:rFonts w:hint="eastAsia"/>
        </w:rPr>
        <w:t>持续性，并在</w:t>
      </w:r>
      <w:r w:rsidR="002D6EC5">
        <w:rPr>
          <w:rFonts w:hint="eastAsia"/>
        </w:rPr>
        <w:t>此</w:t>
      </w:r>
      <w:r w:rsidRPr="00383F7D">
        <w:rPr>
          <w:rFonts w:hint="eastAsia"/>
        </w:rPr>
        <w:t>基础上努力扩大业务覆盖率，</w:t>
      </w:r>
      <w:r w:rsidR="002D6EC5">
        <w:rPr>
          <w:rFonts w:hint="eastAsia"/>
        </w:rPr>
        <w:t>实现</w:t>
      </w:r>
      <w:r w:rsidRPr="00383F7D">
        <w:rPr>
          <w:rFonts w:hint="eastAsia"/>
        </w:rPr>
        <w:t>为更多的低收入人口提供金融服务，如印度尼西亚人民银行村行系统、墨西哥</w:t>
      </w:r>
      <w:r w:rsidRPr="00383F7D">
        <w:rPr>
          <w:rFonts w:hint="eastAsia"/>
        </w:rPr>
        <w:t>Finnanciera Compartamos</w:t>
      </w:r>
      <w:r w:rsidRPr="00383F7D">
        <w:rPr>
          <w:rFonts w:hint="eastAsia"/>
        </w:rPr>
        <w:t>等，被称为“制度主义小额信贷”。</w:t>
      </w:r>
    </w:p>
    <w:p w14:paraId="1F2167D6" w14:textId="77777777" w:rsidR="00383F7D" w:rsidRPr="00383F7D" w:rsidRDefault="00383F7D" w:rsidP="003A783C">
      <w:pPr>
        <w:ind w:left="1" w:firstLine="420"/>
        <w:rPr>
          <w:rFonts w:hint="eastAsia"/>
        </w:rPr>
      </w:pPr>
      <w:r w:rsidRPr="00383F7D">
        <w:rPr>
          <w:rFonts w:hint="eastAsia"/>
        </w:rPr>
        <w:t>随着小额信贷机构</w:t>
      </w:r>
      <w:r>
        <w:rPr>
          <w:rFonts w:hint="eastAsia"/>
        </w:rPr>
        <w:t>的</w:t>
      </w:r>
      <w:r w:rsidRPr="00383F7D">
        <w:rPr>
          <w:rFonts w:hint="eastAsia"/>
        </w:rPr>
        <w:t>迅速发展，对可持续性的首要关注逐渐得到了广泛的国际认可，这意味着制度主义理念逐渐在争论中占据上风。对可持续性发展的要求，使得政府关于财政可行性的考虑、公众和国际捐助者关于可持续扩大扶贫的愿望以及学者关于弱势群体福祉的强调或者市场原则的坚持，达成了一直意见。有研究显示，世界上最好的小额信贷</w:t>
      </w:r>
      <w:r w:rsidR="00811EA5">
        <w:rPr>
          <w:rFonts w:hint="eastAsia"/>
        </w:rPr>
        <w:t>机构，在剔除通货</w:t>
      </w:r>
      <w:r w:rsidR="002D6EC5">
        <w:rPr>
          <w:rFonts w:hint="eastAsia"/>
        </w:rPr>
        <w:t>膨胀</w:t>
      </w:r>
      <w:r w:rsidR="00811EA5">
        <w:rPr>
          <w:rFonts w:hint="eastAsia"/>
        </w:rPr>
        <w:t>和所有补贴因素的影响之后，其权益回报率超过全球前</w:t>
      </w:r>
      <w:r w:rsidRPr="00383F7D">
        <w:rPr>
          <w:rFonts w:hint="eastAsia"/>
        </w:rPr>
        <w:t>10</w:t>
      </w:r>
      <w:r>
        <w:rPr>
          <w:rFonts w:hint="eastAsia"/>
        </w:rPr>
        <w:t>名商业银行的平均水平，</w:t>
      </w:r>
      <w:r w:rsidRPr="00383F7D">
        <w:rPr>
          <w:rFonts w:hint="eastAsia"/>
        </w:rPr>
        <w:t>这样的业绩水平比起商业银行也</w:t>
      </w:r>
      <w:r w:rsidR="002D6EC5">
        <w:rPr>
          <w:rFonts w:hint="eastAsia"/>
        </w:rPr>
        <w:t>毫</w:t>
      </w:r>
      <w:r w:rsidRPr="00383F7D">
        <w:rPr>
          <w:rFonts w:hint="eastAsia"/>
        </w:rPr>
        <w:t>不逊色</w:t>
      </w:r>
      <w:r w:rsidR="002D6EC5">
        <w:rPr>
          <w:rFonts w:hint="eastAsia"/>
        </w:rPr>
        <w:t>，</w:t>
      </w:r>
      <w:r w:rsidRPr="00383F7D">
        <w:rPr>
          <w:rFonts w:hint="eastAsia"/>
        </w:rPr>
        <w:t>这表明小额信贷机构在盈利水平方面，</w:t>
      </w:r>
      <w:r w:rsidR="002D6EC5">
        <w:rPr>
          <w:rFonts w:hint="eastAsia"/>
        </w:rPr>
        <w:t>是完全可以吸引到</w:t>
      </w:r>
      <w:r w:rsidRPr="00383F7D">
        <w:rPr>
          <w:rFonts w:hint="eastAsia"/>
        </w:rPr>
        <w:t>国内外金融市场</w:t>
      </w:r>
      <w:r w:rsidR="002D6EC5">
        <w:rPr>
          <w:rFonts w:hint="eastAsia"/>
        </w:rPr>
        <w:t>各方投资人的比如，</w:t>
      </w:r>
      <w:r w:rsidRPr="00383F7D">
        <w:rPr>
          <w:rFonts w:hint="eastAsia"/>
        </w:rPr>
        <w:t>墨西哥的</w:t>
      </w:r>
      <w:r w:rsidRPr="00383F7D">
        <w:rPr>
          <w:rFonts w:hint="eastAsia"/>
        </w:rPr>
        <w:t>Financiera Compartamos</w:t>
      </w:r>
      <w:r w:rsidRPr="00383F7D">
        <w:rPr>
          <w:rFonts w:hint="eastAsia"/>
        </w:rPr>
        <w:t>于</w:t>
      </w:r>
      <w:r w:rsidRPr="00383F7D">
        <w:rPr>
          <w:rFonts w:hint="eastAsia"/>
        </w:rPr>
        <w:t>2002-2004</w:t>
      </w:r>
      <w:r w:rsidRPr="00383F7D">
        <w:rPr>
          <w:rFonts w:hint="eastAsia"/>
        </w:rPr>
        <w:t>年先后四次发行国内债券共筹资</w:t>
      </w:r>
      <w:r w:rsidRPr="00383F7D">
        <w:rPr>
          <w:rFonts w:hint="eastAsia"/>
        </w:rPr>
        <w:t>3700</w:t>
      </w:r>
      <w:r w:rsidRPr="00383F7D">
        <w:rPr>
          <w:rFonts w:hint="eastAsia"/>
        </w:rPr>
        <w:t>万美元。而印度尼西亚人民银行于</w:t>
      </w:r>
      <w:r w:rsidRPr="00383F7D">
        <w:rPr>
          <w:rFonts w:hint="eastAsia"/>
        </w:rPr>
        <w:t>2003</w:t>
      </w:r>
      <w:r w:rsidRPr="00383F7D">
        <w:rPr>
          <w:rFonts w:hint="eastAsia"/>
        </w:rPr>
        <w:t>年</w:t>
      </w:r>
      <w:r w:rsidRPr="00383F7D">
        <w:rPr>
          <w:rFonts w:hint="eastAsia"/>
        </w:rPr>
        <w:t>11</w:t>
      </w:r>
      <w:r w:rsidRPr="00383F7D">
        <w:rPr>
          <w:rFonts w:hint="eastAsia"/>
        </w:rPr>
        <w:t>月在纽约证券交易所上市时获得</w:t>
      </w:r>
      <w:r w:rsidR="002D6EC5">
        <w:rPr>
          <w:rFonts w:hint="eastAsia"/>
        </w:rPr>
        <w:t>了高达</w:t>
      </w:r>
      <w:r w:rsidRPr="00383F7D">
        <w:rPr>
          <w:rFonts w:hint="eastAsia"/>
        </w:rPr>
        <w:t>16</w:t>
      </w:r>
      <w:r w:rsidRPr="00383F7D">
        <w:rPr>
          <w:rFonts w:hint="eastAsia"/>
        </w:rPr>
        <w:t>倍</w:t>
      </w:r>
      <w:r w:rsidR="002D6EC5">
        <w:rPr>
          <w:rFonts w:hint="eastAsia"/>
        </w:rPr>
        <w:t>的</w:t>
      </w:r>
      <w:r w:rsidRPr="00383F7D">
        <w:rPr>
          <w:rFonts w:hint="eastAsia"/>
        </w:rPr>
        <w:t>超额认购，</w:t>
      </w:r>
      <w:r w:rsidRPr="00383F7D">
        <w:rPr>
          <w:rFonts w:hint="eastAsia"/>
        </w:rPr>
        <w:t>BRI</w:t>
      </w:r>
      <w:r w:rsidRPr="00383F7D">
        <w:rPr>
          <w:rFonts w:hint="eastAsia"/>
        </w:rPr>
        <w:t>被《亚洲货币》评为当年最佳上市公司，外国投资者持有</w:t>
      </w:r>
      <w:r w:rsidR="002D6EC5">
        <w:rPr>
          <w:rFonts w:hint="eastAsia"/>
        </w:rPr>
        <w:t>BRI</w:t>
      </w:r>
      <w:r w:rsidR="002D6EC5">
        <w:rPr>
          <w:rFonts w:hint="eastAsia"/>
        </w:rPr>
        <w:t>的股份达到了</w:t>
      </w:r>
      <w:r w:rsidRPr="00383F7D">
        <w:rPr>
          <w:rFonts w:hint="eastAsia"/>
        </w:rPr>
        <w:t>40%</w:t>
      </w:r>
      <w:r w:rsidRPr="00383F7D">
        <w:rPr>
          <w:rFonts w:hint="eastAsia"/>
        </w:rPr>
        <w:t>左右。</w:t>
      </w:r>
    </w:p>
    <w:p w14:paraId="5F99451F" w14:textId="77777777" w:rsidR="00091FC9" w:rsidRPr="00383F7D" w:rsidRDefault="008268A1" w:rsidP="003A783C">
      <w:pPr>
        <w:ind w:left="1" w:firstLine="420"/>
        <w:rPr>
          <w:rFonts w:hint="eastAsia"/>
        </w:rPr>
      </w:pPr>
      <w:r>
        <w:rPr>
          <w:rFonts w:hint="eastAsia"/>
        </w:rPr>
        <w:t>国际小额信贷实践表明，制度主义更符合小额信贷商业化要求，</w:t>
      </w:r>
      <w:r w:rsidR="00C025B4">
        <w:rPr>
          <w:rFonts w:hint="eastAsia"/>
        </w:rPr>
        <w:t>理应</w:t>
      </w:r>
      <w:r>
        <w:rPr>
          <w:rFonts w:hint="eastAsia"/>
        </w:rPr>
        <w:t>成为国际小额信贷主流</w:t>
      </w:r>
      <w:r w:rsidR="00C025B4">
        <w:rPr>
          <w:rFonts w:hint="eastAsia"/>
        </w:rPr>
        <w:t>的</w:t>
      </w:r>
      <w:r>
        <w:rPr>
          <w:rFonts w:hint="eastAsia"/>
        </w:rPr>
        <w:t>发展趋势。福利主义强调从根本上提高贫困人群改善生活水平的理念值得提倡，</w:t>
      </w:r>
      <w:r w:rsidR="00C025B4">
        <w:rPr>
          <w:rFonts w:hint="eastAsia"/>
        </w:rPr>
        <w:t>尤其是</w:t>
      </w:r>
      <w:r>
        <w:rPr>
          <w:rFonts w:hint="eastAsia"/>
        </w:rPr>
        <w:t>福利主义</w:t>
      </w:r>
      <w:r w:rsidR="00C025B4">
        <w:rPr>
          <w:rFonts w:hint="eastAsia"/>
        </w:rPr>
        <w:t>者坚持</w:t>
      </w:r>
      <w:r>
        <w:rPr>
          <w:rFonts w:hint="eastAsia"/>
        </w:rPr>
        <w:t>在开展小额信贷业务的同时，也为贫困人口提供技术培训、教育、医疗等社会服务</w:t>
      </w:r>
      <w:r w:rsidR="00C025B4">
        <w:rPr>
          <w:rFonts w:hint="eastAsia"/>
        </w:rPr>
        <w:t>的理念，对从根本上提升低收入者的素质、能力等，是值得认真借鉴和学习的</w:t>
      </w:r>
      <w:r>
        <w:rPr>
          <w:rFonts w:hint="eastAsia"/>
        </w:rPr>
        <w:t>。</w:t>
      </w:r>
      <w:r w:rsidR="00C025B4">
        <w:rPr>
          <w:rFonts w:hint="eastAsia"/>
        </w:rPr>
        <w:t>对那些商业性小额信贷机构无法覆盖的、</w:t>
      </w:r>
      <w:r>
        <w:rPr>
          <w:rFonts w:hint="eastAsia"/>
        </w:rPr>
        <w:t>纯粹的社会公益性</w:t>
      </w:r>
      <w:r w:rsidR="00C025B4">
        <w:rPr>
          <w:rFonts w:hint="eastAsia"/>
        </w:rPr>
        <w:t>质</w:t>
      </w:r>
      <w:r>
        <w:rPr>
          <w:rFonts w:hint="eastAsia"/>
        </w:rPr>
        <w:t>的项目</w:t>
      </w:r>
      <w:r w:rsidR="00C025B4">
        <w:rPr>
          <w:rFonts w:hint="eastAsia"/>
        </w:rPr>
        <w:t>，则应</w:t>
      </w:r>
      <w:r>
        <w:rPr>
          <w:rFonts w:hint="eastAsia"/>
        </w:rPr>
        <w:t>政府机构来承办。</w:t>
      </w:r>
      <w:r>
        <w:rPr>
          <w:rFonts w:hint="eastAsia"/>
        </w:rPr>
        <w:t>20</w:t>
      </w:r>
      <w:r>
        <w:rPr>
          <w:rFonts w:hint="eastAsia"/>
        </w:rPr>
        <w:t>世纪</w:t>
      </w:r>
      <w:r>
        <w:rPr>
          <w:rFonts w:hint="eastAsia"/>
        </w:rPr>
        <w:t>60-70</w:t>
      </w:r>
      <w:r>
        <w:rPr>
          <w:rFonts w:hint="eastAsia"/>
        </w:rPr>
        <w:t>年代福利主义</w:t>
      </w:r>
      <w:r w:rsidR="00C025B4">
        <w:rPr>
          <w:rFonts w:hint="eastAsia"/>
        </w:rPr>
        <w:t>观念下的小额信贷业</w:t>
      </w:r>
      <w:r>
        <w:rPr>
          <w:rFonts w:hint="eastAsia"/>
        </w:rPr>
        <w:t>，</w:t>
      </w:r>
      <w:r w:rsidR="00C025B4">
        <w:rPr>
          <w:rFonts w:hint="eastAsia"/>
        </w:rPr>
        <w:t>正转向</w:t>
      </w:r>
      <w:r>
        <w:rPr>
          <w:rFonts w:hint="eastAsia"/>
        </w:rPr>
        <w:t>双重目标的制度主义，</w:t>
      </w:r>
      <w:r w:rsidR="00C025B4">
        <w:rPr>
          <w:rFonts w:hint="eastAsia"/>
        </w:rPr>
        <w:t>共赢已经</w:t>
      </w:r>
      <w:r>
        <w:rPr>
          <w:rFonts w:hint="eastAsia"/>
        </w:rPr>
        <w:t>成为当今世界</w:t>
      </w:r>
      <w:r w:rsidR="00C025B4">
        <w:rPr>
          <w:rFonts w:hint="eastAsia"/>
        </w:rPr>
        <w:t>小额信贷业发展</w:t>
      </w:r>
      <w:r>
        <w:rPr>
          <w:rFonts w:hint="eastAsia"/>
        </w:rPr>
        <w:t>的主流。</w:t>
      </w:r>
    </w:p>
    <w:p w14:paraId="15FDA1F0" w14:textId="77777777" w:rsidR="00091FC9" w:rsidRPr="00091FC9" w:rsidRDefault="00091FC9" w:rsidP="003A783C">
      <w:pPr>
        <w:ind w:leftChars="171" w:left="359" w:firstLineChars="150" w:firstLine="315"/>
        <w:rPr>
          <w:szCs w:val="21"/>
        </w:rPr>
      </w:pPr>
    </w:p>
    <w:sectPr w:rsidR="00091FC9" w:rsidRPr="00091FC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huang" w:date="2012-10-29T09:59:00Z" w:initials="L">
    <w:p w14:paraId="49ABA8E2" w14:textId="77777777" w:rsidR="002545BB" w:rsidRDefault="002545BB" w:rsidP="002545BB">
      <w:pPr>
        <w:pStyle w:val="af1"/>
        <w:ind w:firstLine="420"/>
        <w:rPr>
          <w:rFonts w:hint="eastAsia"/>
        </w:rPr>
      </w:pPr>
      <w:r>
        <w:rPr>
          <w:rStyle w:val="af0"/>
        </w:rPr>
        <w:annotationRef/>
      </w:r>
      <w:r>
        <w:rPr>
          <w:rFonts w:hint="eastAsia"/>
        </w:rPr>
        <w:t>我觉得在这章中，最好把小额信贷换成“小额金融”或“微型金融”。因为这里你是包括了吸储类机构的。另，在监管部分，感觉有些乱。</w:t>
      </w:r>
    </w:p>
    <w:p w14:paraId="597ABF6A" w14:textId="77777777" w:rsidR="000E68F2" w:rsidRDefault="000E68F2" w:rsidP="002545BB">
      <w:pPr>
        <w:pStyle w:val="af1"/>
        <w:ind w:firstLine="420"/>
      </w:pPr>
      <w:r>
        <w:rPr>
          <w:rFonts w:hint="eastAsia"/>
        </w:rPr>
        <w:t>吸储内小额金融机构（在中国是象村镇银行这类机构）是要审慎监管。但是，目前中国的问题是将对商业银行的监管方式直接应用到对村镇银行的监管上。</w:t>
      </w:r>
    </w:p>
  </w:comment>
  <w:comment w:id="3" w:author="Xilong Pan" w:date="2012-07-10T10:38:00Z" w:initials="XP">
    <w:p w14:paraId="550E3320" w14:textId="77777777" w:rsidR="007123C1" w:rsidRDefault="007123C1" w:rsidP="007E683F">
      <w:pPr>
        <w:pStyle w:val="af1"/>
        <w:ind w:firstLine="420"/>
      </w:pPr>
      <w:r>
        <w:rPr>
          <w:rStyle w:val="af0"/>
        </w:rPr>
        <w:annotationRef/>
      </w:r>
      <w:r>
        <w:rPr>
          <w:rFonts w:hint="eastAsia"/>
        </w:rPr>
        <w:t>请注明出处，脚注中只有标题，没有出处。</w:t>
      </w:r>
    </w:p>
  </w:comment>
  <w:comment w:id="4" w:author="Xilong Pan" w:date="2012-07-10T10:38:00Z" w:initials="XP">
    <w:p w14:paraId="1CCC48DD" w14:textId="77777777" w:rsidR="007123C1" w:rsidRDefault="007123C1" w:rsidP="005C151D">
      <w:pPr>
        <w:pStyle w:val="af1"/>
        <w:ind w:firstLine="420"/>
      </w:pPr>
      <w:r>
        <w:rPr>
          <w:rStyle w:val="af0"/>
        </w:rPr>
        <w:annotationRef/>
      </w:r>
      <w:r>
        <w:rPr>
          <w:rFonts w:hint="eastAsia"/>
        </w:rPr>
        <w:t>这是年费率，还是总费率？没有讲清楚</w:t>
      </w:r>
    </w:p>
  </w:comment>
  <w:comment w:id="5" w:author="Xilong Pan" w:date="2012-07-10T10:38:00Z" w:initials="XP">
    <w:p w14:paraId="641411E3" w14:textId="77777777" w:rsidR="007123C1" w:rsidRDefault="007123C1" w:rsidP="00751DC1">
      <w:pPr>
        <w:pStyle w:val="af1"/>
        <w:ind w:firstLine="420"/>
      </w:pPr>
      <w:r>
        <w:rPr>
          <w:rStyle w:val="af0"/>
        </w:rPr>
        <w:annotationRef/>
      </w:r>
      <w:r>
        <w:rPr>
          <w:rFonts w:hint="eastAsia"/>
        </w:rPr>
        <w:t>这里是不是简要地加入一点比较？即说明两个国家在准入这一点上有哪些不同或差异？为了节省篇幅，建议将两个国家的主要内容，用表格比较的方式来呈现，这样更清楚、也更简明。</w:t>
      </w:r>
    </w:p>
  </w:comment>
  <w:comment w:id="6" w:author="Xilong Pan" w:date="2012-07-10T12:33:00Z" w:initials="XP">
    <w:p w14:paraId="70FF15DE" w14:textId="77777777" w:rsidR="007123C1" w:rsidRDefault="007123C1" w:rsidP="00045E8B">
      <w:pPr>
        <w:pStyle w:val="af1"/>
        <w:ind w:firstLine="420"/>
      </w:pPr>
      <w:r>
        <w:rPr>
          <w:rStyle w:val="af0"/>
        </w:rPr>
        <w:annotationRef/>
      </w:r>
      <w:r>
        <w:rPr>
          <w:rFonts w:hint="eastAsia"/>
        </w:rPr>
        <w:t>第一次出现，请说明是什么意思，最好有全文及译文</w:t>
      </w:r>
    </w:p>
  </w:comment>
  <w:comment w:id="8" w:author="Xilong Pan" w:date="2012-07-11T10:57:00Z" w:initials="XP">
    <w:p w14:paraId="04F6CEC7" w14:textId="77777777" w:rsidR="007123C1" w:rsidRDefault="007123C1" w:rsidP="009746CE">
      <w:pPr>
        <w:pStyle w:val="af1"/>
        <w:ind w:firstLine="420"/>
      </w:pPr>
      <w:r>
        <w:rPr>
          <w:rStyle w:val="af0"/>
        </w:rPr>
        <w:annotationRef/>
      </w:r>
      <w:r>
        <w:rPr>
          <w:rFonts w:hint="eastAsia"/>
        </w:rPr>
        <w:t>这两个数字显然有问题？</w:t>
      </w:r>
    </w:p>
  </w:comment>
  <w:comment w:id="15" w:author="Lhuang" w:date="2012-10-29T09:46:00Z" w:initials="L">
    <w:p w14:paraId="0B6755C7" w14:textId="77777777" w:rsidR="00D8278F" w:rsidRDefault="00D8278F" w:rsidP="00D8278F">
      <w:pPr>
        <w:pStyle w:val="af1"/>
        <w:ind w:firstLine="420"/>
        <w:rPr>
          <w:rFonts w:hint="eastAsia"/>
        </w:rPr>
      </w:pPr>
      <w:r>
        <w:rPr>
          <w:rStyle w:val="af0"/>
        </w:rPr>
        <w:annotationRef/>
      </w:r>
      <w:r>
        <w:rPr>
          <w:rFonts w:hint="eastAsia"/>
        </w:rPr>
        <w:t>建议所有数字超过千位的地方，都用英文数字表述方面标注起来，即加“，”号。</w:t>
      </w:r>
    </w:p>
  </w:comment>
  <w:comment w:id="17" w:author="Xilong Pan" w:date="2012-07-11T10:58:00Z" w:initials="XP">
    <w:p w14:paraId="16527096" w14:textId="77777777" w:rsidR="007123C1" w:rsidRDefault="007123C1" w:rsidP="009746CE">
      <w:pPr>
        <w:pStyle w:val="af1"/>
        <w:ind w:firstLine="420"/>
      </w:pPr>
      <w:r>
        <w:rPr>
          <w:rStyle w:val="af0"/>
        </w:rPr>
        <w:annotationRef/>
      </w:r>
      <w:r>
        <w:rPr>
          <w:rFonts w:hint="eastAsia"/>
        </w:rPr>
        <w:t>能不能把整个亚洲的求一个均值，然后简单地比较一下亚洲、非洲和拉丁美洲的情况？</w:t>
      </w:r>
    </w:p>
  </w:comment>
  <w:comment w:id="18" w:author="Xilong Pan" w:date="2012-07-11T11:01:00Z" w:initials="XP">
    <w:p w14:paraId="73B5F44B" w14:textId="77777777" w:rsidR="007123C1" w:rsidRDefault="007123C1" w:rsidP="009746CE">
      <w:pPr>
        <w:pStyle w:val="af1"/>
        <w:ind w:firstLine="420"/>
      </w:pPr>
      <w:r>
        <w:rPr>
          <w:rStyle w:val="af0"/>
        </w:rPr>
        <w:annotationRef/>
      </w:r>
      <w:r>
        <w:rPr>
          <w:rFonts w:hint="eastAsia"/>
        </w:rPr>
        <w:t>注意搜集一下，看有没有更新的资料？</w:t>
      </w:r>
    </w:p>
  </w:comment>
  <w:comment w:id="19" w:author="Xilong Pan" w:date="2012-07-11T11:04:00Z" w:initials="XP">
    <w:p w14:paraId="2669DE3A" w14:textId="77777777" w:rsidR="007123C1" w:rsidRDefault="007123C1" w:rsidP="00382C77">
      <w:pPr>
        <w:pStyle w:val="af1"/>
        <w:ind w:firstLine="420"/>
      </w:pPr>
      <w:r>
        <w:rPr>
          <w:rStyle w:val="af0"/>
        </w:rPr>
        <w:annotationRef/>
      </w:r>
      <w:r>
        <w:rPr>
          <w:rFonts w:hint="eastAsia"/>
        </w:rPr>
        <w:t>这个数据太旧，而且与国内的调查差距很远，建议找新的数据，并适当讨论一下这种差异。</w:t>
      </w:r>
    </w:p>
  </w:comment>
  <w:comment w:id="20" w:author="Xilong Pan" w:date="2012-07-11T23:09:00Z" w:initials="XP">
    <w:p w14:paraId="467F3003" w14:textId="77777777" w:rsidR="007123C1" w:rsidRDefault="007123C1" w:rsidP="00195E28">
      <w:pPr>
        <w:pStyle w:val="af1"/>
        <w:ind w:firstLine="420"/>
      </w:pPr>
      <w:r>
        <w:rPr>
          <w:rStyle w:val="af0"/>
        </w:rPr>
        <w:annotationRef/>
      </w:r>
      <w:r>
        <w:rPr>
          <w:rFonts w:hint="eastAsia"/>
        </w:rPr>
        <w:t>前后不通，前面的由于和后面的内容没关系？把这句话改清楚。</w:t>
      </w:r>
    </w:p>
  </w:comment>
  <w:comment w:id="21" w:author="Xilong Pan" w:date="2012-07-11T23:12:00Z" w:initials="XP">
    <w:p w14:paraId="1861ADDF" w14:textId="77777777" w:rsidR="007123C1" w:rsidRDefault="007123C1" w:rsidP="00195E28">
      <w:pPr>
        <w:pStyle w:val="af1"/>
        <w:ind w:firstLine="420"/>
      </w:pPr>
      <w:r>
        <w:rPr>
          <w:rStyle w:val="af0"/>
        </w:rPr>
        <w:annotationRef/>
      </w:r>
      <w:r>
        <w:rPr>
          <w:rFonts w:hint="eastAsia"/>
        </w:rPr>
        <w:t>不通，看不明白含义，不好改。</w:t>
      </w:r>
    </w:p>
  </w:comment>
  <w:comment w:id="22" w:author="Xilong Pan" w:date="2012-07-14T10:47:00Z" w:initials="XP">
    <w:p w14:paraId="76580220" w14:textId="77777777" w:rsidR="007123C1" w:rsidRDefault="007123C1" w:rsidP="00AC1A9E">
      <w:pPr>
        <w:pStyle w:val="af1"/>
        <w:ind w:firstLine="420"/>
      </w:pPr>
      <w:r>
        <w:rPr>
          <w:rStyle w:val="af0"/>
        </w:rPr>
        <w:annotationRef/>
      </w:r>
      <w:r>
        <w:rPr>
          <w:rFonts w:hint="eastAsia"/>
        </w:rPr>
        <w:t>没说清楚，请把这个例子讲清楚。</w:t>
      </w:r>
    </w:p>
  </w:comment>
  <w:comment w:id="23" w:author="Xilong Pan" w:date="2012-07-14T11:09:00Z" w:initials="XP">
    <w:p w14:paraId="295675B8" w14:textId="77777777" w:rsidR="007123C1" w:rsidRDefault="007123C1" w:rsidP="00620CB4">
      <w:pPr>
        <w:pStyle w:val="af1"/>
        <w:ind w:firstLine="420"/>
      </w:pPr>
      <w:r>
        <w:rPr>
          <w:rStyle w:val="af0"/>
        </w:rPr>
        <w:annotationRef/>
      </w:r>
      <w:r>
        <w:rPr>
          <w:rFonts w:hint="eastAsia"/>
        </w:rPr>
        <w:t>13</w:t>
      </w:r>
      <w:r>
        <w:rPr>
          <w:rFonts w:hint="eastAsia"/>
        </w:rPr>
        <w:t>、</w:t>
      </w:r>
      <w:r>
        <w:rPr>
          <w:rFonts w:hint="eastAsia"/>
        </w:rPr>
        <w:t>14</w:t>
      </w:r>
      <w:r>
        <w:rPr>
          <w:rFonts w:hint="eastAsia"/>
        </w:rPr>
        <w:t>两个注释，都没有文件的出处？</w:t>
      </w:r>
    </w:p>
  </w:comment>
  <w:comment w:id="24" w:author="Xilong Pan" w:date="2012-07-14T11:03:00Z" w:initials="XP">
    <w:p w14:paraId="74EEE37D" w14:textId="77777777" w:rsidR="007123C1" w:rsidRDefault="007123C1" w:rsidP="00620CB4">
      <w:pPr>
        <w:pStyle w:val="af1"/>
        <w:ind w:firstLine="420"/>
      </w:pPr>
      <w:r>
        <w:rPr>
          <w:rStyle w:val="af0"/>
        </w:rPr>
        <w:annotationRef/>
      </w:r>
      <w:r>
        <w:rPr>
          <w:rFonts w:hint="eastAsia"/>
        </w:rPr>
        <w:t>图在哪里？</w:t>
      </w:r>
    </w:p>
  </w:comment>
  <w:comment w:id="25" w:author="Xilong Pan" w:date="2012-07-14T11:31:00Z" w:initials="XP">
    <w:p w14:paraId="0B9A35D7" w14:textId="77777777" w:rsidR="007123C1" w:rsidRDefault="007123C1" w:rsidP="00905A31">
      <w:pPr>
        <w:pStyle w:val="af1"/>
        <w:ind w:firstLine="420"/>
      </w:pPr>
      <w:r>
        <w:rPr>
          <w:rStyle w:val="af0"/>
        </w:rPr>
        <w:annotationRef/>
      </w:r>
      <w:r>
        <w:rPr>
          <w:rFonts w:hint="eastAsia"/>
        </w:rPr>
        <w:t>要有明确的表头，说明表中的内容。</w:t>
      </w:r>
    </w:p>
  </w:comment>
  <w:comment w:id="26" w:author="Xilong Pan" w:date="2012-07-14T12:17:00Z" w:initials="XP">
    <w:p w14:paraId="36101D4C" w14:textId="77777777" w:rsidR="007123C1" w:rsidRDefault="007123C1" w:rsidP="00BA4633">
      <w:pPr>
        <w:pStyle w:val="af1"/>
        <w:ind w:firstLine="420"/>
      </w:pPr>
      <w:r>
        <w:rPr>
          <w:rStyle w:val="af0"/>
        </w:rPr>
        <w:annotationRef/>
      </w:r>
      <w:r>
        <w:rPr>
          <w:rFonts w:hint="eastAsia"/>
        </w:rPr>
        <w:t>不同级别的标题之间，请适当加上一些导语或简要说明之类的话，避免将不同级别的标题直接列在一起。</w:t>
      </w:r>
    </w:p>
  </w:comment>
  <w:comment w:id="29" w:author="Lhuang" w:date="2012-10-29T09:50:00Z" w:initials="L">
    <w:p w14:paraId="2340BC2F" w14:textId="77777777" w:rsidR="002545BB" w:rsidRDefault="002545BB" w:rsidP="002545BB">
      <w:pPr>
        <w:pStyle w:val="af1"/>
        <w:ind w:firstLine="420"/>
      </w:pPr>
      <w:r>
        <w:rPr>
          <w:rStyle w:val="af0"/>
        </w:rPr>
        <w:annotationRef/>
      </w:r>
      <w:r>
        <w:rPr>
          <w:rFonts w:hint="eastAsia"/>
        </w:rPr>
        <w:t>这个还是不要建议为好。</w:t>
      </w:r>
    </w:p>
  </w:comment>
  <w:comment w:id="30" w:author="Lhuang" w:date="2012-10-29T09:51:00Z" w:initials="L">
    <w:p w14:paraId="05802D2C" w14:textId="77777777" w:rsidR="002545BB" w:rsidRDefault="002545BB" w:rsidP="002545BB">
      <w:pPr>
        <w:pStyle w:val="af1"/>
        <w:ind w:firstLine="420"/>
      </w:pPr>
      <w:r>
        <w:rPr>
          <w:rStyle w:val="af0"/>
        </w:rPr>
        <w:annotationRef/>
      </w:r>
      <w:r>
        <w:rPr>
          <w:rFonts w:hint="eastAsia"/>
        </w:rPr>
        <w:t>请参照我前面的分类。</w:t>
      </w:r>
    </w:p>
  </w:comment>
  <w:comment w:id="31" w:author="Xilong Pan" w:date="2012-07-18T12:09:00Z" w:initials="XP">
    <w:p w14:paraId="21519926" w14:textId="77777777" w:rsidR="007123C1" w:rsidRDefault="007123C1" w:rsidP="008C4455">
      <w:pPr>
        <w:pStyle w:val="af1"/>
        <w:ind w:firstLine="420"/>
      </w:pPr>
      <w:r>
        <w:rPr>
          <w:rStyle w:val="af0"/>
        </w:rPr>
        <w:annotationRef/>
      </w:r>
      <w:r>
        <w:rPr>
          <w:rFonts w:hint="eastAsia"/>
        </w:rPr>
        <w:t>这个要求是从哪里来的？感觉不是太合适，请予查验、确认。</w:t>
      </w:r>
    </w:p>
  </w:comment>
  <w:comment w:id="32" w:author="Hui Li" w:date="2012-07-20T23:56:00Z" w:initials="HL">
    <w:p w14:paraId="526D0811" w14:textId="77777777" w:rsidR="00790927" w:rsidRDefault="00790927" w:rsidP="00790927">
      <w:pPr>
        <w:pStyle w:val="af1"/>
        <w:ind w:firstLine="420"/>
      </w:pPr>
      <w:r>
        <w:rPr>
          <w:rStyle w:val="af0"/>
        </w:rPr>
        <w:annotationRef/>
      </w:r>
      <w:r>
        <w:rPr>
          <w:rFonts w:hint="eastAsia"/>
        </w:rPr>
        <w:t>这些内容在博之那一部分，已经系统介绍了，为了避免重复，就取消了。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7ABF6A" w15:done="0"/>
  <w15:commentEx w15:paraId="550E3320" w15:done="0"/>
  <w15:commentEx w15:paraId="1CCC48DD" w15:done="0"/>
  <w15:commentEx w15:paraId="641411E3" w15:done="0"/>
  <w15:commentEx w15:paraId="70FF15DE" w15:done="0"/>
  <w15:commentEx w15:paraId="04F6CEC7" w15:done="0"/>
  <w15:commentEx w15:paraId="0B6755C7" w15:done="0"/>
  <w15:commentEx w15:paraId="16527096" w15:done="0"/>
  <w15:commentEx w15:paraId="73B5F44B" w15:done="0"/>
  <w15:commentEx w15:paraId="2669DE3A" w15:done="0"/>
  <w15:commentEx w15:paraId="467F3003" w15:done="0"/>
  <w15:commentEx w15:paraId="1861ADDF" w15:done="0"/>
  <w15:commentEx w15:paraId="76580220" w15:done="0"/>
  <w15:commentEx w15:paraId="295675B8" w15:done="0"/>
  <w15:commentEx w15:paraId="74EEE37D" w15:done="0"/>
  <w15:commentEx w15:paraId="0B9A35D7" w15:done="0"/>
  <w15:commentEx w15:paraId="36101D4C" w15:done="0"/>
  <w15:commentEx w15:paraId="2340BC2F" w15:done="0"/>
  <w15:commentEx w15:paraId="05802D2C" w15:done="0"/>
  <w15:commentEx w15:paraId="21519926" w15:done="0"/>
  <w15:commentEx w15:paraId="526D08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7ABF6A" w16cid:durableId="1438D135"/>
  <w16cid:commentId w16cid:paraId="550E3320" w16cid:durableId="13A67ECB"/>
  <w16cid:commentId w16cid:paraId="1CCC48DD" w16cid:durableId="13A677FD"/>
  <w16cid:commentId w16cid:paraId="70FF15DE" w16cid:durableId="13A69F99"/>
  <w16cid:commentId w16cid:paraId="04F6CEC7" w16cid:durableId="13A7DA8F"/>
  <w16cid:commentId w16cid:paraId="0B6755C7" w16cid:durableId="1438CEC5"/>
  <w16cid:commentId w16cid:paraId="73B5F44B" w16cid:durableId="13A7DB6D"/>
  <w16cid:commentId w16cid:paraId="2669DE3A" w16cid:durableId="13A7DC14"/>
  <w16cid:commentId w16cid:paraId="467F3003" w16cid:durableId="13A88626"/>
  <w16cid:commentId w16cid:paraId="1861ADDF" w16cid:durableId="13A886B1"/>
  <w16cid:commentId w16cid:paraId="76580220" w16cid:durableId="13ABCC8D"/>
  <w16cid:commentId w16cid:paraId="295675B8" w16cid:durableId="13ABD1BF"/>
  <w16cid:commentId w16cid:paraId="74EEE37D" w16cid:durableId="13ABD084"/>
  <w16cid:commentId w16cid:paraId="0B9A35D7" w16cid:durableId="13ABD6F3"/>
  <w16cid:commentId w16cid:paraId="36101D4C" w16cid:durableId="13ABE1A9"/>
  <w16cid:commentId w16cid:paraId="2340BC2F" w16cid:durableId="1438CFDB"/>
  <w16cid:commentId w16cid:paraId="05802D2C" w16cid:durableId="1438D02A"/>
  <w16cid:commentId w16cid:paraId="21519926" w16cid:durableId="13B125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1B563" w14:textId="77777777" w:rsidR="00FE32AF" w:rsidRDefault="00FE32AF" w:rsidP="0006173E">
      <w:pPr>
        <w:ind w:firstLine="420"/>
      </w:pPr>
      <w:r>
        <w:separator/>
      </w:r>
    </w:p>
  </w:endnote>
  <w:endnote w:type="continuationSeparator" w:id="0">
    <w:p w14:paraId="49D43E60" w14:textId="77777777" w:rsidR="00FE32AF" w:rsidRDefault="00FE32AF" w:rsidP="0006173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715A8" w14:textId="77777777" w:rsidR="007123C1" w:rsidRDefault="007123C1" w:rsidP="0006173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9A656" w14:textId="77777777" w:rsidR="007123C1" w:rsidRDefault="007123C1" w:rsidP="003A783C">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F81D5" w14:textId="77777777" w:rsidR="007123C1" w:rsidRDefault="007123C1" w:rsidP="0006173E">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41F02" w14:textId="77777777" w:rsidR="00FE32AF" w:rsidRDefault="00FE32AF" w:rsidP="003A783C">
      <w:pPr>
        <w:ind w:firstLine="420"/>
      </w:pPr>
      <w:r>
        <w:separator/>
      </w:r>
    </w:p>
  </w:footnote>
  <w:footnote w:type="continuationSeparator" w:id="0">
    <w:p w14:paraId="384D18EC" w14:textId="77777777" w:rsidR="00FE32AF" w:rsidRDefault="00FE32AF" w:rsidP="0006173E">
      <w:pPr>
        <w:ind w:firstLine="420"/>
      </w:pPr>
      <w:r>
        <w:continuationSeparator/>
      </w:r>
    </w:p>
  </w:footnote>
  <w:footnote w:id="1">
    <w:p w14:paraId="031C8E73" w14:textId="77777777" w:rsidR="007123C1" w:rsidRDefault="007123C1" w:rsidP="003A783C">
      <w:pPr>
        <w:pStyle w:val="a8"/>
        <w:ind w:firstLine="360"/>
        <w:rPr>
          <w:rFonts w:hint="eastAsia"/>
        </w:rPr>
      </w:pPr>
      <w:r>
        <w:rPr>
          <w:rStyle w:val="aa"/>
        </w:rPr>
        <w:footnoteRef/>
      </w:r>
      <w:r>
        <w:t xml:space="preserve"> reserve bank of India department of non-banking supervision</w:t>
      </w:r>
    </w:p>
  </w:footnote>
  <w:footnote w:id="2">
    <w:p w14:paraId="799181CE" w14:textId="77777777" w:rsidR="007123C1" w:rsidRPr="00606FBF" w:rsidRDefault="007123C1" w:rsidP="003A783C">
      <w:pPr>
        <w:pStyle w:val="a8"/>
        <w:ind w:firstLine="360"/>
        <w:rPr>
          <w:rFonts w:hint="eastAsia"/>
        </w:rPr>
      </w:pPr>
      <w:r>
        <w:rPr>
          <w:rStyle w:val="aa"/>
        </w:rPr>
        <w:footnoteRef/>
      </w:r>
      <w:r>
        <w:t xml:space="preserve"> </w:t>
      </w:r>
      <w:r w:rsidRPr="00606FBF">
        <w:t>THE MICROFINANCE ACT</w:t>
      </w:r>
      <w:r>
        <w:rPr>
          <w:rFonts w:hint="eastAsia"/>
        </w:rPr>
        <w:t>.kenya</w:t>
      </w:r>
    </w:p>
  </w:footnote>
  <w:footnote w:id="3">
    <w:p w14:paraId="5E2DA63C" w14:textId="77777777" w:rsidR="007123C1" w:rsidRPr="00AB3D12" w:rsidRDefault="007123C1" w:rsidP="003A783C">
      <w:pPr>
        <w:pStyle w:val="a8"/>
        <w:ind w:firstLine="360"/>
        <w:rPr>
          <w:rFonts w:hint="eastAsia"/>
        </w:rPr>
      </w:pPr>
      <w:r>
        <w:rPr>
          <w:rStyle w:val="aa"/>
        </w:rPr>
        <w:footnoteRef/>
      </w:r>
      <w:r>
        <w:rPr>
          <w:rFonts w:hint="eastAsia"/>
        </w:rPr>
        <w:t>拉丁美洲微型金融分析与基准报告</w:t>
      </w:r>
      <w:r>
        <w:rPr>
          <w:rFonts w:hint="eastAsia"/>
        </w:rPr>
        <w:t>,2008.MIX,</w:t>
      </w:r>
    </w:p>
  </w:footnote>
  <w:footnote w:id="4">
    <w:p w14:paraId="184F3A05" w14:textId="77777777" w:rsidR="007123C1" w:rsidRDefault="007123C1" w:rsidP="003A783C">
      <w:pPr>
        <w:pStyle w:val="a8"/>
        <w:ind w:firstLine="360"/>
        <w:rPr>
          <w:rFonts w:hint="eastAsia"/>
        </w:rPr>
      </w:pPr>
      <w:r>
        <w:rPr>
          <w:rStyle w:val="aa"/>
        </w:rPr>
        <w:footnoteRef/>
      </w:r>
      <w:r>
        <w:t xml:space="preserve"> </w:t>
      </w:r>
      <w:r>
        <w:rPr>
          <w:rFonts w:hint="eastAsia"/>
        </w:rPr>
        <w:t>东欧和中亚</w:t>
      </w:r>
      <w:r>
        <w:rPr>
          <w:rFonts w:hint="eastAsia"/>
        </w:rPr>
        <w:t>2009</w:t>
      </w:r>
      <w:r>
        <w:rPr>
          <w:rFonts w:hint="eastAsia"/>
        </w:rPr>
        <w:t>微型金融分析以及基准报告</w:t>
      </w:r>
      <w:r>
        <w:rPr>
          <w:rFonts w:hint="eastAsia"/>
        </w:rPr>
        <w:t>.</w:t>
      </w:r>
    </w:p>
  </w:footnote>
  <w:footnote w:id="5">
    <w:p w14:paraId="32718CB6" w14:textId="77777777" w:rsidR="007123C1" w:rsidRPr="00357C33" w:rsidRDefault="007123C1" w:rsidP="003A783C">
      <w:pPr>
        <w:pStyle w:val="a8"/>
        <w:ind w:firstLine="360"/>
        <w:rPr>
          <w:rFonts w:hint="eastAsia"/>
        </w:rPr>
      </w:pPr>
      <w:r>
        <w:rPr>
          <w:rStyle w:val="aa"/>
        </w:rPr>
        <w:footnoteRef/>
      </w:r>
      <w:r>
        <w:t xml:space="preserve"> </w:t>
      </w:r>
      <w:r>
        <w:rPr>
          <w:rFonts w:hint="eastAsia"/>
        </w:rPr>
        <w:t>亚洲微型金融分析和基准报告</w:t>
      </w:r>
      <w:r>
        <w:rPr>
          <w:rFonts w:hint="eastAsia"/>
        </w:rPr>
        <w:t>2008.MIX</w:t>
      </w:r>
    </w:p>
  </w:footnote>
  <w:footnote w:id="6">
    <w:p w14:paraId="492FF31D" w14:textId="77777777" w:rsidR="007123C1" w:rsidRPr="007918D8" w:rsidRDefault="007123C1" w:rsidP="003A783C">
      <w:pPr>
        <w:pStyle w:val="a8"/>
        <w:ind w:firstLine="360"/>
        <w:rPr>
          <w:rFonts w:hint="eastAsia"/>
        </w:rPr>
      </w:pPr>
      <w:r>
        <w:rPr>
          <w:rStyle w:val="aa"/>
        </w:rPr>
        <w:footnoteRef/>
      </w:r>
      <w:r>
        <w:t xml:space="preserve"> </w:t>
      </w:r>
      <w:r>
        <w:rPr>
          <w:rFonts w:hint="eastAsia"/>
        </w:rPr>
        <w:t>关于吉林省小额贷款公司发展情况的研究报告</w:t>
      </w:r>
      <w:r>
        <w:rPr>
          <w:rFonts w:hint="eastAsia"/>
        </w:rPr>
        <w:t>.</w:t>
      </w:r>
      <w:r w:rsidRPr="007918D8">
        <w:rPr>
          <w:rFonts w:hint="eastAsia"/>
        </w:rPr>
        <w:t xml:space="preserve"> </w:t>
      </w:r>
      <w:r w:rsidRPr="007918D8">
        <w:rPr>
          <w:rFonts w:hint="eastAsia"/>
        </w:rPr>
        <w:t>鲁雪岩</w:t>
      </w:r>
      <w:r>
        <w:rPr>
          <w:rFonts w:hint="eastAsia"/>
        </w:rPr>
        <w:t>.</w:t>
      </w:r>
      <w:r w:rsidRPr="007918D8">
        <w:rPr>
          <w:rFonts w:hint="eastAsia"/>
        </w:rPr>
        <w:t>中国人民银行长春中心支行金融研究处</w:t>
      </w:r>
    </w:p>
  </w:footnote>
  <w:footnote w:id="7">
    <w:p w14:paraId="4F8E86F0" w14:textId="77777777" w:rsidR="007123C1" w:rsidRPr="00226342" w:rsidRDefault="007123C1" w:rsidP="003A783C">
      <w:pPr>
        <w:pStyle w:val="a8"/>
        <w:ind w:firstLine="360"/>
        <w:rPr>
          <w:rFonts w:hint="eastAsia"/>
        </w:rPr>
      </w:pPr>
      <w:r>
        <w:rPr>
          <w:rStyle w:val="aa"/>
        </w:rPr>
        <w:footnoteRef/>
      </w:r>
      <w:r>
        <w:t xml:space="preserve"> </w:t>
      </w:r>
      <w:r>
        <w:rPr>
          <w:rFonts w:hint="eastAsia"/>
        </w:rPr>
        <w:t>农村小额贷款公司营运成效与发展方略</w:t>
      </w:r>
      <w:r>
        <w:rPr>
          <w:rFonts w:hint="eastAsia"/>
        </w:rPr>
        <w:t>:</w:t>
      </w:r>
      <w:r>
        <w:rPr>
          <w:rFonts w:hint="eastAsia"/>
        </w:rPr>
        <w:t>以山东省为例</w:t>
      </w:r>
      <w:r>
        <w:rPr>
          <w:rFonts w:hint="eastAsia"/>
        </w:rPr>
        <w:t>.</w:t>
      </w:r>
      <w:r w:rsidRPr="00226342">
        <w:rPr>
          <w:rFonts w:hint="eastAsia"/>
        </w:rPr>
        <w:t xml:space="preserve"> </w:t>
      </w:r>
      <w:r w:rsidRPr="00226342">
        <w:rPr>
          <w:rFonts w:hint="eastAsia"/>
        </w:rPr>
        <w:t>王家传</w:t>
      </w:r>
      <w:r>
        <w:rPr>
          <w:rFonts w:hint="eastAsia"/>
        </w:rPr>
        <w:t>,</w:t>
      </w:r>
      <w:r w:rsidRPr="00226342">
        <w:rPr>
          <w:rFonts w:hint="eastAsia"/>
        </w:rPr>
        <w:t>冯林</w:t>
      </w:r>
      <w:r>
        <w:rPr>
          <w:rFonts w:hint="eastAsia"/>
        </w:rPr>
        <w:t>.</w:t>
      </w:r>
      <w:r w:rsidRPr="00226342">
        <w:rPr>
          <w:rFonts w:hint="eastAsia"/>
        </w:rPr>
        <w:t xml:space="preserve"> </w:t>
      </w:r>
      <w:r w:rsidRPr="00226342">
        <w:rPr>
          <w:rFonts w:hint="eastAsia"/>
        </w:rPr>
        <w:t>农业经济问题</w:t>
      </w:r>
      <w:r>
        <w:rPr>
          <w:rFonts w:hint="eastAsia"/>
        </w:rPr>
        <w:t>.</w:t>
      </w:r>
      <w:r w:rsidRPr="00226342">
        <w:rPr>
          <w:rFonts w:hint="eastAsia"/>
        </w:rPr>
        <w:t>2011</w:t>
      </w:r>
      <w:r w:rsidRPr="00226342">
        <w:rPr>
          <w:rFonts w:hint="eastAsia"/>
        </w:rPr>
        <w:t>第</w:t>
      </w:r>
      <w:r w:rsidRPr="00226342">
        <w:rPr>
          <w:rFonts w:hint="eastAsia"/>
        </w:rPr>
        <w:t>7</w:t>
      </w:r>
      <w:r w:rsidRPr="00226342">
        <w:rPr>
          <w:rFonts w:hint="eastAsia"/>
        </w:rPr>
        <w:t>期</w:t>
      </w:r>
    </w:p>
  </w:footnote>
  <w:footnote w:id="8">
    <w:p w14:paraId="29DB7224" w14:textId="77777777" w:rsidR="007123C1" w:rsidRPr="00483EF7" w:rsidRDefault="007123C1" w:rsidP="003A783C">
      <w:pPr>
        <w:pStyle w:val="a8"/>
        <w:ind w:firstLine="360"/>
        <w:rPr>
          <w:rFonts w:hint="eastAsia"/>
        </w:rPr>
      </w:pPr>
      <w:r>
        <w:rPr>
          <w:rStyle w:val="aa"/>
        </w:rPr>
        <w:footnoteRef/>
      </w:r>
      <w:r>
        <w:rPr>
          <w:rFonts w:hint="eastAsia"/>
        </w:rPr>
        <w:t>亚洲微型金融分析和基准报告</w:t>
      </w:r>
      <w:r>
        <w:rPr>
          <w:rFonts w:hint="eastAsia"/>
        </w:rPr>
        <w:t>2008.MIX</w:t>
      </w:r>
    </w:p>
  </w:footnote>
  <w:footnote w:id="9">
    <w:p w14:paraId="62B69775" w14:textId="77777777" w:rsidR="007123C1" w:rsidRPr="008A31BF" w:rsidRDefault="007123C1" w:rsidP="003A783C">
      <w:pPr>
        <w:pStyle w:val="a8"/>
        <w:ind w:firstLine="360"/>
        <w:rPr>
          <w:rFonts w:hint="eastAsia"/>
        </w:rPr>
      </w:pPr>
      <w:r>
        <w:rPr>
          <w:rStyle w:val="aa"/>
        </w:rPr>
        <w:footnoteRef/>
      </w:r>
      <w:r>
        <w:rPr>
          <w:rFonts w:hint="eastAsia"/>
        </w:rPr>
        <w:t>苏北农村小额贷款公司发展状况调查及对策建议</w:t>
      </w:r>
      <w:r>
        <w:rPr>
          <w:rFonts w:hint="eastAsia"/>
        </w:rPr>
        <w:t>.</w:t>
      </w:r>
      <w:r w:rsidRPr="008A31BF">
        <w:rPr>
          <w:rFonts w:hint="eastAsia"/>
        </w:rPr>
        <w:t xml:space="preserve"> </w:t>
      </w:r>
      <w:r w:rsidRPr="008A31BF">
        <w:rPr>
          <w:rFonts w:hint="eastAsia"/>
        </w:rPr>
        <w:t>乔明阳</w:t>
      </w:r>
      <w:r>
        <w:rPr>
          <w:rFonts w:hint="eastAsia"/>
        </w:rPr>
        <w:t>.</w:t>
      </w:r>
      <w:r w:rsidRPr="008A31BF">
        <w:rPr>
          <w:rFonts w:hint="eastAsia"/>
        </w:rPr>
        <w:t xml:space="preserve"> </w:t>
      </w:r>
      <w:r w:rsidRPr="008A31BF">
        <w:rPr>
          <w:rFonts w:hint="eastAsia"/>
        </w:rPr>
        <w:t>三农聚焦</w:t>
      </w:r>
      <w:r>
        <w:rPr>
          <w:rFonts w:hint="eastAsia"/>
        </w:rPr>
        <w:t>.</w:t>
      </w:r>
    </w:p>
  </w:footnote>
  <w:footnote w:id="10">
    <w:p w14:paraId="11DD4F2E" w14:textId="77777777" w:rsidR="007123C1" w:rsidRPr="00792857" w:rsidRDefault="007123C1" w:rsidP="003A783C">
      <w:pPr>
        <w:pStyle w:val="a8"/>
        <w:ind w:firstLine="360"/>
        <w:rPr>
          <w:rFonts w:hint="eastAsia"/>
        </w:rPr>
      </w:pPr>
      <w:r>
        <w:rPr>
          <w:rStyle w:val="aa"/>
        </w:rPr>
        <w:footnoteRef/>
      </w:r>
      <w:r>
        <w:t xml:space="preserve"> </w:t>
      </w:r>
      <w:r>
        <w:rPr>
          <w:rFonts w:hint="eastAsia"/>
        </w:rPr>
        <w:t>Kate Druschel,The Ultimate Balancing Act: Investor Confidence and Regulatory Considerations for Microfinance, MicroReport.</w:t>
      </w:r>
    </w:p>
  </w:footnote>
  <w:footnote w:id="11">
    <w:p w14:paraId="72334BDC" w14:textId="77777777" w:rsidR="007123C1" w:rsidRPr="00792857" w:rsidRDefault="007123C1" w:rsidP="003A783C">
      <w:pPr>
        <w:pStyle w:val="a8"/>
        <w:ind w:firstLine="360"/>
        <w:rPr>
          <w:rFonts w:hint="eastAsia"/>
        </w:rPr>
      </w:pPr>
      <w:r>
        <w:rPr>
          <w:rStyle w:val="aa"/>
        </w:rPr>
        <w:footnoteRef/>
      </w:r>
      <w:r>
        <w:t xml:space="preserve"> </w:t>
      </w:r>
      <w:r>
        <w:rPr>
          <w:rFonts w:hint="eastAsia"/>
        </w:rPr>
        <w:t>Christen,supra note 108 at 13</w:t>
      </w:r>
    </w:p>
  </w:footnote>
  <w:footnote w:id="12">
    <w:p w14:paraId="34F220F2" w14:textId="77777777" w:rsidR="007123C1" w:rsidRPr="009522E5" w:rsidRDefault="007123C1" w:rsidP="003A783C">
      <w:pPr>
        <w:pStyle w:val="a8"/>
        <w:ind w:firstLine="360"/>
        <w:rPr>
          <w:rFonts w:hint="eastAsia"/>
        </w:rPr>
      </w:pPr>
      <w:r>
        <w:rPr>
          <w:rStyle w:val="aa"/>
        </w:rPr>
        <w:footnoteRef/>
      </w:r>
      <w:r>
        <w:t xml:space="preserve"> </w:t>
      </w:r>
      <w:r w:rsidRPr="009522E5">
        <w:t>巴西在</w:t>
      </w:r>
      <w:r w:rsidRPr="009522E5">
        <w:t>1994</w:t>
      </w:r>
      <w:r w:rsidRPr="009522E5">
        <w:t>年</w:t>
      </w:r>
      <w:r w:rsidRPr="009522E5">
        <w:t>7</w:t>
      </w:r>
      <w:r w:rsidRPr="009522E5">
        <w:t>月</w:t>
      </w:r>
      <w:r w:rsidRPr="009522E5">
        <w:t>1</w:t>
      </w:r>
      <w:r w:rsidRPr="009522E5">
        <w:t>日采用</w:t>
      </w:r>
      <w:r>
        <w:rPr>
          <w:rFonts w:hint="eastAsia"/>
        </w:rPr>
        <w:t>的</w:t>
      </w:r>
      <w:r w:rsidRPr="009522E5">
        <w:t>新货币</w:t>
      </w:r>
      <w:r w:rsidRPr="009522E5">
        <w:t>---</w:t>
      </w:r>
      <w:r w:rsidRPr="009522E5">
        <w:t>雷亚尔</w:t>
      </w:r>
    </w:p>
  </w:footnote>
  <w:footnote w:id="13">
    <w:p w14:paraId="47E6BEA7" w14:textId="77777777" w:rsidR="007123C1" w:rsidRDefault="007123C1" w:rsidP="003A783C">
      <w:pPr>
        <w:pStyle w:val="a8"/>
        <w:ind w:firstLine="360"/>
        <w:rPr>
          <w:rFonts w:hint="eastAsia"/>
        </w:rPr>
      </w:pPr>
      <w:r>
        <w:rPr>
          <w:rStyle w:val="aa"/>
        </w:rPr>
        <w:footnoteRef/>
      </w:r>
      <w:r>
        <w:t xml:space="preserve"> </w:t>
      </w:r>
      <w:r>
        <w:rPr>
          <w:rFonts w:hint="eastAsia"/>
        </w:rPr>
        <w:t>Trigo Loublere, Devaney and Rhyne, Lessons on Microfinance Regulation,7-B</w:t>
      </w:r>
    </w:p>
  </w:footnote>
  <w:footnote w:id="14">
    <w:p w14:paraId="7A2CE53B" w14:textId="77777777" w:rsidR="007123C1" w:rsidRPr="00AD18A0" w:rsidRDefault="007123C1" w:rsidP="003A783C">
      <w:pPr>
        <w:pStyle w:val="a8"/>
        <w:ind w:firstLine="360"/>
        <w:rPr>
          <w:rFonts w:hint="eastAsia"/>
        </w:rPr>
      </w:pPr>
      <w:r>
        <w:rPr>
          <w:rStyle w:val="aa"/>
        </w:rPr>
        <w:footnoteRef/>
      </w:r>
      <w:r>
        <w:t xml:space="preserve"> </w:t>
      </w:r>
      <w:r>
        <w:rPr>
          <w:rFonts w:hint="eastAsia"/>
        </w:rPr>
        <w:t xml:space="preserve">Wright and Alamgir, </w:t>
      </w:r>
      <w:r>
        <w:t xml:space="preserve">Microcredit interest </w:t>
      </w:r>
      <w:r>
        <w:rPr>
          <w:rFonts w:hint="eastAsia"/>
        </w:rPr>
        <w:t>Rates in Bangladesh,17</w:t>
      </w:r>
    </w:p>
  </w:footnote>
  <w:footnote w:id="15">
    <w:p w14:paraId="2762FD19" w14:textId="77777777" w:rsidR="007123C1" w:rsidRPr="00F55315" w:rsidRDefault="007123C1" w:rsidP="003A783C">
      <w:pPr>
        <w:pStyle w:val="a8"/>
        <w:ind w:firstLine="360"/>
        <w:rPr>
          <w:rFonts w:hint="eastAsia"/>
        </w:rPr>
      </w:pPr>
      <w:r>
        <w:rPr>
          <w:rStyle w:val="aa"/>
        </w:rPr>
        <w:footnoteRef/>
      </w:r>
      <w:r>
        <w:t xml:space="preserve"> </w:t>
      </w:r>
      <w:r>
        <w:rPr>
          <w:rFonts w:hint="eastAsia"/>
        </w:rPr>
        <w:t>对</w:t>
      </w:r>
      <w:r>
        <w:rPr>
          <w:rFonts w:hint="eastAsia"/>
        </w:rPr>
        <w:t>Julio Flores</w:t>
      </w:r>
      <w:r>
        <w:rPr>
          <w:rFonts w:hint="eastAsia"/>
        </w:rPr>
        <w:t>（</w:t>
      </w:r>
      <w:r>
        <w:rPr>
          <w:rFonts w:hint="eastAsia"/>
        </w:rPr>
        <w:t>FDL</w:t>
      </w:r>
      <w:r>
        <w:rPr>
          <w:rFonts w:hint="eastAsia"/>
        </w:rPr>
        <w:t>的执行总监）进行的采访，</w:t>
      </w:r>
      <w:r>
        <w:rPr>
          <w:rFonts w:hint="eastAsia"/>
        </w:rPr>
        <w:t>2003</w:t>
      </w:r>
      <w:r>
        <w:rPr>
          <w:rFonts w:hint="eastAsia"/>
        </w:rPr>
        <w:t>年</w:t>
      </w:r>
      <w:r>
        <w:rPr>
          <w:rFonts w:hint="eastAsia"/>
        </w:rPr>
        <w:t>12</w:t>
      </w:r>
      <w:r>
        <w:rPr>
          <w:rFonts w:hint="eastAsia"/>
        </w:rPr>
        <w:t>月</w:t>
      </w:r>
    </w:p>
  </w:footnote>
  <w:footnote w:id="16">
    <w:p w14:paraId="1B947AE1" w14:textId="77777777" w:rsidR="007123C1" w:rsidRPr="005C71DA" w:rsidRDefault="007123C1" w:rsidP="003A783C">
      <w:pPr>
        <w:pStyle w:val="a8"/>
        <w:ind w:firstLine="360"/>
        <w:rPr>
          <w:rFonts w:hint="eastAsia"/>
        </w:rPr>
      </w:pPr>
      <w:r>
        <w:rPr>
          <w:rStyle w:val="aa"/>
        </w:rPr>
        <w:footnoteRef/>
      </w:r>
      <w:r>
        <w:t xml:space="preserve"> </w:t>
      </w:r>
      <w:r>
        <w:rPr>
          <w:rFonts w:hint="eastAsia"/>
        </w:rPr>
        <w:t>南非商贸部“调查结果总结”</w:t>
      </w:r>
    </w:p>
  </w:footnote>
  <w:footnote w:id="17">
    <w:p w14:paraId="2A3AD891" w14:textId="77777777" w:rsidR="007123C1" w:rsidRPr="00487265" w:rsidRDefault="007123C1" w:rsidP="003A783C">
      <w:pPr>
        <w:pStyle w:val="a8"/>
        <w:ind w:firstLine="360"/>
        <w:rPr>
          <w:rFonts w:hint="eastAsia"/>
        </w:rPr>
      </w:pPr>
      <w:r>
        <w:rPr>
          <w:rStyle w:val="aa"/>
        </w:rPr>
        <w:footnoteRef/>
      </w:r>
      <w:r>
        <w:t xml:space="preserve"> </w:t>
      </w:r>
      <w:r>
        <w:rPr>
          <w:rFonts w:hint="eastAsia"/>
        </w:rPr>
        <w:t>对亚太小额信贷高利率的理解及处理办法</w:t>
      </w:r>
      <w:r>
        <w:rPr>
          <w:rFonts w:hint="eastAsia"/>
        </w:rPr>
        <w:t>.</w:t>
      </w:r>
      <w:r>
        <w:rPr>
          <w:rFonts w:hint="eastAsia"/>
        </w:rPr>
        <w:t>尼玛尔·费尔南多</w:t>
      </w:r>
      <w:r>
        <w:rPr>
          <w:rFonts w:hint="eastAsia"/>
        </w:rPr>
        <w:t>.2006</w:t>
      </w:r>
      <w:r>
        <w:rPr>
          <w:rFonts w:hint="eastAsia"/>
        </w:rPr>
        <w:t>年</w:t>
      </w:r>
      <w:r>
        <w:rPr>
          <w:rFonts w:hint="eastAsia"/>
        </w:rPr>
        <w:t>5</w:t>
      </w:r>
      <w:r>
        <w:rPr>
          <w:rFonts w:hint="eastAsia"/>
        </w:rPr>
        <w:t>月</w:t>
      </w:r>
      <w:r>
        <w:rPr>
          <w:rFonts w:hint="eastAsia"/>
        </w:rPr>
        <w:t>.</w:t>
      </w:r>
    </w:p>
  </w:footnote>
  <w:footnote w:id="18">
    <w:p w14:paraId="2E92E973" w14:textId="77777777" w:rsidR="007123C1" w:rsidRPr="00D56993" w:rsidRDefault="007123C1" w:rsidP="003A783C">
      <w:pPr>
        <w:pStyle w:val="a8"/>
        <w:ind w:firstLine="360"/>
        <w:rPr>
          <w:rFonts w:hint="eastAsia"/>
        </w:rPr>
      </w:pPr>
      <w:r>
        <w:rPr>
          <w:rStyle w:val="aa"/>
        </w:rPr>
        <w:footnoteRef/>
      </w:r>
      <w:r>
        <w:t xml:space="preserve"> </w:t>
      </w:r>
      <w:r w:rsidRPr="00D56993">
        <w:t>CBN, Microfinance Policy, Regulatory and Supervisory Framework in Nigeria, Sections 12.1 and 12.2.</w:t>
      </w:r>
    </w:p>
  </w:footnote>
  <w:footnote w:id="19">
    <w:p w14:paraId="5512B226" w14:textId="77777777" w:rsidR="007123C1" w:rsidRDefault="007123C1" w:rsidP="003A783C">
      <w:pPr>
        <w:pStyle w:val="a8"/>
        <w:ind w:firstLine="360"/>
        <w:rPr>
          <w:rFonts w:hint="eastAsia"/>
        </w:rPr>
      </w:pPr>
      <w:r>
        <w:rPr>
          <w:rStyle w:val="aa"/>
        </w:rPr>
        <w:footnoteRef/>
      </w:r>
      <w:r>
        <w:t xml:space="preserve"> </w:t>
      </w:r>
      <w:r>
        <w:rPr>
          <w:rFonts w:hint="eastAsia"/>
        </w:rPr>
        <w:t>12</w:t>
      </w:r>
      <w:r w:rsidRPr="00787840">
        <w:rPr>
          <w:rFonts w:hint="eastAsia"/>
          <w:vertAlign w:val="superscript"/>
        </w:rPr>
        <w:t>th</w:t>
      </w:r>
      <w:r>
        <w:rPr>
          <w:rFonts w:hint="eastAsia"/>
          <w:vertAlign w:val="superscript"/>
        </w:rPr>
        <w:t xml:space="preserve"> </w:t>
      </w:r>
      <w:r>
        <w:rPr>
          <w:rFonts w:hint="eastAsia"/>
        </w:rPr>
        <w:t>Annual Report 2009/10.RMDC.</w:t>
      </w:r>
    </w:p>
  </w:footnote>
  <w:footnote w:id="20">
    <w:p w14:paraId="49493FAF" w14:textId="77777777" w:rsidR="007123C1" w:rsidRPr="00341FFF" w:rsidRDefault="007123C1" w:rsidP="003A783C">
      <w:pPr>
        <w:pStyle w:val="a8"/>
        <w:ind w:firstLine="360"/>
        <w:rPr>
          <w:rFonts w:hint="eastAsia"/>
        </w:rPr>
      </w:pPr>
      <w:r>
        <w:rPr>
          <w:rStyle w:val="aa"/>
        </w:rPr>
        <w:footnoteRef/>
      </w:r>
      <w:r>
        <w:t xml:space="preserve"> </w:t>
      </w:r>
      <w:r>
        <w:rPr>
          <w:rFonts w:hint="eastAsia"/>
        </w:rPr>
        <w:t>较低的员工更换率以及成功的员工培训计划可以降低人为错误的风险。</w:t>
      </w:r>
    </w:p>
  </w:footnote>
  <w:footnote w:id="21">
    <w:p w14:paraId="1A1CFB49" w14:textId="77777777" w:rsidR="007123C1" w:rsidRDefault="007123C1" w:rsidP="003A783C">
      <w:pPr>
        <w:pStyle w:val="a8"/>
        <w:ind w:firstLine="360"/>
        <w:rPr>
          <w:rFonts w:hint="eastAsia"/>
        </w:rPr>
      </w:pPr>
      <w:r>
        <w:rPr>
          <w:rStyle w:val="aa"/>
        </w:rPr>
        <w:footnoteRef/>
      </w:r>
      <w:r>
        <w:t xml:space="preserve"> </w:t>
      </w:r>
      <w:r w:rsidRPr="004E78FA">
        <w:rPr>
          <w:rFonts w:hint="eastAsia"/>
        </w:rPr>
        <w:t>评级促进小额信贷机构商业化</w:t>
      </w:r>
      <w:r>
        <w:rPr>
          <w:rFonts w:hint="eastAsia"/>
        </w:rPr>
        <w:t>.</w:t>
      </w:r>
      <w:r w:rsidRPr="004E78FA">
        <w:rPr>
          <w:rFonts w:hint="eastAsia"/>
        </w:rPr>
        <w:t xml:space="preserve"> </w:t>
      </w:r>
      <w:r w:rsidRPr="004E78FA">
        <w:rPr>
          <w:rFonts w:hint="eastAsia"/>
        </w:rPr>
        <w:t>杨雪</w:t>
      </w:r>
      <w:r>
        <w:rPr>
          <w:rFonts w:hint="eastAsia"/>
        </w:rPr>
        <w:t>.</w:t>
      </w:r>
      <w:r w:rsidRPr="004E78FA">
        <w:rPr>
          <w:rFonts w:hint="eastAsia"/>
        </w:rPr>
        <w:t>王玮</w:t>
      </w:r>
      <w:r>
        <w:rPr>
          <w:rFonts w:hint="eastAsia"/>
        </w:rPr>
        <w:t>.</w:t>
      </w:r>
      <w:r w:rsidRPr="004E78FA">
        <w:rPr>
          <w:rFonts w:hint="eastAsia"/>
        </w:rPr>
        <w:t>缪军</w:t>
      </w:r>
      <w:r>
        <w:rPr>
          <w:rFonts w:hint="eastAsia"/>
        </w:rPr>
        <w:t>.</w:t>
      </w:r>
      <w:r w:rsidRPr="004E78FA">
        <w:rPr>
          <w:rFonts w:hint="eastAsia"/>
        </w:rPr>
        <w:t xml:space="preserve"> </w:t>
      </w:r>
      <w:r w:rsidRPr="004E78FA">
        <w:rPr>
          <w:rFonts w:hint="eastAsia"/>
        </w:rPr>
        <w:t>农村金融</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043A5" w14:textId="77777777" w:rsidR="007123C1" w:rsidRDefault="007123C1" w:rsidP="0006173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7B6A9" w14:textId="77777777" w:rsidR="007123C1" w:rsidRDefault="007123C1" w:rsidP="003A783C">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E5AC6" w14:textId="77777777" w:rsidR="007123C1" w:rsidRDefault="007123C1" w:rsidP="0006173E">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3A02"/>
    <w:multiLevelType w:val="hybridMultilevel"/>
    <w:tmpl w:val="8110A9D6"/>
    <w:lvl w:ilvl="0" w:tplc="E132B90C">
      <w:start w:val="1"/>
      <w:numFmt w:val="decimal"/>
      <w:lvlText w:val="%1、"/>
      <w:lvlJc w:val="left"/>
      <w:pPr>
        <w:ind w:left="374" w:hanging="360"/>
      </w:pPr>
      <w:rPr>
        <w:rFonts w:hint="default"/>
      </w:rPr>
    </w:lvl>
    <w:lvl w:ilvl="1" w:tplc="04090019" w:tentative="1">
      <w:start w:val="1"/>
      <w:numFmt w:val="lowerLetter"/>
      <w:lvlText w:val="%2)"/>
      <w:lvlJc w:val="left"/>
      <w:pPr>
        <w:ind w:left="854" w:hanging="420"/>
      </w:pPr>
    </w:lvl>
    <w:lvl w:ilvl="2" w:tplc="0409001B" w:tentative="1">
      <w:start w:val="1"/>
      <w:numFmt w:val="lowerRoman"/>
      <w:lvlText w:val="%3."/>
      <w:lvlJc w:val="right"/>
      <w:pPr>
        <w:ind w:left="1274" w:hanging="420"/>
      </w:pPr>
    </w:lvl>
    <w:lvl w:ilvl="3" w:tplc="0409000F" w:tentative="1">
      <w:start w:val="1"/>
      <w:numFmt w:val="decimal"/>
      <w:lvlText w:val="%4."/>
      <w:lvlJc w:val="left"/>
      <w:pPr>
        <w:ind w:left="1694" w:hanging="420"/>
      </w:pPr>
    </w:lvl>
    <w:lvl w:ilvl="4" w:tplc="04090019" w:tentative="1">
      <w:start w:val="1"/>
      <w:numFmt w:val="lowerLetter"/>
      <w:lvlText w:val="%5)"/>
      <w:lvlJc w:val="left"/>
      <w:pPr>
        <w:ind w:left="2114" w:hanging="420"/>
      </w:pPr>
    </w:lvl>
    <w:lvl w:ilvl="5" w:tplc="0409001B" w:tentative="1">
      <w:start w:val="1"/>
      <w:numFmt w:val="lowerRoman"/>
      <w:lvlText w:val="%6."/>
      <w:lvlJc w:val="right"/>
      <w:pPr>
        <w:ind w:left="2534" w:hanging="420"/>
      </w:pPr>
    </w:lvl>
    <w:lvl w:ilvl="6" w:tplc="0409000F" w:tentative="1">
      <w:start w:val="1"/>
      <w:numFmt w:val="decimal"/>
      <w:lvlText w:val="%7."/>
      <w:lvlJc w:val="left"/>
      <w:pPr>
        <w:ind w:left="2954" w:hanging="420"/>
      </w:pPr>
    </w:lvl>
    <w:lvl w:ilvl="7" w:tplc="04090019" w:tentative="1">
      <w:start w:val="1"/>
      <w:numFmt w:val="lowerLetter"/>
      <w:lvlText w:val="%8)"/>
      <w:lvlJc w:val="left"/>
      <w:pPr>
        <w:ind w:left="3374" w:hanging="420"/>
      </w:pPr>
    </w:lvl>
    <w:lvl w:ilvl="8" w:tplc="0409001B" w:tentative="1">
      <w:start w:val="1"/>
      <w:numFmt w:val="lowerRoman"/>
      <w:lvlText w:val="%9."/>
      <w:lvlJc w:val="right"/>
      <w:pPr>
        <w:ind w:left="3794" w:hanging="420"/>
      </w:pPr>
    </w:lvl>
  </w:abstractNum>
  <w:abstractNum w:abstractNumId="1" w15:restartNumberingAfterBreak="0">
    <w:nsid w:val="02F779E6"/>
    <w:multiLevelType w:val="multilevel"/>
    <w:tmpl w:val="90E66924"/>
    <w:lvl w:ilvl="0">
      <w:start w:val="9"/>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chineseCountingThousand"/>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03D954CF"/>
    <w:multiLevelType w:val="multilevel"/>
    <w:tmpl w:val="90E66924"/>
    <w:lvl w:ilvl="0">
      <w:start w:val="9"/>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chineseCountingThousand"/>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15:restartNumberingAfterBreak="0">
    <w:nsid w:val="07FF04F9"/>
    <w:multiLevelType w:val="multilevel"/>
    <w:tmpl w:val="8FB45742"/>
    <w:lvl w:ilvl="0">
      <w:start w:val="9"/>
      <w:numFmt w:val="chineseCountingThousand"/>
      <w:pStyle w:val="1"/>
      <w:suff w:val="nothing"/>
      <w:lvlText w:val="第%1章"/>
      <w:lvlJc w:val="left"/>
      <w:pPr>
        <w:ind w:left="1620" w:firstLine="0"/>
      </w:pPr>
      <w:rPr>
        <w:rFonts w:hint="eastAsia"/>
      </w:rPr>
    </w:lvl>
    <w:lvl w:ilvl="1">
      <w:start w:val="1"/>
      <w:numFmt w:val="none"/>
      <w:pStyle w:val="2"/>
      <w:suff w:val="nothing"/>
      <w:lvlText w:val=""/>
      <w:lvlJc w:val="left"/>
      <w:pPr>
        <w:ind w:left="1620" w:firstLine="0"/>
      </w:pPr>
      <w:rPr>
        <w:rFonts w:hint="eastAsia"/>
      </w:rPr>
    </w:lvl>
    <w:lvl w:ilvl="2">
      <w:start w:val="1"/>
      <w:numFmt w:val="none"/>
      <w:pStyle w:val="3"/>
      <w:suff w:val="nothing"/>
      <w:lvlText w:val=""/>
      <w:lvlJc w:val="left"/>
      <w:pPr>
        <w:ind w:left="1620" w:firstLine="0"/>
      </w:pPr>
      <w:rPr>
        <w:rFonts w:hint="eastAsia"/>
      </w:rPr>
    </w:lvl>
    <w:lvl w:ilvl="3">
      <w:start w:val="1"/>
      <w:numFmt w:val="none"/>
      <w:pStyle w:val="4"/>
      <w:suff w:val="nothing"/>
      <w:lvlText w:val=""/>
      <w:lvlJc w:val="left"/>
      <w:pPr>
        <w:ind w:left="1620" w:firstLine="0"/>
      </w:pPr>
      <w:rPr>
        <w:rFonts w:hint="eastAsia"/>
      </w:rPr>
    </w:lvl>
    <w:lvl w:ilvl="4">
      <w:start w:val="1"/>
      <w:numFmt w:val="none"/>
      <w:pStyle w:val="5"/>
      <w:suff w:val="nothing"/>
      <w:lvlText w:val=""/>
      <w:lvlJc w:val="left"/>
      <w:pPr>
        <w:ind w:left="1620" w:firstLine="0"/>
      </w:pPr>
      <w:rPr>
        <w:rFonts w:hint="eastAsia"/>
      </w:rPr>
    </w:lvl>
    <w:lvl w:ilvl="5">
      <w:start w:val="1"/>
      <w:numFmt w:val="none"/>
      <w:pStyle w:val="6"/>
      <w:suff w:val="nothing"/>
      <w:lvlText w:val=""/>
      <w:lvlJc w:val="left"/>
      <w:pPr>
        <w:ind w:left="1620" w:firstLine="0"/>
      </w:pPr>
      <w:rPr>
        <w:rFonts w:hint="eastAsia"/>
      </w:rPr>
    </w:lvl>
    <w:lvl w:ilvl="6">
      <w:start w:val="1"/>
      <w:numFmt w:val="none"/>
      <w:pStyle w:val="7"/>
      <w:suff w:val="nothing"/>
      <w:lvlText w:val=""/>
      <w:lvlJc w:val="left"/>
      <w:pPr>
        <w:ind w:left="1620" w:firstLine="0"/>
      </w:pPr>
      <w:rPr>
        <w:rFonts w:hint="eastAsia"/>
      </w:rPr>
    </w:lvl>
    <w:lvl w:ilvl="7">
      <w:start w:val="1"/>
      <w:numFmt w:val="none"/>
      <w:pStyle w:val="8"/>
      <w:suff w:val="nothing"/>
      <w:lvlText w:val=""/>
      <w:lvlJc w:val="left"/>
      <w:pPr>
        <w:ind w:left="1620" w:firstLine="0"/>
      </w:pPr>
      <w:rPr>
        <w:rFonts w:hint="eastAsia"/>
      </w:rPr>
    </w:lvl>
    <w:lvl w:ilvl="8">
      <w:start w:val="1"/>
      <w:numFmt w:val="none"/>
      <w:pStyle w:val="9"/>
      <w:suff w:val="nothing"/>
      <w:lvlText w:val=""/>
      <w:lvlJc w:val="left"/>
      <w:pPr>
        <w:ind w:left="1620" w:firstLine="0"/>
      </w:pPr>
      <w:rPr>
        <w:rFonts w:hint="eastAsia"/>
      </w:rPr>
    </w:lvl>
  </w:abstractNum>
  <w:abstractNum w:abstractNumId="4" w15:restartNumberingAfterBreak="0">
    <w:nsid w:val="0C747061"/>
    <w:multiLevelType w:val="hybridMultilevel"/>
    <w:tmpl w:val="B1266C2E"/>
    <w:lvl w:ilvl="0" w:tplc="9258B1CA">
      <w:start w:val="1"/>
      <w:numFmt w:val="decimal"/>
      <w:lvlText w:val="（%1）"/>
      <w:lvlJc w:val="left"/>
      <w:pPr>
        <w:ind w:left="1146" w:hanging="720"/>
      </w:pPr>
      <w:rPr>
        <w:rFonts w:hint="default"/>
        <w:lang w:val="en-US"/>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13875B3F"/>
    <w:multiLevelType w:val="hybridMultilevel"/>
    <w:tmpl w:val="C7C46370"/>
    <w:lvl w:ilvl="0" w:tplc="0436EBA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6" w15:restartNumberingAfterBreak="0">
    <w:nsid w:val="19CD7138"/>
    <w:multiLevelType w:val="multilevel"/>
    <w:tmpl w:val="CE065358"/>
    <w:lvl w:ilvl="0">
      <w:start w:val="9"/>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1E9D1A6D"/>
    <w:multiLevelType w:val="hybridMultilevel"/>
    <w:tmpl w:val="0ACEFBB8"/>
    <w:lvl w:ilvl="0" w:tplc="7862B75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15:restartNumberingAfterBreak="0">
    <w:nsid w:val="1EE3119B"/>
    <w:multiLevelType w:val="multilevel"/>
    <w:tmpl w:val="90E66924"/>
    <w:lvl w:ilvl="0">
      <w:start w:val="9"/>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chineseCountingThousand"/>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247F4681"/>
    <w:multiLevelType w:val="hybridMultilevel"/>
    <w:tmpl w:val="216A5506"/>
    <w:lvl w:ilvl="0" w:tplc="A2C4C99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15:restartNumberingAfterBreak="0">
    <w:nsid w:val="26D72CD4"/>
    <w:multiLevelType w:val="hybridMultilevel"/>
    <w:tmpl w:val="40C2E508"/>
    <w:lvl w:ilvl="0" w:tplc="06683394">
      <w:start w:val="1"/>
      <w:numFmt w:val="decimal"/>
      <w:lvlText w:val="（%1）"/>
      <w:lvlJc w:val="left"/>
      <w:pPr>
        <w:ind w:left="1770" w:hanging="72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1" w15:restartNumberingAfterBreak="0">
    <w:nsid w:val="273B4189"/>
    <w:multiLevelType w:val="hybridMultilevel"/>
    <w:tmpl w:val="42EEF4FE"/>
    <w:lvl w:ilvl="0" w:tplc="C748A974">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86F5CEB"/>
    <w:multiLevelType w:val="hybridMultilevel"/>
    <w:tmpl w:val="62167A68"/>
    <w:lvl w:ilvl="0" w:tplc="65C46F82">
      <w:start w:val="1"/>
      <w:numFmt w:val="decimal"/>
      <w:lvlText w:val="%1."/>
      <w:lvlJc w:val="left"/>
      <w:pPr>
        <w:ind w:left="781" w:hanging="36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3" w15:restartNumberingAfterBreak="0">
    <w:nsid w:val="28E9251A"/>
    <w:multiLevelType w:val="hybridMultilevel"/>
    <w:tmpl w:val="DF7A0B04"/>
    <w:lvl w:ilvl="0" w:tplc="35020D5C">
      <w:start w:val="1"/>
      <w:numFmt w:val="lowerLetter"/>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4" w15:restartNumberingAfterBreak="0">
    <w:nsid w:val="2E9014FD"/>
    <w:multiLevelType w:val="hybridMultilevel"/>
    <w:tmpl w:val="C2F4A2AC"/>
    <w:lvl w:ilvl="0" w:tplc="8F3EA872">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4A55D7B"/>
    <w:multiLevelType w:val="hybridMultilevel"/>
    <w:tmpl w:val="802A2DB0"/>
    <w:lvl w:ilvl="0" w:tplc="01A22090">
      <w:start w:val="1"/>
      <w:numFmt w:val="decimal"/>
      <w:lvlText w:val="%1."/>
      <w:lvlJc w:val="left"/>
      <w:pPr>
        <w:ind w:left="781" w:hanging="36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6" w15:restartNumberingAfterBreak="0">
    <w:nsid w:val="34D4653B"/>
    <w:multiLevelType w:val="hybridMultilevel"/>
    <w:tmpl w:val="E2823006"/>
    <w:lvl w:ilvl="0" w:tplc="CE5A0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F3299E"/>
    <w:multiLevelType w:val="hybridMultilevel"/>
    <w:tmpl w:val="0160343A"/>
    <w:lvl w:ilvl="0" w:tplc="8E560264">
      <w:start w:val="1"/>
      <w:numFmt w:val="decimal"/>
      <w:lvlText w:val="(%1)"/>
      <w:lvlJc w:val="left"/>
      <w:pPr>
        <w:ind w:left="1095" w:hanging="360"/>
      </w:pPr>
      <w:rPr>
        <w:rFonts w:hint="eastAsia"/>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8" w15:restartNumberingAfterBreak="0">
    <w:nsid w:val="3D0E0C2A"/>
    <w:multiLevelType w:val="multilevel"/>
    <w:tmpl w:val="797C1AC6"/>
    <w:lvl w:ilvl="0">
      <w:start w:val="9"/>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chineseCountingThousand"/>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15:restartNumberingAfterBreak="0">
    <w:nsid w:val="3E4C336A"/>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FE44145"/>
    <w:multiLevelType w:val="hybridMultilevel"/>
    <w:tmpl w:val="AE06C236"/>
    <w:lvl w:ilvl="0" w:tplc="1864178E">
      <w:start w:val="1"/>
      <w:numFmt w:val="chineseCountingThousand"/>
      <w:pStyle w:val="a"/>
      <w:lvlText w:val="第%1节"/>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3D12CF"/>
    <w:multiLevelType w:val="hybridMultilevel"/>
    <w:tmpl w:val="9BB0164C"/>
    <w:lvl w:ilvl="0" w:tplc="023624D6">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15:restartNumberingAfterBreak="0">
    <w:nsid w:val="44844724"/>
    <w:multiLevelType w:val="multilevel"/>
    <w:tmpl w:val="90E66924"/>
    <w:lvl w:ilvl="0">
      <w:start w:val="9"/>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chineseCountingThousand"/>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3" w15:restartNumberingAfterBreak="0">
    <w:nsid w:val="45242BB1"/>
    <w:multiLevelType w:val="multilevel"/>
    <w:tmpl w:val="90E66924"/>
    <w:lvl w:ilvl="0">
      <w:start w:val="9"/>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chineseCountingThousand"/>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15:restartNumberingAfterBreak="0">
    <w:nsid w:val="4990513B"/>
    <w:multiLevelType w:val="hybridMultilevel"/>
    <w:tmpl w:val="3A80B814"/>
    <w:lvl w:ilvl="0" w:tplc="7AC67978">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1" w:tentative="1">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25" w15:restartNumberingAfterBreak="0">
    <w:nsid w:val="564149EC"/>
    <w:multiLevelType w:val="hybridMultilevel"/>
    <w:tmpl w:val="D65E6308"/>
    <w:lvl w:ilvl="0" w:tplc="60EE14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15:restartNumberingAfterBreak="0">
    <w:nsid w:val="5E6F0F80"/>
    <w:multiLevelType w:val="hybridMultilevel"/>
    <w:tmpl w:val="6E5AE966"/>
    <w:lvl w:ilvl="0" w:tplc="1D28031A">
      <w:start w:val="1"/>
      <w:numFmt w:val="decimal"/>
      <w:lvlText w:val="%1."/>
      <w:lvlJc w:val="left"/>
      <w:pPr>
        <w:ind w:left="781" w:hanging="36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7" w15:restartNumberingAfterBreak="0">
    <w:nsid w:val="5FF340CA"/>
    <w:multiLevelType w:val="multilevel"/>
    <w:tmpl w:val="90E66924"/>
    <w:lvl w:ilvl="0">
      <w:start w:val="9"/>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chineseCountingThousand"/>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15:restartNumberingAfterBreak="0">
    <w:nsid w:val="6C484EA3"/>
    <w:multiLevelType w:val="multilevel"/>
    <w:tmpl w:val="FCCA5A54"/>
    <w:lvl w:ilvl="0">
      <w:start w:val="8"/>
      <w:numFmt w:val="decimal"/>
      <w:lvlText w:val="%1"/>
      <w:lvlJc w:val="left"/>
      <w:pPr>
        <w:ind w:left="0" w:hanging="432"/>
      </w:pPr>
      <w:rPr>
        <w:rFonts w:hint="eastAsia"/>
      </w:rPr>
    </w:lvl>
    <w:lvl w:ilvl="1">
      <w:start w:val="1"/>
      <w:numFmt w:val="decimal"/>
      <w:lvlText w:val="%1.%2"/>
      <w:lvlJc w:val="left"/>
      <w:pPr>
        <w:ind w:left="144" w:hanging="576"/>
      </w:pPr>
      <w:rPr>
        <w:rFonts w:hint="eastAsia"/>
      </w:rPr>
    </w:lvl>
    <w:lvl w:ilvl="2">
      <w:start w:val="1"/>
      <w:numFmt w:val="decimal"/>
      <w:lvlText w:val="%1.%2.%3"/>
      <w:lvlJc w:val="left"/>
      <w:pPr>
        <w:ind w:left="288" w:hanging="720"/>
      </w:pPr>
      <w:rPr>
        <w:rFonts w:hint="eastAsia"/>
      </w:rPr>
    </w:lvl>
    <w:lvl w:ilvl="3">
      <w:start w:val="1"/>
      <w:numFmt w:val="decimal"/>
      <w:lvlText w:val="%1.%2.%3.%4"/>
      <w:lvlJc w:val="left"/>
      <w:pPr>
        <w:ind w:left="432" w:hanging="864"/>
      </w:pPr>
      <w:rPr>
        <w:rFonts w:hint="eastAsia"/>
      </w:rPr>
    </w:lvl>
    <w:lvl w:ilvl="4">
      <w:start w:val="1"/>
      <w:numFmt w:val="decimal"/>
      <w:lvlText w:val="%1.%2.%3.%4.%5"/>
      <w:lvlJc w:val="left"/>
      <w:pPr>
        <w:ind w:left="576" w:hanging="1008"/>
      </w:pPr>
      <w:rPr>
        <w:rFonts w:hint="eastAsia"/>
      </w:rPr>
    </w:lvl>
    <w:lvl w:ilvl="5">
      <w:start w:val="1"/>
      <w:numFmt w:val="decimal"/>
      <w:lvlText w:val="%1.%2.%3.%4.%5.%6"/>
      <w:lvlJc w:val="left"/>
      <w:pPr>
        <w:ind w:left="720" w:hanging="1152"/>
      </w:pPr>
      <w:rPr>
        <w:rFonts w:hint="eastAsia"/>
      </w:rPr>
    </w:lvl>
    <w:lvl w:ilvl="6">
      <w:start w:val="1"/>
      <w:numFmt w:val="decimal"/>
      <w:lvlText w:val="%1.%2.%3.%4.%5.%6.%7"/>
      <w:lvlJc w:val="left"/>
      <w:pPr>
        <w:ind w:left="864" w:hanging="1296"/>
      </w:pPr>
      <w:rPr>
        <w:rFonts w:hint="eastAsia"/>
      </w:rPr>
    </w:lvl>
    <w:lvl w:ilvl="7">
      <w:start w:val="1"/>
      <w:numFmt w:val="decimal"/>
      <w:lvlText w:val="%1.%2.%3.%4.%5.%6.%7.%8"/>
      <w:lvlJc w:val="left"/>
      <w:pPr>
        <w:ind w:left="1008" w:hanging="1440"/>
      </w:pPr>
      <w:rPr>
        <w:rFonts w:hint="eastAsia"/>
      </w:rPr>
    </w:lvl>
    <w:lvl w:ilvl="8">
      <w:start w:val="1"/>
      <w:numFmt w:val="decimal"/>
      <w:lvlText w:val="%1.%2.%3.%4.%5.%6.%7.%8.%9"/>
      <w:lvlJc w:val="left"/>
      <w:pPr>
        <w:ind w:left="1152" w:hanging="1584"/>
      </w:pPr>
      <w:rPr>
        <w:rFonts w:hint="eastAsia"/>
      </w:rPr>
    </w:lvl>
  </w:abstractNum>
  <w:abstractNum w:abstractNumId="29" w15:restartNumberingAfterBreak="0">
    <w:nsid w:val="6D826C78"/>
    <w:multiLevelType w:val="multilevel"/>
    <w:tmpl w:val="90E66924"/>
    <w:lvl w:ilvl="0">
      <w:start w:val="9"/>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chineseCountingThousand"/>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0" w15:restartNumberingAfterBreak="0">
    <w:nsid w:val="6F2B1EDC"/>
    <w:multiLevelType w:val="hybridMultilevel"/>
    <w:tmpl w:val="C728E9AA"/>
    <w:lvl w:ilvl="0" w:tplc="19E013EC">
      <w:start w:val="1"/>
      <w:numFmt w:val="decimal"/>
      <w:lvlText w:val="（%1）"/>
      <w:lvlJc w:val="left"/>
      <w:pPr>
        <w:ind w:left="1394" w:hanging="72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31" w15:restartNumberingAfterBreak="0">
    <w:nsid w:val="7BB5166B"/>
    <w:multiLevelType w:val="hybridMultilevel"/>
    <w:tmpl w:val="9C4A3E7C"/>
    <w:lvl w:ilvl="0" w:tplc="B616FB76">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num w:numId="1">
    <w:abstractNumId w:val="19"/>
  </w:num>
  <w:num w:numId="2">
    <w:abstractNumId w:val="16"/>
  </w:num>
  <w:num w:numId="3">
    <w:abstractNumId w:val="7"/>
  </w:num>
  <w:num w:numId="4">
    <w:abstractNumId w:val="21"/>
  </w:num>
  <w:num w:numId="5">
    <w:abstractNumId w:val="14"/>
  </w:num>
  <w:num w:numId="6">
    <w:abstractNumId w:val="11"/>
  </w:num>
  <w:num w:numId="7">
    <w:abstractNumId w:val="17"/>
  </w:num>
  <w:num w:numId="8">
    <w:abstractNumId w:val="31"/>
  </w:num>
  <w:num w:numId="9">
    <w:abstractNumId w:val="30"/>
  </w:num>
  <w:num w:numId="10">
    <w:abstractNumId w:val="13"/>
  </w:num>
  <w:num w:numId="11">
    <w:abstractNumId w:val="5"/>
  </w:num>
  <w:num w:numId="12">
    <w:abstractNumId w:val="10"/>
  </w:num>
  <w:num w:numId="13">
    <w:abstractNumId w:val="4"/>
  </w:num>
  <w:num w:numId="14">
    <w:abstractNumId w:val="0"/>
  </w:num>
  <w:num w:numId="15">
    <w:abstractNumId w:val="25"/>
  </w:num>
  <w:num w:numId="16">
    <w:abstractNumId w:val="9"/>
  </w:num>
  <w:num w:numId="17">
    <w:abstractNumId w:val="28"/>
  </w:num>
  <w:num w:numId="18">
    <w:abstractNumId w:val="28"/>
  </w:num>
  <w:num w:numId="19">
    <w:abstractNumId w:val="28"/>
  </w:num>
  <w:num w:numId="20">
    <w:abstractNumId w:val="28"/>
  </w:num>
  <w:num w:numId="21">
    <w:abstractNumId w:val="28"/>
  </w:num>
  <w:num w:numId="22">
    <w:abstractNumId w:val="15"/>
  </w:num>
  <w:num w:numId="23">
    <w:abstractNumId w:val="26"/>
  </w:num>
  <w:num w:numId="24">
    <w:abstractNumId w:val="24"/>
  </w:num>
  <w:num w:numId="25">
    <w:abstractNumId w:val="6"/>
  </w:num>
  <w:num w:numId="26">
    <w:abstractNumId w:val="6"/>
  </w:num>
  <w:num w:numId="27">
    <w:abstractNumId w:val="27"/>
  </w:num>
  <w:num w:numId="28">
    <w:abstractNumId w:val="6"/>
  </w:num>
  <w:num w:numId="29">
    <w:abstractNumId w:val="6"/>
  </w:num>
  <w:num w:numId="30">
    <w:abstractNumId w:val="6"/>
  </w:num>
  <w:num w:numId="31">
    <w:abstractNumId w:val="3"/>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3"/>
  </w:num>
  <w:num w:numId="41">
    <w:abstractNumId w:val="8"/>
  </w:num>
  <w:num w:numId="42">
    <w:abstractNumId w:val="3"/>
  </w:num>
  <w:num w:numId="43">
    <w:abstractNumId w:val="3"/>
  </w:num>
  <w:num w:numId="44">
    <w:abstractNumId w:val="3"/>
  </w:num>
  <w:num w:numId="45">
    <w:abstractNumId w:val="1"/>
  </w:num>
  <w:num w:numId="46">
    <w:abstractNumId w:val="3"/>
  </w:num>
  <w:num w:numId="47">
    <w:abstractNumId w:val="3"/>
  </w:num>
  <w:num w:numId="48">
    <w:abstractNumId w:val="3"/>
  </w:num>
  <w:num w:numId="49">
    <w:abstractNumId w:val="29"/>
  </w:num>
  <w:num w:numId="50">
    <w:abstractNumId w:val="3"/>
  </w:num>
  <w:num w:numId="51">
    <w:abstractNumId w:val="3"/>
  </w:num>
  <w:num w:numId="52">
    <w:abstractNumId w:val="3"/>
  </w:num>
  <w:num w:numId="53">
    <w:abstractNumId w:val="22"/>
  </w:num>
  <w:num w:numId="54">
    <w:abstractNumId w:val="3"/>
  </w:num>
  <w:num w:numId="55">
    <w:abstractNumId w:val="3"/>
  </w:num>
  <w:num w:numId="56">
    <w:abstractNumId w:val="3"/>
  </w:num>
  <w:num w:numId="57">
    <w:abstractNumId w:val="3"/>
  </w:num>
  <w:num w:numId="58">
    <w:abstractNumId w:val="3"/>
  </w:num>
  <w:num w:numId="59">
    <w:abstractNumId w:val="3"/>
  </w:num>
  <w:num w:numId="60">
    <w:abstractNumId w:val="2"/>
  </w:num>
  <w:num w:numId="61">
    <w:abstractNumId w:val="3"/>
  </w:num>
  <w:num w:numId="62">
    <w:abstractNumId w:val="3"/>
  </w:num>
  <w:num w:numId="63">
    <w:abstractNumId w:val="3"/>
  </w:num>
  <w:num w:numId="64">
    <w:abstractNumId w:val="2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18"/>
  </w:num>
  <w:num w:numId="72">
    <w:abstractNumId w:val="3"/>
  </w:num>
  <w:num w:numId="73">
    <w:abstractNumId w:val="12"/>
  </w:num>
  <w:num w:numId="74">
    <w:abstractNumId w:val="3"/>
  </w:num>
  <w:num w:numId="75">
    <w:abstractNumId w:val="3"/>
  </w:num>
  <w:num w:numId="76">
    <w:abstractNumId w:val="3"/>
  </w:num>
  <w:num w:numId="77">
    <w:abstractNumId w:val="3"/>
  </w:num>
  <w:num w:numId="78">
    <w:abstractNumId w:val="2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782"/>
    <w:rsid w:val="0001390C"/>
    <w:rsid w:val="00015BF4"/>
    <w:rsid w:val="00021DCA"/>
    <w:rsid w:val="00032A9E"/>
    <w:rsid w:val="000373F8"/>
    <w:rsid w:val="000374E1"/>
    <w:rsid w:val="00045E8B"/>
    <w:rsid w:val="00055AEE"/>
    <w:rsid w:val="0006173E"/>
    <w:rsid w:val="00064911"/>
    <w:rsid w:val="00067E75"/>
    <w:rsid w:val="0007267D"/>
    <w:rsid w:val="00091FC9"/>
    <w:rsid w:val="00093F65"/>
    <w:rsid w:val="000942EF"/>
    <w:rsid w:val="00096DC1"/>
    <w:rsid w:val="000A1A53"/>
    <w:rsid w:val="000B0526"/>
    <w:rsid w:val="000C1E6A"/>
    <w:rsid w:val="000C3B66"/>
    <w:rsid w:val="000D03F7"/>
    <w:rsid w:val="000D74EA"/>
    <w:rsid w:val="000E09C6"/>
    <w:rsid w:val="000E58F1"/>
    <w:rsid w:val="000E68F2"/>
    <w:rsid w:val="000E6BE1"/>
    <w:rsid w:val="000E6ED6"/>
    <w:rsid w:val="000F11FA"/>
    <w:rsid w:val="000F1338"/>
    <w:rsid w:val="000F3093"/>
    <w:rsid w:val="000F3CB7"/>
    <w:rsid w:val="00103982"/>
    <w:rsid w:val="00104203"/>
    <w:rsid w:val="001067A5"/>
    <w:rsid w:val="0011061F"/>
    <w:rsid w:val="0014259E"/>
    <w:rsid w:val="00143413"/>
    <w:rsid w:val="0016376F"/>
    <w:rsid w:val="001807B7"/>
    <w:rsid w:val="00181BAC"/>
    <w:rsid w:val="00181DC4"/>
    <w:rsid w:val="00195E28"/>
    <w:rsid w:val="001A0000"/>
    <w:rsid w:val="001A1692"/>
    <w:rsid w:val="001B1AC4"/>
    <w:rsid w:val="001B3C24"/>
    <w:rsid w:val="001B5C20"/>
    <w:rsid w:val="001B7CCD"/>
    <w:rsid w:val="001E4E86"/>
    <w:rsid w:val="001E7218"/>
    <w:rsid w:val="001F21B0"/>
    <w:rsid w:val="001F2D0B"/>
    <w:rsid w:val="001F7B9F"/>
    <w:rsid w:val="002028B7"/>
    <w:rsid w:val="00211E1C"/>
    <w:rsid w:val="00214A03"/>
    <w:rsid w:val="00225498"/>
    <w:rsid w:val="00225D8E"/>
    <w:rsid w:val="00226342"/>
    <w:rsid w:val="002324DF"/>
    <w:rsid w:val="00233D22"/>
    <w:rsid w:val="002376DB"/>
    <w:rsid w:val="00240067"/>
    <w:rsid w:val="00251D91"/>
    <w:rsid w:val="002545BB"/>
    <w:rsid w:val="002617C3"/>
    <w:rsid w:val="00262B0B"/>
    <w:rsid w:val="002700C7"/>
    <w:rsid w:val="0027247C"/>
    <w:rsid w:val="002745B0"/>
    <w:rsid w:val="00274719"/>
    <w:rsid w:val="00284906"/>
    <w:rsid w:val="00296D7D"/>
    <w:rsid w:val="002A2976"/>
    <w:rsid w:val="002B15FB"/>
    <w:rsid w:val="002B3CA0"/>
    <w:rsid w:val="002C35C7"/>
    <w:rsid w:val="002C3FE4"/>
    <w:rsid w:val="002D16CE"/>
    <w:rsid w:val="002D6EC5"/>
    <w:rsid w:val="002E492F"/>
    <w:rsid w:val="002E5D8B"/>
    <w:rsid w:val="002E675C"/>
    <w:rsid w:val="002F2F42"/>
    <w:rsid w:val="002F52BC"/>
    <w:rsid w:val="002F57AF"/>
    <w:rsid w:val="00300270"/>
    <w:rsid w:val="003042A6"/>
    <w:rsid w:val="00314AAC"/>
    <w:rsid w:val="00330AF2"/>
    <w:rsid w:val="00341FFF"/>
    <w:rsid w:val="00347777"/>
    <w:rsid w:val="00350E03"/>
    <w:rsid w:val="00352E3A"/>
    <w:rsid w:val="00357C33"/>
    <w:rsid w:val="00363346"/>
    <w:rsid w:val="0037187B"/>
    <w:rsid w:val="003737A3"/>
    <w:rsid w:val="00374A2A"/>
    <w:rsid w:val="00382C77"/>
    <w:rsid w:val="00383F7D"/>
    <w:rsid w:val="003A783C"/>
    <w:rsid w:val="003B33A8"/>
    <w:rsid w:val="003B79F0"/>
    <w:rsid w:val="003C0CB3"/>
    <w:rsid w:val="003D02DF"/>
    <w:rsid w:val="003E7E37"/>
    <w:rsid w:val="003F1D3D"/>
    <w:rsid w:val="003F323C"/>
    <w:rsid w:val="00400331"/>
    <w:rsid w:val="00410B9F"/>
    <w:rsid w:val="00410F3B"/>
    <w:rsid w:val="00413090"/>
    <w:rsid w:val="00413974"/>
    <w:rsid w:val="00426A5C"/>
    <w:rsid w:val="00430A84"/>
    <w:rsid w:val="00432E84"/>
    <w:rsid w:val="00441947"/>
    <w:rsid w:val="00443D0F"/>
    <w:rsid w:val="0045468E"/>
    <w:rsid w:val="0046110A"/>
    <w:rsid w:val="00463241"/>
    <w:rsid w:val="0046415B"/>
    <w:rsid w:val="00464268"/>
    <w:rsid w:val="00467F87"/>
    <w:rsid w:val="004715C1"/>
    <w:rsid w:val="0047641B"/>
    <w:rsid w:val="00481E97"/>
    <w:rsid w:val="00483EF7"/>
    <w:rsid w:val="00487265"/>
    <w:rsid w:val="004A2F52"/>
    <w:rsid w:val="004C1E23"/>
    <w:rsid w:val="004C2AE7"/>
    <w:rsid w:val="004C2E61"/>
    <w:rsid w:val="004C6EAB"/>
    <w:rsid w:val="004D2DE6"/>
    <w:rsid w:val="004D4307"/>
    <w:rsid w:val="004E18FB"/>
    <w:rsid w:val="004E1CE2"/>
    <w:rsid w:val="004E53DC"/>
    <w:rsid w:val="004E78FA"/>
    <w:rsid w:val="004E7EB1"/>
    <w:rsid w:val="00501B6D"/>
    <w:rsid w:val="0050308A"/>
    <w:rsid w:val="00503586"/>
    <w:rsid w:val="00505AA2"/>
    <w:rsid w:val="00510068"/>
    <w:rsid w:val="00515FAF"/>
    <w:rsid w:val="005226DD"/>
    <w:rsid w:val="00553CFE"/>
    <w:rsid w:val="005759AC"/>
    <w:rsid w:val="0058646B"/>
    <w:rsid w:val="00587968"/>
    <w:rsid w:val="005A5C94"/>
    <w:rsid w:val="005B060B"/>
    <w:rsid w:val="005B3EAD"/>
    <w:rsid w:val="005B4248"/>
    <w:rsid w:val="005B64EE"/>
    <w:rsid w:val="005C151D"/>
    <w:rsid w:val="005C71DA"/>
    <w:rsid w:val="005D5CB6"/>
    <w:rsid w:val="005E4B8E"/>
    <w:rsid w:val="005F3CB8"/>
    <w:rsid w:val="005F7D60"/>
    <w:rsid w:val="006054B3"/>
    <w:rsid w:val="006059FA"/>
    <w:rsid w:val="006066D7"/>
    <w:rsid w:val="00606FBF"/>
    <w:rsid w:val="00607E64"/>
    <w:rsid w:val="00620179"/>
    <w:rsid w:val="00620CB4"/>
    <w:rsid w:val="00621888"/>
    <w:rsid w:val="00621A07"/>
    <w:rsid w:val="006225E1"/>
    <w:rsid w:val="0062522C"/>
    <w:rsid w:val="006437A6"/>
    <w:rsid w:val="00644844"/>
    <w:rsid w:val="00645FF4"/>
    <w:rsid w:val="00647E9C"/>
    <w:rsid w:val="00650211"/>
    <w:rsid w:val="00661615"/>
    <w:rsid w:val="00662555"/>
    <w:rsid w:val="00666ACF"/>
    <w:rsid w:val="00667864"/>
    <w:rsid w:val="0067141C"/>
    <w:rsid w:val="00671E15"/>
    <w:rsid w:val="00676C32"/>
    <w:rsid w:val="006773B6"/>
    <w:rsid w:val="006913A3"/>
    <w:rsid w:val="006955CB"/>
    <w:rsid w:val="006969F8"/>
    <w:rsid w:val="006A1A7F"/>
    <w:rsid w:val="006A598B"/>
    <w:rsid w:val="006C0647"/>
    <w:rsid w:val="006C1367"/>
    <w:rsid w:val="006D4C78"/>
    <w:rsid w:val="006D649F"/>
    <w:rsid w:val="006E0A36"/>
    <w:rsid w:val="006E78FE"/>
    <w:rsid w:val="0070303E"/>
    <w:rsid w:val="00704168"/>
    <w:rsid w:val="007123C1"/>
    <w:rsid w:val="007129B8"/>
    <w:rsid w:val="00734A62"/>
    <w:rsid w:val="00747870"/>
    <w:rsid w:val="00751DC1"/>
    <w:rsid w:val="00754CB2"/>
    <w:rsid w:val="00766AE1"/>
    <w:rsid w:val="00787840"/>
    <w:rsid w:val="00790927"/>
    <w:rsid w:val="007918D8"/>
    <w:rsid w:val="00792857"/>
    <w:rsid w:val="00794A50"/>
    <w:rsid w:val="007A4898"/>
    <w:rsid w:val="007A555E"/>
    <w:rsid w:val="007B0C65"/>
    <w:rsid w:val="007B2533"/>
    <w:rsid w:val="007B39A1"/>
    <w:rsid w:val="007C0293"/>
    <w:rsid w:val="007C4175"/>
    <w:rsid w:val="007D055B"/>
    <w:rsid w:val="007D1AB9"/>
    <w:rsid w:val="007E683F"/>
    <w:rsid w:val="007F0CB8"/>
    <w:rsid w:val="007F7412"/>
    <w:rsid w:val="008103BF"/>
    <w:rsid w:val="00811EA5"/>
    <w:rsid w:val="0082116E"/>
    <w:rsid w:val="008220D5"/>
    <w:rsid w:val="0082215E"/>
    <w:rsid w:val="00822704"/>
    <w:rsid w:val="008268A1"/>
    <w:rsid w:val="00841C06"/>
    <w:rsid w:val="00844396"/>
    <w:rsid w:val="00853A04"/>
    <w:rsid w:val="00860D5A"/>
    <w:rsid w:val="00861762"/>
    <w:rsid w:val="00865890"/>
    <w:rsid w:val="0087473B"/>
    <w:rsid w:val="00875B33"/>
    <w:rsid w:val="008900A3"/>
    <w:rsid w:val="0089097F"/>
    <w:rsid w:val="00897899"/>
    <w:rsid w:val="008A31BF"/>
    <w:rsid w:val="008A5240"/>
    <w:rsid w:val="008B3BB4"/>
    <w:rsid w:val="008B6462"/>
    <w:rsid w:val="008B762C"/>
    <w:rsid w:val="008C2C73"/>
    <w:rsid w:val="008C4455"/>
    <w:rsid w:val="008C4C82"/>
    <w:rsid w:val="008D201A"/>
    <w:rsid w:val="008D255C"/>
    <w:rsid w:val="008E31F9"/>
    <w:rsid w:val="008F3B9C"/>
    <w:rsid w:val="009008B8"/>
    <w:rsid w:val="0090265E"/>
    <w:rsid w:val="00905A31"/>
    <w:rsid w:val="00914A4A"/>
    <w:rsid w:val="009212D2"/>
    <w:rsid w:val="00921995"/>
    <w:rsid w:val="00924EF7"/>
    <w:rsid w:val="0092524F"/>
    <w:rsid w:val="00933B81"/>
    <w:rsid w:val="009507BE"/>
    <w:rsid w:val="009522E5"/>
    <w:rsid w:val="00952C61"/>
    <w:rsid w:val="00957254"/>
    <w:rsid w:val="00957C2C"/>
    <w:rsid w:val="00963E0E"/>
    <w:rsid w:val="009675D9"/>
    <w:rsid w:val="009746CE"/>
    <w:rsid w:val="00984060"/>
    <w:rsid w:val="009862AC"/>
    <w:rsid w:val="00993C16"/>
    <w:rsid w:val="009A0A7B"/>
    <w:rsid w:val="009B75CE"/>
    <w:rsid w:val="009C55DA"/>
    <w:rsid w:val="009D4962"/>
    <w:rsid w:val="009E6E4E"/>
    <w:rsid w:val="009F00DE"/>
    <w:rsid w:val="009F4BDE"/>
    <w:rsid w:val="00A05C63"/>
    <w:rsid w:val="00A111B5"/>
    <w:rsid w:val="00A16A38"/>
    <w:rsid w:val="00A16FDB"/>
    <w:rsid w:val="00A17B22"/>
    <w:rsid w:val="00A60143"/>
    <w:rsid w:val="00A726E4"/>
    <w:rsid w:val="00A74A4F"/>
    <w:rsid w:val="00A767A8"/>
    <w:rsid w:val="00A80BBD"/>
    <w:rsid w:val="00A80DC7"/>
    <w:rsid w:val="00A95353"/>
    <w:rsid w:val="00A96F92"/>
    <w:rsid w:val="00AA210F"/>
    <w:rsid w:val="00AB3D12"/>
    <w:rsid w:val="00AC0A46"/>
    <w:rsid w:val="00AC1A9E"/>
    <w:rsid w:val="00AD18A0"/>
    <w:rsid w:val="00AE0213"/>
    <w:rsid w:val="00AE642E"/>
    <w:rsid w:val="00AF126F"/>
    <w:rsid w:val="00AF14DD"/>
    <w:rsid w:val="00AF1DEC"/>
    <w:rsid w:val="00AF6548"/>
    <w:rsid w:val="00AF69F4"/>
    <w:rsid w:val="00AF74CF"/>
    <w:rsid w:val="00B03775"/>
    <w:rsid w:val="00B27678"/>
    <w:rsid w:val="00B47C19"/>
    <w:rsid w:val="00B52306"/>
    <w:rsid w:val="00B61A2A"/>
    <w:rsid w:val="00B64543"/>
    <w:rsid w:val="00B75940"/>
    <w:rsid w:val="00B76EFD"/>
    <w:rsid w:val="00B82D20"/>
    <w:rsid w:val="00B87BB3"/>
    <w:rsid w:val="00B93012"/>
    <w:rsid w:val="00BA32DF"/>
    <w:rsid w:val="00BA4633"/>
    <w:rsid w:val="00BA4BB2"/>
    <w:rsid w:val="00BA6309"/>
    <w:rsid w:val="00BB3417"/>
    <w:rsid w:val="00BB6332"/>
    <w:rsid w:val="00BC55B4"/>
    <w:rsid w:val="00BD58A4"/>
    <w:rsid w:val="00C00965"/>
    <w:rsid w:val="00C025B4"/>
    <w:rsid w:val="00C07418"/>
    <w:rsid w:val="00C21771"/>
    <w:rsid w:val="00C21DE3"/>
    <w:rsid w:val="00C303E4"/>
    <w:rsid w:val="00C32014"/>
    <w:rsid w:val="00C33B18"/>
    <w:rsid w:val="00C367B6"/>
    <w:rsid w:val="00C6036F"/>
    <w:rsid w:val="00C64215"/>
    <w:rsid w:val="00C66B26"/>
    <w:rsid w:val="00C9278D"/>
    <w:rsid w:val="00CA1D26"/>
    <w:rsid w:val="00CA62D3"/>
    <w:rsid w:val="00CB12DB"/>
    <w:rsid w:val="00CB7518"/>
    <w:rsid w:val="00CC37A8"/>
    <w:rsid w:val="00CD4B94"/>
    <w:rsid w:val="00D17312"/>
    <w:rsid w:val="00D274FD"/>
    <w:rsid w:val="00D32E22"/>
    <w:rsid w:val="00D337AF"/>
    <w:rsid w:val="00D35628"/>
    <w:rsid w:val="00D37723"/>
    <w:rsid w:val="00D37AA8"/>
    <w:rsid w:val="00D40030"/>
    <w:rsid w:val="00D56993"/>
    <w:rsid w:val="00D749B7"/>
    <w:rsid w:val="00D765B2"/>
    <w:rsid w:val="00D81495"/>
    <w:rsid w:val="00D8278F"/>
    <w:rsid w:val="00D82B5C"/>
    <w:rsid w:val="00DA238A"/>
    <w:rsid w:val="00DA29BC"/>
    <w:rsid w:val="00DA4CCE"/>
    <w:rsid w:val="00DB17EF"/>
    <w:rsid w:val="00DB2D81"/>
    <w:rsid w:val="00DB3E39"/>
    <w:rsid w:val="00DC424F"/>
    <w:rsid w:val="00DC4446"/>
    <w:rsid w:val="00DC47D4"/>
    <w:rsid w:val="00DC677C"/>
    <w:rsid w:val="00DD0153"/>
    <w:rsid w:val="00DE2DB0"/>
    <w:rsid w:val="00DF6936"/>
    <w:rsid w:val="00DF6C0A"/>
    <w:rsid w:val="00E20A59"/>
    <w:rsid w:val="00E25427"/>
    <w:rsid w:val="00E30625"/>
    <w:rsid w:val="00E35E50"/>
    <w:rsid w:val="00E405DB"/>
    <w:rsid w:val="00E42DF7"/>
    <w:rsid w:val="00E4512A"/>
    <w:rsid w:val="00E4720E"/>
    <w:rsid w:val="00E5158F"/>
    <w:rsid w:val="00E53C73"/>
    <w:rsid w:val="00E56709"/>
    <w:rsid w:val="00E7157A"/>
    <w:rsid w:val="00E722EF"/>
    <w:rsid w:val="00E73C24"/>
    <w:rsid w:val="00E83010"/>
    <w:rsid w:val="00E8743E"/>
    <w:rsid w:val="00E93B4F"/>
    <w:rsid w:val="00E94347"/>
    <w:rsid w:val="00EA0CAD"/>
    <w:rsid w:val="00EA5C80"/>
    <w:rsid w:val="00EA5CD1"/>
    <w:rsid w:val="00EA5D52"/>
    <w:rsid w:val="00EB743C"/>
    <w:rsid w:val="00EC4961"/>
    <w:rsid w:val="00ED03DD"/>
    <w:rsid w:val="00ED222D"/>
    <w:rsid w:val="00ED229C"/>
    <w:rsid w:val="00EE46CF"/>
    <w:rsid w:val="00EE63D1"/>
    <w:rsid w:val="00EF42E9"/>
    <w:rsid w:val="00EF78C0"/>
    <w:rsid w:val="00F05292"/>
    <w:rsid w:val="00F071E9"/>
    <w:rsid w:val="00F2619B"/>
    <w:rsid w:val="00F27CBF"/>
    <w:rsid w:val="00F35399"/>
    <w:rsid w:val="00F445FF"/>
    <w:rsid w:val="00F55315"/>
    <w:rsid w:val="00F55A7C"/>
    <w:rsid w:val="00F57977"/>
    <w:rsid w:val="00F65D7B"/>
    <w:rsid w:val="00F75DDC"/>
    <w:rsid w:val="00F81C23"/>
    <w:rsid w:val="00F82505"/>
    <w:rsid w:val="00F85C6E"/>
    <w:rsid w:val="00F87689"/>
    <w:rsid w:val="00F906C5"/>
    <w:rsid w:val="00FA2190"/>
    <w:rsid w:val="00FB28D5"/>
    <w:rsid w:val="00FD1A8B"/>
    <w:rsid w:val="00FD5D42"/>
    <w:rsid w:val="00FD5FA6"/>
    <w:rsid w:val="00FE3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F0D910"/>
  <w15:chartTrackingRefBased/>
  <w15:docId w15:val="{1ACB8390-A1BD-294A-A12E-95951CBB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6173E"/>
    <w:pPr>
      <w:widowControl w:val="0"/>
      <w:spacing w:line="288" w:lineRule="auto"/>
      <w:ind w:firstLineChars="200" w:firstLine="200"/>
    </w:pPr>
    <w:rPr>
      <w:kern w:val="2"/>
      <w:sz w:val="21"/>
    </w:rPr>
  </w:style>
  <w:style w:type="paragraph" w:styleId="1">
    <w:name w:val="heading 1"/>
    <w:basedOn w:val="a0"/>
    <w:next w:val="a0"/>
    <w:link w:val="10"/>
    <w:uiPriority w:val="9"/>
    <w:qFormat/>
    <w:rsid w:val="00214A03"/>
    <w:pPr>
      <w:keepNext/>
      <w:keepLines/>
      <w:numPr>
        <w:numId w:val="31"/>
      </w:numPr>
      <w:ind w:firstLineChars="0"/>
      <w:outlineLvl w:val="0"/>
    </w:pPr>
    <w:rPr>
      <w:bCs/>
      <w:kern w:val="44"/>
      <w:sz w:val="28"/>
      <w:szCs w:val="44"/>
      <w:lang w:val="x-none" w:eastAsia="x-none"/>
    </w:rPr>
  </w:style>
  <w:style w:type="paragraph" w:styleId="2">
    <w:name w:val="heading 2"/>
    <w:basedOn w:val="a0"/>
    <w:next w:val="a0"/>
    <w:link w:val="20"/>
    <w:uiPriority w:val="9"/>
    <w:unhideWhenUsed/>
    <w:qFormat/>
    <w:rsid w:val="003A783C"/>
    <w:pPr>
      <w:keepNext/>
      <w:keepLines/>
      <w:numPr>
        <w:ilvl w:val="1"/>
        <w:numId w:val="31"/>
      </w:numPr>
      <w:spacing w:before="260" w:after="260" w:line="416" w:lineRule="auto"/>
      <w:ind w:firstLineChars="0"/>
      <w:outlineLvl w:val="1"/>
    </w:pPr>
    <w:rPr>
      <w:rFonts w:ascii="Cambria" w:hAnsi="Cambria"/>
      <w:b/>
      <w:bCs/>
      <w:sz w:val="32"/>
      <w:szCs w:val="32"/>
      <w:lang w:val="x-none" w:eastAsia="x-none"/>
    </w:rPr>
  </w:style>
  <w:style w:type="paragraph" w:styleId="3">
    <w:name w:val="heading 3"/>
    <w:basedOn w:val="a0"/>
    <w:next w:val="a0"/>
    <w:link w:val="30"/>
    <w:uiPriority w:val="9"/>
    <w:unhideWhenUsed/>
    <w:qFormat/>
    <w:rsid w:val="003A783C"/>
    <w:pPr>
      <w:keepNext/>
      <w:keepLines/>
      <w:numPr>
        <w:ilvl w:val="2"/>
        <w:numId w:val="31"/>
      </w:numPr>
      <w:spacing w:before="260" w:after="260" w:line="416" w:lineRule="auto"/>
      <w:ind w:firstLineChars="0"/>
      <w:outlineLvl w:val="2"/>
    </w:pPr>
    <w:rPr>
      <w:b/>
      <w:bCs/>
      <w:sz w:val="32"/>
      <w:szCs w:val="32"/>
      <w:lang w:val="x-none" w:eastAsia="x-none"/>
    </w:rPr>
  </w:style>
  <w:style w:type="paragraph" w:styleId="4">
    <w:name w:val="heading 4"/>
    <w:basedOn w:val="a0"/>
    <w:next w:val="a0"/>
    <w:link w:val="40"/>
    <w:uiPriority w:val="9"/>
    <w:unhideWhenUsed/>
    <w:qFormat/>
    <w:rsid w:val="003A783C"/>
    <w:pPr>
      <w:keepNext/>
      <w:keepLines/>
      <w:numPr>
        <w:ilvl w:val="3"/>
        <w:numId w:val="31"/>
      </w:numPr>
      <w:spacing w:before="280" w:after="290" w:line="376" w:lineRule="auto"/>
      <w:ind w:firstLineChars="0"/>
      <w:outlineLvl w:val="3"/>
    </w:pPr>
    <w:rPr>
      <w:rFonts w:ascii="Cambria" w:hAnsi="Cambria"/>
      <w:b/>
      <w:bCs/>
      <w:sz w:val="28"/>
      <w:szCs w:val="28"/>
      <w:lang w:val="x-none" w:eastAsia="x-none"/>
    </w:rPr>
  </w:style>
  <w:style w:type="paragraph" w:styleId="5">
    <w:name w:val="heading 5"/>
    <w:basedOn w:val="a0"/>
    <w:next w:val="a0"/>
    <w:link w:val="50"/>
    <w:uiPriority w:val="9"/>
    <w:unhideWhenUsed/>
    <w:qFormat/>
    <w:rsid w:val="003A783C"/>
    <w:pPr>
      <w:keepNext/>
      <w:keepLines/>
      <w:numPr>
        <w:ilvl w:val="4"/>
        <w:numId w:val="31"/>
      </w:numPr>
      <w:spacing w:before="280" w:after="290" w:line="376" w:lineRule="auto"/>
      <w:ind w:firstLineChars="0"/>
      <w:outlineLvl w:val="4"/>
    </w:pPr>
    <w:rPr>
      <w:b/>
      <w:bCs/>
      <w:sz w:val="28"/>
      <w:szCs w:val="28"/>
      <w:lang w:val="x-none" w:eastAsia="x-none"/>
    </w:rPr>
  </w:style>
  <w:style w:type="paragraph" w:styleId="6">
    <w:name w:val="heading 6"/>
    <w:basedOn w:val="a0"/>
    <w:next w:val="a0"/>
    <w:link w:val="60"/>
    <w:uiPriority w:val="9"/>
    <w:unhideWhenUsed/>
    <w:qFormat/>
    <w:rsid w:val="003A783C"/>
    <w:pPr>
      <w:keepNext/>
      <w:keepLines/>
      <w:numPr>
        <w:ilvl w:val="5"/>
        <w:numId w:val="31"/>
      </w:numPr>
      <w:spacing w:before="240" w:after="64" w:line="320" w:lineRule="auto"/>
      <w:ind w:firstLineChars="0"/>
      <w:outlineLvl w:val="5"/>
    </w:pPr>
    <w:rPr>
      <w:rFonts w:ascii="Cambria" w:hAnsi="Cambria"/>
      <w:b/>
      <w:bCs/>
      <w:sz w:val="24"/>
      <w:szCs w:val="24"/>
      <w:lang w:val="x-none" w:eastAsia="x-none"/>
    </w:rPr>
  </w:style>
  <w:style w:type="paragraph" w:styleId="7">
    <w:name w:val="heading 7"/>
    <w:basedOn w:val="a0"/>
    <w:next w:val="a0"/>
    <w:link w:val="70"/>
    <w:uiPriority w:val="9"/>
    <w:semiHidden/>
    <w:unhideWhenUsed/>
    <w:qFormat/>
    <w:rsid w:val="003A783C"/>
    <w:pPr>
      <w:keepNext/>
      <w:keepLines/>
      <w:numPr>
        <w:ilvl w:val="6"/>
        <w:numId w:val="31"/>
      </w:numPr>
      <w:spacing w:before="240" w:after="64" w:line="320" w:lineRule="auto"/>
      <w:ind w:firstLineChars="0"/>
      <w:outlineLvl w:val="6"/>
    </w:pPr>
    <w:rPr>
      <w:b/>
      <w:bCs/>
      <w:sz w:val="24"/>
      <w:szCs w:val="24"/>
      <w:lang w:val="x-none" w:eastAsia="x-none"/>
    </w:rPr>
  </w:style>
  <w:style w:type="paragraph" w:styleId="8">
    <w:name w:val="heading 8"/>
    <w:basedOn w:val="a0"/>
    <w:next w:val="a0"/>
    <w:link w:val="80"/>
    <w:uiPriority w:val="9"/>
    <w:semiHidden/>
    <w:unhideWhenUsed/>
    <w:qFormat/>
    <w:rsid w:val="003A783C"/>
    <w:pPr>
      <w:keepNext/>
      <w:keepLines/>
      <w:numPr>
        <w:ilvl w:val="7"/>
        <w:numId w:val="31"/>
      </w:numPr>
      <w:spacing w:before="240" w:after="64" w:line="320" w:lineRule="auto"/>
      <w:ind w:firstLineChars="0"/>
      <w:outlineLvl w:val="7"/>
    </w:pPr>
    <w:rPr>
      <w:rFonts w:ascii="Cambria" w:hAnsi="Cambria"/>
      <w:sz w:val="24"/>
      <w:szCs w:val="24"/>
      <w:lang w:val="x-none" w:eastAsia="x-none"/>
    </w:rPr>
  </w:style>
  <w:style w:type="paragraph" w:styleId="9">
    <w:name w:val="heading 9"/>
    <w:basedOn w:val="a0"/>
    <w:next w:val="a0"/>
    <w:link w:val="90"/>
    <w:uiPriority w:val="9"/>
    <w:semiHidden/>
    <w:unhideWhenUsed/>
    <w:qFormat/>
    <w:rsid w:val="003A783C"/>
    <w:pPr>
      <w:keepNext/>
      <w:keepLines/>
      <w:numPr>
        <w:ilvl w:val="8"/>
        <w:numId w:val="31"/>
      </w:numPr>
      <w:spacing w:before="240" w:after="64" w:line="320" w:lineRule="auto"/>
      <w:ind w:firstLineChars="0"/>
      <w:outlineLvl w:val="8"/>
    </w:pPr>
    <w:rPr>
      <w:rFonts w:ascii="Cambria" w:hAnsi="Cambria"/>
      <w:szCs w:val="21"/>
      <w:lang w:val="x-none" w:eastAsia="x-none"/>
    </w:rPr>
  </w:style>
  <w:style w:type="character" w:default="1" w:styleId="a1">
    <w:name w:val="Default Paragraph Font"/>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pPr>
      <w:tabs>
        <w:tab w:val="center" w:pos="4153"/>
        <w:tab w:val="right" w:pos="8306"/>
      </w:tabs>
      <w:snapToGrid w:val="0"/>
    </w:pPr>
    <w:rPr>
      <w:sz w:val="18"/>
    </w:rPr>
  </w:style>
  <w:style w:type="paragraph" w:styleId="a5">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character" w:customStyle="1" w:styleId="10">
    <w:name w:val="标题 1 字符"/>
    <w:link w:val="1"/>
    <w:uiPriority w:val="9"/>
    <w:rsid w:val="00214A03"/>
    <w:rPr>
      <w:bCs/>
      <w:kern w:val="44"/>
      <w:sz w:val="28"/>
      <w:szCs w:val="44"/>
    </w:rPr>
  </w:style>
  <w:style w:type="paragraph" w:styleId="TOC">
    <w:name w:val="TOC Heading"/>
    <w:basedOn w:val="1"/>
    <w:next w:val="a0"/>
    <w:uiPriority w:val="39"/>
    <w:semiHidden/>
    <w:unhideWhenUsed/>
    <w:qFormat/>
    <w:rsid w:val="00091FC9"/>
    <w:pPr>
      <w:widowControl/>
      <w:spacing w:before="480" w:line="276" w:lineRule="auto"/>
      <w:outlineLvl w:val="9"/>
    </w:pPr>
    <w:rPr>
      <w:rFonts w:ascii="Cambria" w:hAnsi="Cambria"/>
      <w:color w:val="365F91"/>
      <w:kern w:val="0"/>
      <w:szCs w:val="28"/>
    </w:rPr>
  </w:style>
  <w:style w:type="table" w:styleId="a6">
    <w:name w:val="Table Grid"/>
    <w:basedOn w:val="a2"/>
    <w:uiPriority w:val="59"/>
    <w:rsid w:val="00F876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caption"/>
    <w:basedOn w:val="a0"/>
    <w:next w:val="a0"/>
    <w:uiPriority w:val="35"/>
    <w:unhideWhenUsed/>
    <w:qFormat/>
    <w:rsid w:val="00A726E4"/>
    <w:rPr>
      <w:rFonts w:ascii="Cambria" w:eastAsia="黑体" w:hAnsi="Cambria"/>
      <w:sz w:val="20"/>
    </w:rPr>
  </w:style>
  <w:style w:type="paragraph" w:styleId="a8">
    <w:name w:val="footnote text"/>
    <w:basedOn w:val="a0"/>
    <w:link w:val="a9"/>
    <w:uiPriority w:val="99"/>
    <w:semiHidden/>
    <w:unhideWhenUsed/>
    <w:rsid w:val="007C4175"/>
    <w:pPr>
      <w:snapToGrid w:val="0"/>
    </w:pPr>
    <w:rPr>
      <w:sz w:val="18"/>
      <w:szCs w:val="18"/>
      <w:lang w:val="x-none" w:eastAsia="x-none"/>
    </w:rPr>
  </w:style>
  <w:style w:type="character" w:customStyle="1" w:styleId="a9">
    <w:name w:val="脚注文本 字符"/>
    <w:link w:val="a8"/>
    <w:uiPriority w:val="99"/>
    <w:semiHidden/>
    <w:rsid w:val="007C4175"/>
    <w:rPr>
      <w:kern w:val="2"/>
      <w:sz w:val="18"/>
      <w:szCs w:val="18"/>
    </w:rPr>
  </w:style>
  <w:style w:type="character" w:styleId="aa">
    <w:name w:val="footnote reference"/>
    <w:uiPriority w:val="99"/>
    <w:semiHidden/>
    <w:unhideWhenUsed/>
    <w:rsid w:val="007C4175"/>
    <w:rPr>
      <w:vertAlign w:val="superscript"/>
    </w:rPr>
  </w:style>
  <w:style w:type="paragraph" w:customStyle="1" w:styleId="p0">
    <w:name w:val="p0"/>
    <w:basedOn w:val="a0"/>
    <w:rsid w:val="00B76EFD"/>
    <w:pPr>
      <w:widowControl/>
    </w:pPr>
    <w:rPr>
      <w:kern w:val="0"/>
      <w:szCs w:val="21"/>
    </w:rPr>
  </w:style>
  <w:style w:type="character" w:customStyle="1" w:styleId="def">
    <w:name w:val="def"/>
    <w:basedOn w:val="a1"/>
    <w:rsid w:val="00AB3D12"/>
  </w:style>
  <w:style w:type="paragraph" w:styleId="ab">
    <w:name w:val="Title"/>
    <w:aliases w:val="标题2"/>
    <w:basedOn w:val="a0"/>
    <w:next w:val="a0"/>
    <w:link w:val="ac"/>
    <w:uiPriority w:val="99"/>
    <w:qFormat/>
    <w:rsid w:val="00214A03"/>
    <w:pPr>
      <w:tabs>
        <w:tab w:val="left" w:pos="5925"/>
      </w:tabs>
      <w:ind w:firstLineChars="0" w:firstLine="0"/>
      <w:outlineLvl w:val="1"/>
    </w:pPr>
    <w:rPr>
      <w:sz w:val="24"/>
      <w:szCs w:val="21"/>
      <w:lang w:val="x-none" w:eastAsia="x-none"/>
    </w:rPr>
  </w:style>
  <w:style w:type="character" w:customStyle="1" w:styleId="ac">
    <w:name w:val="标题 字符"/>
    <w:aliases w:val="标题2 字符"/>
    <w:link w:val="ab"/>
    <w:uiPriority w:val="99"/>
    <w:rsid w:val="00214A03"/>
    <w:rPr>
      <w:kern w:val="2"/>
      <w:sz w:val="24"/>
      <w:szCs w:val="21"/>
    </w:rPr>
  </w:style>
  <w:style w:type="paragraph" w:styleId="ad">
    <w:name w:val="Subtitle"/>
    <w:aliases w:val="标题3"/>
    <w:basedOn w:val="a0"/>
    <w:next w:val="a0"/>
    <w:link w:val="ae"/>
    <w:uiPriority w:val="99"/>
    <w:qFormat/>
    <w:rsid w:val="00214A03"/>
    <w:pPr>
      <w:ind w:firstLineChars="0" w:firstLine="0"/>
      <w:outlineLvl w:val="2"/>
    </w:pPr>
    <w:rPr>
      <w:rFonts w:ascii="Cambria" w:hAnsi="Cambria"/>
      <w:bCs/>
      <w:kern w:val="28"/>
      <w:sz w:val="22"/>
      <w:szCs w:val="32"/>
      <w:lang w:val="x-none" w:eastAsia="x-none"/>
    </w:rPr>
  </w:style>
  <w:style w:type="character" w:customStyle="1" w:styleId="ae">
    <w:name w:val="副标题 字符"/>
    <w:aliases w:val="标题3 字符"/>
    <w:link w:val="ad"/>
    <w:uiPriority w:val="99"/>
    <w:rsid w:val="00214A03"/>
    <w:rPr>
      <w:rFonts w:ascii="Cambria" w:hAnsi="Cambria"/>
      <w:bCs/>
      <w:kern w:val="28"/>
      <w:sz w:val="22"/>
      <w:szCs w:val="32"/>
    </w:rPr>
  </w:style>
  <w:style w:type="paragraph" w:styleId="TOC1">
    <w:name w:val="toc 1"/>
    <w:basedOn w:val="a0"/>
    <w:next w:val="a0"/>
    <w:autoRedefine/>
    <w:uiPriority w:val="39"/>
    <w:unhideWhenUsed/>
    <w:rsid w:val="005E4B8E"/>
  </w:style>
  <w:style w:type="paragraph" w:styleId="TOC2">
    <w:name w:val="toc 2"/>
    <w:basedOn w:val="a0"/>
    <w:next w:val="a0"/>
    <w:autoRedefine/>
    <w:uiPriority w:val="39"/>
    <w:unhideWhenUsed/>
    <w:rsid w:val="005E4B8E"/>
    <w:pPr>
      <w:ind w:leftChars="200" w:left="420"/>
    </w:pPr>
  </w:style>
  <w:style w:type="paragraph" w:styleId="TOC3">
    <w:name w:val="toc 3"/>
    <w:basedOn w:val="a0"/>
    <w:next w:val="a0"/>
    <w:autoRedefine/>
    <w:uiPriority w:val="39"/>
    <w:unhideWhenUsed/>
    <w:rsid w:val="005E4B8E"/>
    <w:pPr>
      <w:ind w:leftChars="400" w:left="840"/>
    </w:pPr>
  </w:style>
  <w:style w:type="character" w:styleId="af">
    <w:name w:val="Hyperlink"/>
    <w:uiPriority w:val="99"/>
    <w:unhideWhenUsed/>
    <w:rsid w:val="005E4B8E"/>
    <w:rPr>
      <w:color w:val="0000FF"/>
      <w:u w:val="single"/>
    </w:rPr>
  </w:style>
  <w:style w:type="character" w:customStyle="1" w:styleId="20">
    <w:name w:val="标题 2 字符"/>
    <w:link w:val="2"/>
    <w:uiPriority w:val="9"/>
    <w:rsid w:val="003A783C"/>
    <w:rPr>
      <w:rFonts w:ascii="Cambria" w:hAnsi="Cambria"/>
      <w:b/>
      <w:bCs/>
      <w:kern w:val="2"/>
      <w:sz w:val="32"/>
      <w:szCs w:val="32"/>
    </w:rPr>
  </w:style>
  <w:style w:type="character" w:customStyle="1" w:styleId="30">
    <w:name w:val="标题 3 字符"/>
    <w:link w:val="3"/>
    <w:uiPriority w:val="9"/>
    <w:rsid w:val="003A783C"/>
    <w:rPr>
      <w:b/>
      <w:bCs/>
      <w:kern w:val="2"/>
      <w:sz w:val="32"/>
      <w:szCs w:val="32"/>
    </w:rPr>
  </w:style>
  <w:style w:type="character" w:customStyle="1" w:styleId="40">
    <w:name w:val="标题 4 字符"/>
    <w:link w:val="4"/>
    <w:uiPriority w:val="9"/>
    <w:rsid w:val="003A783C"/>
    <w:rPr>
      <w:rFonts w:ascii="Cambria" w:hAnsi="Cambria"/>
      <w:b/>
      <w:bCs/>
      <w:kern w:val="2"/>
      <w:sz w:val="28"/>
      <w:szCs w:val="28"/>
    </w:rPr>
  </w:style>
  <w:style w:type="character" w:customStyle="1" w:styleId="50">
    <w:name w:val="标题 5 字符"/>
    <w:link w:val="5"/>
    <w:uiPriority w:val="9"/>
    <w:rsid w:val="003A783C"/>
    <w:rPr>
      <w:b/>
      <w:bCs/>
      <w:kern w:val="2"/>
      <w:sz w:val="28"/>
      <w:szCs w:val="28"/>
    </w:rPr>
  </w:style>
  <w:style w:type="character" w:customStyle="1" w:styleId="60">
    <w:name w:val="标题 6 字符"/>
    <w:link w:val="6"/>
    <w:uiPriority w:val="9"/>
    <w:rsid w:val="003A783C"/>
    <w:rPr>
      <w:rFonts w:ascii="Cambria" w:hAnsi="Cambria"/>
      <w:b/>
      <w:bCs/>
      <w:kern w:val="2"/>
      <w:sz w:val="24"/>
      <w:szCs w:val="24"/>
    </w:rPr>
  </w:style>
  <w:style w:type="character" w:customStyle="1" w:styleId="70">
    <w:name w:val="标题 7 字符"/>
    <w:link w:val="7"/>
    <w:uiPriority w:val="9"/>
    <w:semiHidden/>
    <w:rsid w:val="003A783C"/>
    <w:rPr>
      <w:b/>
      <w:bCs/>
      <w:kern w:val="2"/>
      <w:sz w:val="24"/>
      <w:szCs w:val="24"/>
    </w:rPr>
  </w:style>
  <w:style w:type="character" w:customStyle="1" w:styleId="80">
    <w:name w:val="标题 8 字符"/>
    <w:link w:val="8"/>
    <w:uiPriority w:val="9"/>
    <w:semiHidden/>
    <w:rsid w:val="003A783C"/>
    <w:rPr>
      <w:rFonts w:ascii="Cambria" w:hAnsi="Cambria"/>
      <w:kern w:val="2"/>
      <w:sz w:val="24"/>
      <w:szCs w:val="24"/>
    </w:rPr>
  </w:style>
  <w:style w:type="character" w:customStyle="1" w:styleId="90">
    <w:name w:val="标题 9 字符"/>
    <w:link w:val="9"/>
    <w:uiPriority w:val="9"/>
    <w:semiHidden/>
    <w:rsid w:val="003A783C"/>
    <w:rPr>
      <w:rFonts w:ascii="Cambria" w:hAnsi="Cambria"/>
      <w:kern w:val="2"/>
      <w:sz w:val="21"/>
      <w:szCs w:val="21"/>
    </w:rPr>
  </w:style>
  <w:style w:type="character" w:styleId="af0">
    <w:name w:val="annotation reference"/>
    <w:uiPriority w:val="99"/>
    <w:semiHidden/>
    <w:unhideWhenUsed/>
    <w:rsid w:val="005C151D"/>
    <w:rPr>
      <w:sz w:val="21"/>
      <w:szCs w:val="21"/>
    </w:rPr>
  </w:style>
  <w:style w:type="paragraph" w:styleId="af1">
    <w:name w:val="annotation text"/>
    <w:basedOn w:val="a0"/>
    <w:link w:val="af2"/>
    <w:uiPriority w:val="99"/>
    <w:semiHidden/>
    <w:unhideWhenUsed/>
    <w:rsid w:val="005C151D"/>
    <w:rPr>
      <w:lang w:val="x-none" w:eastAsia="x-none"/>
    </w:rPr>
  </w:style>
  <w:style w:type="character" w:customStyle="1" w:styleId="af2">
    <w:name w:val="批注文字 字符"/>
    <w:link w:val="af1"/>
    <w:uiPriority w:val="99"/>
    <w:semiHidden/>
    <w:rsid w:val="005C151D"/>
    <w:rPr>
      <w:kern w:val="2"/>
      <w:sz w:val="21"/>
    </w:rPr>
  </w:style>
  <w:style w:type="paragraph" w:styleId="af3">
    <w:name w:val="annotation subject"/>
    <w:basedOn w:val="af1"/>
    <w:next w:val="af1"/>
    <w:link w:val="af4"/>
    <w:uiPriority w:val="99"/>
    <w:semiHidden/>
    <w:unhideWhenUsed/>
    <w:rsid w:val="005C151D"/>
    <w:rPr>
      <w:b/>
      <w:bCs/>
    </w:rPr>
  </w:style>
  <w:style w:type="character" w:customStyle="1" w:styleId="af4">
    <w:name w:val="批注主题 字符"/>
    <w:link w:val="af3"/>
    <w:uiPriority w:val="99"/>
    <w:semiHidden/>
    <w:rsid w:val="005C151D"/>
    <w:rPr>
      <w:b/>
      <w:bCs/>
      <w:kern w:val="2"/>
      <w:sz w:val="21"/>
    </w:rPr>
  </w:style>
  <w:style w:type="paragraph" w:styleId="af5">
    <w:name w:val="Revision"/>
    <w:hidden/>
    <w:uiPriority w:val="99"/>
    <w:semiHidden/>
    <w:rsid w:val="005C151D"/>
    <w:rPr>
      <w:kern w:val="2"/>
      <w:sz w:val="21"/>
    </w:rPr>
  </w:style>
  <w:style w:type="paragraph" w:styleId="af6">
    <w:name w:val="Balloon Text"/>
    <w:basedOn w:val="a0"/>
    <w:link w:val="af7"/>
    <w:uiPriority w:val="99"/>
    <w:semiHidden/>
    <w:unhideWhenUsed/>
    <w:rsid w:val="005C151D"/>
    <w:pPr>
      <w:spacing w:line="240" w:lineRule="auto"/>
    </w:pPr>
    <w:rPr>
      <w:sz w:val="18"/>
      <w:szCs w:val="18"/>
      <w:lang w:val="x-none" w:eastAsia="x-none"/>
    </w:rPr>
  </w:style>
  <w:style w:type="character" w:customStyle="1" w:styleId="af7">
    <w:name w:val="批注框文本 字符"/>
    <w:link w:val="af6"/>
    <w:uiPriority w:val="99"/>
    <w:semiHidden/>
    <w:rsid w:val="005C151D"/>
    <w:rPr>
      <w:kern w:val="2"/>
      <w:sz w:val="18"/>
      <w:szCs w:val="18"/>
    </w:rPr>
  </w:style>
  <w:style w:type="character" w:customStyle="1" w:styleId="pr101">
    <w:name w:val="pr101"/>
    <w:rsid w:val="00E94347"/>
  </w:style>
  <w:style w:type="paragraph" w:customStyle="1" w:styleId="a">
    <w:name w:val="节样式"/>
    <w:basedOn w:val="2"/>
    <w:link w:val="Char"/>
    <w:autoRedefine/>
    <w:qFormat/>
    <w:rsid w:val="00441947"/>
    <w:pPr>
      <w:numPr>
        <w:ilvl w:val="0"/>
        <w:numId w:val="32"/>
      </w:numPr>
    </w:pPr>
    <w:rPr>
      <w:sz w:val="28"/>
    </w:rPr>
  </w:style>
  <w:style w:type="character" w:customStyle="1" w:styleId="Char">
    <w:name w:val="节样式 Char"/>
    <w:link w:val="a"/>
    <w:rsid w:val="00441947"/>
    <w:rPr>
      <w:rFonts w:ascii="Cambria" w:hAnsi="Cambria"/>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3407">
      <w:bodyDiv w:val="1"/>
      <w:marLeft w:val="0"/>
      <w:marRight w:val="0"/>
      <w:marTop w:val="0"/>
      <w:marBottom w:val="0"/>
      <w:divBdr>
        <w:top w:val="none" w:sz="0" w:space="0" w:color="auto"/>
        <w:left w:val="none" w:sz="0" w:space="0" w:color="auto"/>
        <w:bottom w:val="none" w:sz="0" w:space="0" w:color="auto"/>
        <w:right w:val="none" w:sz="0" w:space="0" w:color="auto"/>
      </w:divBdr>
    </w:div>
    <w:div w:id="719135081">
      <w:bodyDiv w:val="1"/>
      <w:marLeft w:val="0"/>
      <w:marRight w:val="0"/>
      <w:marTop w:val="0"/>
      <w:marBottom w:val="0"/>
      <w:divBdr>
        <w:top w:val="none" w:sz="0" w:space="0" w:color="auto"/>
        <w:left w:val="none" w:sz="0" w:space="0" w:color="auto"/>
        <w:bottom w:val="none" w:sz="0" w:space="0" w:color="auto"/>
        <w:right w:val="none" w:sz="0" w:space="0" w:color="auto"/>
      </w:divBdr>
    </w:div>
    <w:div w:id="1102145556">
      <w:bodyDiv w:val="1"/>
      <w:marLeft w:val="0"/>
      <w:marRight w:val="0"/>
      <w:marTop w:val="0"/>
      <w:marBottom w:val="0"/>
      <w:divBdr>
        <w:top w:val="none" w:sz="0" w:space="0" w:color="auto"/>
        <w:left w:val="none" w:sz="0" w:space="0" w:color="auto"/>
        <w:bottom w:val="none" w:sz="0" w:space="0" w:color="auto"/>
        <w:right w:val="none" w:sz="0" w:space="0" w:color="auto"/>
      </w:divBdr>
    </w:div>
    <w:div w:id="1208957926">
      <w:bodyDiv w:val="1"/>
      <w:marLeft w:val="0"/>
      <w:marRight w:val="0"/>
      <w:marTop w:val="0"/>
      <w:marBottom w:val="0"/>
      <w:divBdr>
        <w:top w:val="none" w:sz="0" w:space="0" w:color="auto"/>
        <w:left w:val="none" w:sz="0" w:space="0" w:color="auto"/>
        <w:bottom w:val="none" w:sz="0" w:space="0" w:color="auto"/>
        <w:right w:val="none" w:sz="0" w:space="0" w:color="auto"/>
      </w:divBdr>
      <w:divsChild>
        <w:div w:id="325590984">
          <w:marLeft w:val="0"/>
          <w:marRight w:val="0"/>
          <w:marTop w:val="0"/>
          <w:marBottom w:val="0"/>
          <w:divBdr>
            <w:top w:val="none" w:sz="0" w:space="0" w:color="auto"/>
            <w:left w:val="none" w:sz="0" w:space="0" w:color="auto"/>
            <w:bottom w:val="none" w:sz="0" w:space="0" w:color="auto"/>
            <w:right w:val="none" w:sz="0" w:space="0" w:color="auto"/>
          </w:divBdr>
        </w:div>
      </w:divsChild>
    </w:div>
    <w:div w:id="1216626489">
      <w:bodyDiv w:val="1"/>
      <w:marLeft w:val="0"/>
      <w:marRight w:val="0"/>
      <w:marTop w:val="0"/>
      <w:marBottom w:val="0"/>
      <w:divBdr>
        <w:top w:val="none" w:sz="0" w:space="0" w:color="auto"/>
        <w:left w:val="none" w:sz="0" w:space="0" w:color="auto"/>
        <w:bottom w:val="none" w:sz="0" w:space="0" w:color="auto"/>
        <w:right w:val="none" w:sz="0" w:space="0" w:color="auto"/>
      </w:divBdr>
      <w:divsChild>
        <w:div w:id="1638683058">
          <w:marLeft w:val="0"/>
          <w:marRight w:val="0"/>
          <w:marTop w:val="0"/>
          <w:marBottom w:val="0"/>
          <w:divBdr>
            <w:top w:val="none" w:sz="0" w:space="0" w:color="auto"/>
            <w:left w:val="none" w:sz="0" w:space="0" w:color="auto"/>
            <w:bottom w:val="none" w:sz="0" w:space="0" w:color="auto"/>
            <w:right w:val="none" w:sz="0" w:space="0" w:color="auto"/>
          </w:divBdr>
          <w:divsChild>
            <w:div w:id="657421042">
              <w:marLeft w:val="0"/>
              <w:marRight w:val="0"/>
              <w:marTop w:val="0"/>
              <w:marBottom w:val="0"/>
              <w:divBdr>
                <w:top w:val="single" w:sz="6" w:space="0" w:color="D9D9D9"/>
                <w:left w:val="single" w:sz="6" w:space="0" w:color="D9D9D9"/>
                <w:bottom w:val="single" w:sz="6" w:space="0" w:color="D9D9D9"/>
                <w:right w:val="single" w:sz="6" w:space="0" w:color="D9D9D9"/>
              </w:divBdr>
              <w:divsChild>
                <w:div w:id="528567713">
                  <w:marLeft w:val="0"/>
                  <w:marRight w:val="0"/>
                  <w:marTop w:val="0"/>
                  <w:marBottom w:val="0"/>
                  <w:divBdr>
                    <w:top w:val="none" w:sz="0" w:space="0" w:color="auto"/>
                    <w:left w:val="none" w:sz="0" w:space="0" w:color="auto"/>
                    <w:bottom w:val="none" w:sz="0" w:space="0" w:color="auto"/>
                    <w:right w:val="none" w:sz="0" w:space="0" w:color="auto"/>
                  </w:divBdr>
                  <w:divsChild>
                    <w:div w:id="1727408769">
                      <w:marLeft w:val="0"/>
                      <w:marRight w:val="0"/>
                      <w:marTop w:val="225"/>
                      <w:marBottom w:val="0"/>
                      <w:divBdr>
                        <w:top w:val="none" w:sz="0" w:space="0" w:color="auto"/>
                        <w:left w:val="none" w:sz="0" w:space="0" w:color="auto"/>
                        <w:bottom w:val="none" w:sz="0" w:space="0" w:color="auto"/>
                        <w:right w:val="none" w:sz="0" w:space="0" w:color="auto"/>
                      </w:divBdr>
                      <w:divsChild>
                        <w:div w:id="4866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17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884E798-FB26-4A66-A330-296778B2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0</TotalTime>
  <Pages>6</Pages>
  <Words>3760</Words>
  <Characters>21436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微软用户</Company>
  <LinksUpToDate>false</LinksUpToDate>
  <CharactersWithSpaces>25146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dc:creator>
  <cp:keywords/>
  <cp:lastModifiedBy>yang xiongfei</cp:lastModifiedBy>
  <cp:revision>2</cp:revision>
  <dcterms:created xsi:type="dcterms:W3CDTF">2020-09-08T11:45:00Z</dcterms:created>
  <dcterms:modified xsi:type="dcterms:W3CDTF">2020-09-08T11:45:00Z</dcterms:modified>
</cp:coreProperties>
</file>